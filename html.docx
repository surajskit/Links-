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546212022"/>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C916CD" w:rsidRDefault="00C916CD">
          <w:pPr>
            <w:pStyle w:val="TOCHeading"/>
          </w:pPr>
          <w:r>
            <w:t>Contents</w:t>
          </w:r>
        </w:p>
        <w:p w:rsidR="00C916CD" w:rsidRDefault="00C916CD">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129779571" w:history="1">
            <w:r w:rsidRPr="006A3C23">
              <w:rPr>
                <w:rStyle w:val="Hyperlink"/>
                <w:noProof/>
              </w:rPr>
              <w:t>1.</w:t>
            </w:r>
            <w:r>
              <w:rPr>
                <w:rFonts w:eastAsiaTheme="minorEastAsia"/>
                <w:noProof/>
              </w:rPr>
              <w:tab/>
            </w:r>
            <w:r w:rsidRPr="006A3C23">
              <w:rPr>
                <w:rStyle w:val="Hyperlink"/>
                <w:noProof/>
              </w:rPr>
              <w:t>Introduction</w:t>
            </w:r>
            <w:r>
              <w:rPr>
                <w:noProof/>
                <w:webHidden/>
              </w:rPr>
              <w:tab/>
            </w:r>
            <w:r>
              <w:rPr>
                <w:noProof/>
                <w:webHidden/>
              </w:rPr>
              <w:fldChar w:fldCharType="begin"/>
            </w:r>
            <w:r>
              <w:rPr>
                <w:noProof/>
                <w:webHidden/>
              </w:rPr>
              <w:instrText xml:space="preserve"> PAGEREF _Toc129779571 \h </w:instrText>
            </w:r>
            <w:r>
              <w:rPr>
                <w:noProof/>
                <w:webHidden/>
              </w:rPr>
            </w:r>
            <w:r>
              <w:rPr>
                <w:noProof/>
                <w:webHidden/>
              </w:rPr>
              <w:fldChar w:fldCharType="separate"/>
            </w:r>
            <w:r>
              <w:rPr>
                <w:noProof/>
                <w:webHidden/>
              </w:rPr>
              <w:t>8</w:t>
            </w:r>
            <w:r>
              <w:rPr>
                <w:noProof/>
                <w:webHidden/>
              </w:rPr>
              <w:fldChar w:fldCharType="end"/>
            </w:r>
          </w:hyperlink>
        </w:p>
        <w:p w:rsidR="00C916CD" w:rsidRDefault="00C916CD">
          <w:pPr>
            <w:pStyle w:val="TOC2"/>
            <w:tabs>
              <w:tab w:val="right" w:leader="dot" w:pos="9350"/>
            </w:tabs>
            <w:rPr>
              <w:rFonts w:eastAsiaTheme="minorEastAsia"/>
              <w:noProof/>
            </w:rPr>
          </w:pPr>
          <w:hyperlink w:anchor="_Toc129779572" w:history="1">
            <w:r w:rsidRPr="006A3C23">
              <w:rPr>
                <w:rStyle w:val="Hyperlink"/>
                <w:rFonts w:ascii="Segoe UI" w:eastAsia="Times New Roman" w:hAnsi="Segoe UI" w:cs="Segoe UI"/>
                <w:noProof/>
              </w:rPr>
              <w:t>What is HTML?</w:t>
            </w:r>
            <w:r>
              <w:rPr>
                <w:noProof/>
                <w:webHidden/>
              </w:rPr>
              <w:tab/>
            </w:r>
            <w:r>
              <w:rPr>
                <w:noProof/>
                <w:webHidden/>
              </w:rPr>
              <w:fldChar w:fldCharType="begin"/>
            </w:r>
            <w:r>
              <w:rPr>
                <w:noProof/>
                <w:webHidden/>
              </w:rPr>
              <w:instrText xml:space="preserve"> PAGEREF _Toc129779572 \h </w:instrText>
            </w:r>
            <w:r>
              <w:rPr>
                <w:noProof/>
                <w:webHidden/>
              </w:rPr>
            </w:r>
            <w:r>
              <w:rPr>
                <w:noProof/>
                <w:webHidden/>
              </w:rPr>
              <w:fldChar w:fldCharType="separate"/>
            </w:r>
            <w:r>
              <w:rPr>
                <w:noProof/>
                <w:webHidden/>
              </w:rPr>
              <w:t>8</w:t>
            </w:r>
            <w:r>
              <w:rPr>
                <w:noProof/>
                <w:webHidden/>
              </w:rPr>
              <w:fldChar w:fldCharType="end"/>
            </w:r>
          </w:hyperlink>
        </w:p>
        <w:p w:rsidR="00C916CD" w:rsidRDefault="00C916CD">
          <w:pPr>
            <w:pStyle w:val="TOC2"/>
            <w:tabs>
              <w:tab w:val="right" w:leader="dot" w:pos="9350"/>
            </w:tabs>
            <w:rPr>
              <w:rFonts w:eastAsiaTheme="minorEastAsia"/>
              <w:noProof/>
            </w:rPr>
          </w:pPr>
          <w:hyperlink w:anchor="_Toc129779573" w:history="1">
            <w:r w:rsidRPr="006A3C23">
              <w:rPr>
                <w:rStyle w:val="Hyperlink"/>
                <w:rFonts w:ascii="Segoe UI" w:hAnsi="Segoe UI" w:cs="Segoe UI"/>
                <w:noProof/>
              </w:rPr>
              <w:t>A Simple HTML Document</w:t>
            </w:r>
            <w:r>
              <w:rPr>
                <w:noProof/>
                <w:webHidden/>
              </w:rPr>
              <w:tab/>
            </w:r>
            <w:r>
              <w:rPr>
                <w:noProof/>
                <w:webHidden/>
              </w:rPr>
              <w:fldChar w:fldCharType="begin"/>
            </w:r>
            <w:r>
              <w:rPr>
                <w:noProof/>
                <w:webHidden/>
              </w:rPr>
              <w:instrText xml:space="preserve"> PAGEREF _Toc129779573 \h </w:instrText>
            </w:r>
            <w:r>
              <w:rPr>
                <w:noProof/>
                <w:webHidden/>
              </w:rPr>
            </w:r>
            <w:r>
              <w:rPr>
                <w:noProof/>
                <w:webHidden/>
              </w:rPr>
              <w:fldChar w:fldCharType="separate"/>
            </w:r>
            <w:r>
              <w:rPr>
                <w:noProof/>
                <w:webHidden/>
              </w:rPr>
              <w:t>9</w:t>
            </w:r>
            <w:r>
              <w:rPr>
                <w:noProof/>
                <w:webHidden/>
              </w:rPr>
              <w:fldChar w:fldCharType="end"/>
            </w:r>
          </w:hyperlink>
        </w:p>
        <w:p w:rsidR="00C916CD" w:rsidRDefault="00C916CD">
          <w:pPr>
            <w:pStyle w:val="TOC3"/>
            <w:tabs>
              <w:tab w:val="right" w:leader="dot" w:pos="9350"/>
            </w:tabs>
            <w:rPr>
              <w:rFonts w:eastAsiaTheme="minorEastAsia"/>
              <w:noProof/>
            </w:rPr>
          </w:pPr>
          <w:hyperlink w:anchor="_Toc129779574" w:history="1">
            <w:r w:rsidRPr="006A3C23">
              <w:rPr>
                <w:rStyle w:val="Hyperlink"/>
                <w:rFonts w:ascii="Segoe UI" w:hAnsi="Segoe UI" w:cs="Segoe UI"/>
                <w:noProof/>
              </w:rPr>
              <w:t>Example</w:t>
            </w:r>
            <w:r>
              <w:rPr>
                <w:noProof/>
                <w:webHidden/>
              </w:rPr>
              <w:tab/>
            </w:r>
            <w:r>
              <w:rPr>
                <w:noProof/>
                <w:webHidden/>
              </w:rPr>
              <w:fldChar w:fldCharType="begin"/>
            </w:r>
            <w:r>
              <w:rPr>
                <w:noProof/>
                <w:webHidden/>
              </w:rPr>
              <w:instrText xml:space="preserve"> PAGEREF _Toc129779574 \h </w:instrText>
            </w:r>
            <w:r>
              <w:rPr>
                <w:noProof/>
                <w:webHidden/>
              </w:rPr>
            </w:r>
            <w:r>
              <w:rPr>
                <w:noProof/>
                <w:webHidden/>
              </w:rPr>
              <w:fldChar w:fldCharType="separate"/>
            </w:r>
            <w:r>
              <w:rPr>
                <w:noProof/>
                <w:webHidden/>
              </w:rPr>
              <w:t>9</w:t>
            </w:r>
            <w:r>
              <w:rPr>
                <w:noProof/>
                <w:webHidden/>
              </w:rPr>
              <w:fldChar w:fldCharType="end"/>
            </w:r>
          </w:hyperlink>
        </w:p>
        <w:p w:rsidR="00C916CD" w:rsidRDefault="00C916CD">
          <w:pPr>
            <w:pStyle w:val="TOC3"/>
            <w:tabs>
              <w:tab w:val="right" w:leader="dot" w:pos="9350"/>
            </w:tabs>
            <w:rPr>
              <w:rFonts w:eastAsiaTheme="minorEastAsia"/>
              <w:noProof/>
            </w:rPr>
          </w:pPr>
          <w:hyperlink w:anchor="_Toc129779575" w:history="1">
            <w:r w:rsidRPr="006A3C23">
              <w:rPr>
                <w:rStyle w:val="Hyperlink"/>
                <w:rFonts w:ascii="Segoe UI" w:hAnsi="Segoe UI" w:cs="Segoe UI"/>
                <w:noProof/>
              </w:rPr>
              <w:t>Example Explained</w:t>
            </w:r>
            <w:r>
              <w:rPr>
                <w:noProof/>
                <w:webHidden/>
              </w:rPr>
              <w:tab/>
            </w:r>
            <w:r>
              <w:rPr>
                <w:noProof/>
                <w:webHidden/>
              </w:rPr>
              <w:fldChar w:fldCharType="begin"/>
            </w:r>
            <w:r>
              <w:rPr>
                <w:noProof/>
                <w:webHidden/>
              </w:rPr>
              <w:instrText xml:space="preserve"> PAGEREF _Toc129779575 \h </w:instrText>
            </w:r>
            <w:r>
              <w:rPr>
                <w:noProof/>
                <w:webHidden/>
              </w:rPr>
            </w:r>
            <w:r>
              <w:rPr>
                <w:noProof/>
                <w:webHidden/>
              </w:rPr>
              <w:fldChar w:fldCharType="separate"/>
            </w:r>
            <w:r>
              <w:rPr>
                <w:noProof/>
                <w:webHidden/>
              </w:rPr>
              <w:t>9</w:t>
            </w:r>
            <w:r>
              <w:rPr>
                <w:noProof/>
                <w:webHidden/>
              </w:rPr>
              <w:fldChar w:fldCharType="end"/>
            </w:r>
          </w:hyperlink>
        </w:p>
        <w:p w:rsidR="00C916CD" w:rsidRDefault="00C916CD">
          <w:pPr>
            <w:pStyle w:val="TOC2"/>
            <w:tabs>
              <w:tab w:val="right" w:leader="dot" w:pos="9350"/>
            </w:tabs>
            <w:rPr>
              <w:rFonts w:eastAsiaTheme="minorEastAsia"/>
              <w:noProof/>
            </w:rPr>
          </w:pPr>
          <w:hyperlink w:anchor="_Toc129779576" w:history="1">
            <w:r w:rsidRPr="006A3C23">
              <w:rPr>
                <w:rStyle w:val="Hyperlink"/>
                <w:rFonts w:ascii="Segoe UI" w:hAnsi="Segoe UI" w:cs="Segoe UI"/>
                <w:noProof/>
              </w:rPr>
              <w:t>Web Browsers</w:t>
            </w:r>
            <w:r>
              <w:rPr>
                <w:noProof/>
                <w:webHidden/>
              </w:rPr>
              <w:tab/>
            </w:r>
            <w:r>
              <w:rPr>
                <w:noProof/>
                <w:webHidden/>
              </w:rPr>
              <w:fldChar w:fldCharType="begin"/>
            </w:r>
            <w:r>
              <w:rPr>
                <w:noProof/>
                <w:webHidden/>
              </w:rPr>
              <w:instrText xml:space="preserve"> PAGEREF _Toc129779576 \h </w:instrText>
            </w:r>
            <w:r>
              <w:rPr>
                <w:noProof/>
                <w:webHidden/>
              </w:rPr>
            </w:r>
            <w:r>
              <w:rPr>
                <w:noProof/>
                <w:webHidden/>
              </w:rPr>
              <w:fldChar w:fldCharType="separate"/>
            </w:r>
            <w:r>
              <w:rPr>
                <w:noProof/>
                <w:webHidden/>
              </w:rPr>
              <w:t>10</w:t>
            </w:r>
            <w:r>
              <w:rPr>
                <w:noProof/>
                <w:webHidden/>
              </w:rPr>
              <w:fldChar w:fldCharType="end"/>
            </w:r>
          </w:hyperlink>
        </w:p>
        <w:p w:rsidR="00C916CD" w:rsidRDefault="00C916CD">
          <w:pPr>
            <w:pStyle w:val="TOC2"/>
            <w:tabs>
              <w:tab w:val="right" w:leader="dot" w:pos="9350"/>
            </w:tabs>
            <w:rPr>
              <w:rFonts w:eastAsiaTheme="minorEastAsia"/>
              <w:noProof/>
            </w:rPr>
          </w:pPr>
          <w:hyperlink w:anchor="_Toc129779577" w:history="1">
            <w:r w:rsidRPr="006A3C23">
              <w:rPr>
                <w:rStyle w:val="Hyperlink"/>
                <w:rFonts w:ascii="Segoe UI" w:hAnsi="Segoe UI" w:cs="Segoe UI"/>
                <w:noProof/>
              </w:rPr>
              <w:t>HTML History</w:t>
            </w:r>
            <w:r>
              <w:rPr>
                <w:noProof/>
                <w:webHidden/>
              </w:rPr>
              <w:tab/>
            </w:r>
            <w:r>
              <w:rPr>
                <w:noProof/>
                <w:webHidden/>
              </w:rPr>
              <w:fldChar w:fldCharType="begin"/>
            </w:r>
            <w:r>
              <w:rPr>
                <w:noProof/>
                <w:webHidden/>
              </w:rPr>
              <w:instrText xml:space="preserve"> PAGEREF _Toc129779577 \h </w:instrText>
            </w:r>
            <w:r>
              <w:rPr>
                <w:noProof/>
                <w:webHidden/>
              </w:rPr>
            </w:r>
            <w:r>
              <w:rPr>
                <w:noProof/>
                <w:webHidden/>
              </w:rPr>
              <w:fldChar w:fldCharType="separate"/>
            </w:r>
            <w:r>
              <w:rPr>
                <w:noProof/>
                <w:webHidden/>
              </w:rPr>
              <w:t>10</w:t>
            </w:r>
            <w:r>
              <w:rPr>
                <w:noProof/>
                <w:webHidden/>
              </w:rPr>
              <w:fldChar w:fldCharType="end"/>
            </w:r>
          </w:hyperlink>
        </w:p>
        <w:p w:rsidR="00C916CD" w:rsidRDefault="00C916CD">
          <w:pPr>
            <w:pStyle w:val="TOC1"/>
            <w:tabs>
              <w:tab w:val="left" w:pos="440"/>
              <w:tab w:val="right" w:leader="dot" w:pos="9350"/>
            </w:tabs>
            <w:rPr>
              <w:rFonts w:eastAsiaTheme="minorEastAsia"/>
              <w:noProof/>
            </w:rPr>
          </w:pPr>
          <w:hyperlink w:anchor="_Toc129779578" w:history="1">
            <w:r w:rsidRPr="006A3C23">
              <w:rPr>
                <w:rStyle w:val="Hyperlink"/>
                <w:rFonts w:ascii="Segoe UI" w:eastAsia="Times New Roman" w:hAnsi="Segoe UI" w:cs="Segoe UI"/>
                <w:noProof/>
              </w:rPr>
              <w:t>2.</w:t>
            </w:r>
            <w:r>
              <w:rPr>
                <w:rFonts w:eastAsiaTheme="minorEastAsia"/>
                <w:noProof/>
              </w:rPr>
              <w:tab/>
            </w:r>
            <w:r w:rsidRPr="006A3C23">
              <w:rPr>
                <w:rStyle w:val="Hyperlink"/>
                <w:noProof/>
              </w:rPr>
              <w:t>HTML Editors</w:t>
            </w:r>
            <w:r>
              <w:rPr>
                <w:noProof/>
                <w:webHidden/>
              </w:rPr>
              <w:tab/>
            </w:r>
            <w:r>
              <w:rPr>
                <w:noProof/>
                <w:webHidden/>
              </w:rPr>
              <w:fldChar w:fldCharType="begin"/>
            </w:r>
            <w:r>
              <w:rPr>
                <w:noProof/>
                <w:webHidden/>
              </w:rPr>
              <w:instrText xml:space="preserve"> PAGEREF _Toc129779578 \h </w:instrText>
            </w:r>
            <w:r>
              <w:rPr>
                <w:noProof/>
                <w:webHidden/>
              </w:rPr>
            </w:r>
            <w:r>
              <w:rPr>
                <w:noProof/>
                <w:webHidden/>
              </w:rPr>
              <w:fldChar w:fldCharType="separate"/>
            </w:r>
            <w:r>
              <w:rPr>
                <w:noProof/>
                <w:webHidden/>
              </w:rPr>
              <w:t>12</w:t>
            </w:r>
            <w:r>
              <w:rPr>
                <w:noProof/>
                <w:webHidden/>
              </w:rPr>
              <w:fldChar w:fldCharType="end"/>
            </w:r>
          </w:hyperlink>
        </w:p>
        <w:p w:rsidR="00C916CD" w:rsidRDefault="00C916CD">
          <w:pPr>
            <w:pStyle w:val="TOC2"/>
            <w:tabs>
              <w:tab w:val="right" w:leader="dot" w:pos="9350"/>
            </w:tabs>
            <w:rPr>
              <w:rFonts w:eastAsiaTheme="minorEastAsia"/>
              <w:noProof/>
            </w:rPr>
          </w:pPr>
          <w:hyperlink w:anchor="_Toc129779579" w:history="1">
            <w:r w:rsidRPr="006A3C23">
              <w:rPr>
                <w:rStyle w:val="Hyperlink"/>
                <w:rFonts w:ascii="Segoe UI" w:hAnsi="Segoe UI" w:cs="Segoe UI"/>
                <w:noProof/>
              </w:rPr>
              <w:t>Learn HTML Using Notepad or TextEdit</w:t>
            </w:r>
            <w:r>
              <w:rPr>
                <w:noProof/>
                <w:webHidden/>
              </w:rPr>
              <w:tab/>
            </w:r>
            <w:r>
              <w:rPr>
                <w:noProof/>
                <w:webHidden/>
              </w:rPr>
              <w:fldChar w:fldCharType="begin"/>
            </w:r>
            <w:r>
              <w:rPr>
                <w:noProof/>
                <w:webHidden/>
              </w:rPr>
              <w:instrText xml:space="preserve"> PAGEREF _Toc129779579 \h </w:instrText>
            </w:r>
            <w:r>
              <w:rPr>
                <w:noProof/>
                <w:webHidden/>
              </w:rPr>
            </w:r>
            <w:r>
              <w:rPr>
                <w:noProof/>
                <w:webHidden/>
              </w:rPr>
              <w:fldChar w:fldCharType="separate"/>
            </w:r>
            <w:r>
              <w:rPr>
                <w:noProof/>
                <w:webHidden/>
              </w:rPr>
              <w:t>12</w:t>
            </w:r>
            <w:r>
              <w:rPr>
                <w:noProof/>
                <w:webHidden/>
              </w:rPr>
              <w:fldChar w:fldCharType="end"/>
            </w:r>
          </w:hyperlink>
        </w:p>
        <w:p w:rsidR="00C916CD" w:rsidRDefault="00C916CD">
          <w:pPr>
            <w:pStyle w:val="TOC2"/>
            <w:tabs>
              <w:tab w:val="right" w:leader="dot" w:pos="9350"/>
            </w:tabs>
            <w:rPr>
              <w:rFonts w:eastAsiaTheme="minorEastAsia"/>
              <w:noProof/>
            </w:rPr>
          </w:pPr>
          <w:hyperlink w:anchor="_Toc129779580" w:history="1">
            <w:r w:rsidRPr="006A3C23">
              <w:rPr>
                <w:rStyle w:val="Hyperlink"/>
                <w:rFonts w:ascii="Segoe UI" w:hAnsi="Segoe UI" w:cs="Segoe UI"/>
                <w:noProof/>
              </w:rPr>
              <w:t>Step 1: Open Notepad (PC)</w:t>
            </w:r>
            <w:r>
              <w:rPr>
                <w:noProof/>
                <w:webHidden/>
              </w:rPr>
              <w:tab/>
            </w:r>
            <w:r>
              <w:rPr>
                <w:noProof/>
                <w:webHidden/>
              </w:rPr>
              <w:fldChar w:fldCharType="begin"/>
            </w:r>
            <w:r>
              <w:rPr>
                <w:noProof/>
                <w:webHidden/>
              </w:rPr>
              <w:instrText xml:space="preserve"> PAGEREF _Toc129779580 \h </w:instrText>
            </w:r>
            <w:r>
              <w:rPr>
                <w:noProof/>
                <w:webHidden/>
              </w:rPr>
            </w:r>
            <w:r>
              <w:rPr>
                <w:noProof/>
                <w:webHidden/>
              </w:rPr>
              <w:fldChar w:fldCharType="separate"/>
            </w:r>
            <w:r>
              <w:rPr>
                <w:noProof/>
                <w:webHidden/>
              </w:rPr>
              <w:t>12</w:t>
            </w:r>
            <w:r>
              <w:rPr>
                <w:noProof/>
                <w:webHidden/>
              </w:rPr>
              <w:fldChar w:fldCharType="end"/>
            </w:r>
          </w:hyperlink>
        </w:p>
        <w:p w:rsidR="00C916CD" w:rsidRDefault="00C916CD">
          <w:pPr>
            <w:pStyle w:val="TOC2"/>
            <w:tabs>
              <w:tab w:val="right" w:leader="dot" w:pos="9350"/>
            </w:tabs>
            <w:rPr>
              <w:rFonts w:eastAsiaTheme="minorEastAsia"/>
              <w:noProof/>
            </w:rPr>
          </w:pPr>
          <w:hyperlink w:anchor="_Toc129779581" w:history="1">
            <w:r w:rsidRPr="006A3C23">
              <w:rPr>
                <w:rStyle w:val="Hyperlink"/>
                <w:rFonts w:ascii="Segoe UI" w:hAnsi="Segoe UI" w:cs="Segoe UI"/>
                <w:noProof/>
              </w:rPr>
              <w:t>Step 1: Open TextEdit (Mac)</w:t>
            </w:r>
            <w:r>
              <w:rPr>
                <w:noProof/>
                <w:webHidden/>
              </w:rPr>
              <w:tab/>
            </w:r>
            <w:r>
              <w:rPr>
                <w:noProof/>
                <w:webHidden/>
              </w:rPr>
              <w:fldChar w:fldCharType="begin"/>
            </w:r>
            <w:r>
              <w:rPr>
                <w:noProof/>
                <w:webHidden/>
              </w:rPr>
              <w:instrText xml:space="preserve"> PAGEREF _Toc129779581 \h </w:instrText>
            </w:r>
            <w:r>
              <w:rPr>
                <w:noProof/>
                <w:webHidden/>
              </w:rPr>
            </w:r>
            <w:r>
              <w:rPr>
                <w:noProof/>
                <w:webHidden/>
              </w:rPr>
              <w:fldChar w:fldCharType="separate"/>
            </w:r>
            <w:r>
              <w:rPr>
                <w:noProof/>
                <w:webHidden/>
              </w:rPr>
              <w:t>13</w:t>
            </w:r>
            <w:r>
              <w:rPr>
                <w:noProof/>
                <w:webHidden/>
              </w:rPr>
              <w:fldChar w:fldCharType="end"/>
            </w:r>
          </w:hyperlink>
        </w:p>
        <w:p w:rsidR="00C916CD" w:rsidRDefault="00C916CD">
          <w:pPr>
            <w:pStyle w:val="TOC2"/>
            <w:tabs>
              <w:tab w:val="right" w:leader="dot" w:pos="9350"/>
            </w:tabs>
            <w:rPr>
              <w:rFonts w:eastAsiaTheme="minorEastAsia"/>
              <w:noProof/>
            </w:rPr>
          </w:pPr>
          <w:hyperlink w:anchor="_Toc129779582" w:history="1">
            <w:r w:rsidRPr="006A3C23">
              <w:rPr>
                <w:rStyle w:val="Hyperlink"/>
                <w:rFonts w:ascii="Segoe UI" w:hAnsi="Segoe UI" w:cs="Segoe UI"/>
                <w:noProof/>
              </w:rPr>
              <w:t>Step 2: Write Some HTML</w:t>
            </w:r>
            <w:r>
              <w:rPr>
                <w:noProof/>
                <w:webHidden/>
              </w:rPr>
              <w:tab/>
            </w:r>
            <w:r>
              <w:rPr>
                <w:noProof/>
                <w:webHidden/>
              </w:rPr>
              <w:fldChar w:fldCharType="begin"/>
            </w:r>
            <w:r>
              <w:rPr>
                <w:noProof/>
                <w:webHidden/>
              </w:rPr>
              <w:instrText xml:space="preserve"> PAGEREF _Toc129779582 \h </w:instrText>
            </w:r>
            <w:r>
              <w:rPr>
                <w:noProof/>
                <w:webHidden/>
              </w:rPr>
            </w:r>
            <w:r>
              <w:rPr>
                <w:noProof/>
                <w:webHidden/>
              </w:rPr>
              <w:fldChar w:fldCharType="separate"/>
            </w:r>
            <w:r>
              <w:rPr>
                <w:noProof/>
                <w:webHidden/>
              </w:rPr>
              <w:t>13</w:t>
            </w:r>
            <w:r>
              <w:rPr>
                <w:noProof/>
                <w:webHidden/>
              </w:rPr>
              <w:fldChar w:fldCharType="end"/>
            </w:r>
          </w:hyperlink>
        </w:p>
        <w:p w:rsidR="00C916CD" w:rsidRDefault="00C916CD">
          <w:pPr>
            <w:pStyle w:val="TOC2"/>
            <w:tabs>
              <w:tab w:val="right" w:leader="dot" w:pos="9350"/>
            </w:tabs>
            <w:rPr>
              <w:rFonts w:eastAsiaTheme="minorEastAsia"/>
              <w:noProof/>
            </w:rPr>
          </w:pPr>
          <w:hyperlink w:anchor="_Toc129779583" w:history="1">
            <w:r w:rsidRPr="006A3C23">
              <w:rPr>
                <w:rStyle w:val="Hyperlink"/>
                <w:rFonts w:ascii="Segoe UI" w:hAnsi="Segoe UI" w:cs="Segoe UI"/>
                <w:noProof/>
              </w:rPr>
              <w:t>Step 3: Save the HTML Page</w:t>
            </w:r>
            <w:r>
              <w:rPr>
                <w:noProof/>
                <w:webHidden/>
              </w:rPr>
              <w:tab/>
            </w:r>
            <w:r>
              <w:rPr>
                <w:noProof/>
                <w:webHidden/>
              </w:rPr>
              <w:fldChar w:fldCharType="begin"/>
            </w:r>
            <w:r>
              <w:rPr>
                <w:noProof/>
                <w:webHidden/>
              </w:rPr>
              <w:instrText xml:space="preserve"> PAGEREF _Toc129779583 \h </w:instrText>
            </w:r>
            <w:r>
              <w:rPr>
                <w:noProof/>
                <w:webHidden/>
              </w:rPr>
            </w:r>
            <w:r>
              <w:rPr>
                <w:noProof/>
                <w:webHidden/>
              </w:rPr>
              <w:fldChar w:fldCharType="separate"/>
            </w:r>
            <w:r>
              <w:rPr>
                <w:noProof/>
                <w:webHidden/>
              </w:rPr>
              <w:t>14</w:t>
            </w:r>
            <w:r>
              <w:rPr>
                <w:noProof/>
                <w:webHidden/>
              </w:rPr>
              <w:fldChar w:fldCharType="end"/>
            </w:r>
          </w:hyperlink>
        </w:p>
        <w:p w:rsidR="00C916CD" w:rsidRDefault="00C916CD">
          <w:pPr>
            <w:pStyle w:val="TOC2"/>
            <w:tabs>
              <w:tab w:val="right" w:leader="dot" w:pos="9350"/>
            </w:tabs>
            <w:rPr>
              <w:rFonts w:eastAsiaTheme="minorEastAsia"/>
              <w:noProof/>
            </w:rPr>
          </w:pPr>
          <w:hyperlink w:anchor="_Toc129779584" w:history="1">
            <w:r w:rsidRPr="006A3C23">
              <w:rPr>
                <w:rStyle w:val="Hyperlink"/>
                <w:rFonts w:ascii="Segoe UI" w:hAnsi="Segoe UI" w:cs="Segoe UI"/>
                <w:noProof/>
              </w:rPr>
              <w:t>Step 4: View the HTML Page in Your Browser</w:t>
            </w:r>
            <w:r>
              <w:rPr>
                <w:noProof/>
                <w:webHidden/>
              </w:rPr>
              <w:tab/>
            </w:r>
            <w:r>
              <w:rPr>
                <w:noProof/>
                <w:webHidden/>
              </w:rPr>
              <w:fldChar w:fldCharType="begin"/>
            </w:r>
            <w:r>
              <w:rPr>
                <w:noProof/>
                <w:webHidden/>
              </w:rPr>
              <w:instrText xml:space="preserve"> PAGEREF _Toc129779584 \h </w:instrText>
            </w:r>
            <w:r>
              <w:rPr>
                <w:noProof/>
                <w:webHidden/>
              </w:rPr>
            </w:r>
            <w:r>
              <w:rPr>
                <w:noProof/>
                <w:webHidden/>
              </w:rPr>
              <w:fldChar w:fldCharType="separate"/>
            </w:r>
            <w:r>
              <w:rPr>
                <w:noProof/>
                <w:webHidden/>
              </w:rPr>
              <w:t>14</w:t>
            </w:r>
            <w:r>
              <w:rPr>
                <w:noProof/>
                <w:webHidden/>
              </w:rPr>
              <w:fldChar w:fldCharType="end"/>
            </w:r>
          </w:hyperlink>
        </w:p>
        <w:p w:rsidR="00C916CD" w:rsidRDefault="00C916CD">
          <w:pPr>
            <w:pStyle w:val="TOC1"/>
            <w:tabs>
              <w:tab w:val="left" w:pos="440"/>
              <w:tab w:val="right" w:leader="dot" w:pos="9350"/>
            </w:tabs>
            <w:rPr>
              <w:rFonts w:eastAsiaTheme="minorEastAsia"/>
              <w:noProof/>
            </w:rPr>
          </w:pPr>
          <w:hyperlink w:anchor="_Toc129779585" w:history="1">
            <w:r w:rsidRPr="006A3C23">
              <w:rPr>
                <w:rStyle w:val="Hyperlink"/>
                <w:noProof/>
              </w:rPr>
              <w:t>3.</w:t>
            </w:r>
            <w:r>
              <w:rPr>
                <w:rFonts w:eastAsiaTheme="minorEastAsia"/>
                <w:noProof/>
              </w:rPr>
              <w:tab/>
            </w:r>
            <w:r w:rsidRPr="006A3C23">
              <w:rPr>
                <w:rStyle w:val="Hyperlink"/>
                <w:noProof/>
              </w:rPr>
              <w:t>HTML Basic</w:t>
            </w:r>
            <w:r>
              <w:rPr>
                <w:noProof/>
                <w:webHidden/>
              </w:rPr>
              <w:tab/>
            </w:r>
            <w:r>
              <w:rPr>
                <w:noProof/>
                <w:webHidden/>
              </w:rPr>
              <w:fldChar w:fldCharType="begin"/>
            </w:r>
            <w:r>
              <w:rPr>
                <w:noProof/>
                <w:webHidden/>
              </w:rPr>
              <w:instrText xml:space="preserve"> PAGEREF _Toc129779585 \h </w:instrText>
            </w:r>
            <w:r>
              <w:rPr>
                <w:noProof/>
                <w:webHidden/>
              </w:rPr>
            </w:r>
            <w:r>
              <w:rPr>
                <w:noProof/>
                <w:webHidden/>
              </w:rPr>
              <w:fldChar w:fldCharType="separate"/>
            </w:r>
            <w:r>
              <w:rPr>
                <w:noProof/>
                <w:webHidden/>
              </w:rPr>
              <w:t>15</w:t>
            </w:r>
            <w:r>
              <w:rPr>
                <w:noProof/>
                <w:webHidden/>
              </w:rPr>
              <w:fldChar w:fldCharType="end"/>
            </w:r>
          </w:hyperlink>
        </w:p>
        <w:p w:rsidR="00C916CD" w:rsidRDefault="00C916CD">
          <w:pPr>
            <w:pStyle w:val="TOC2"/>
            <w:tabs>
              <w:tab w:val="right" w:leader="dot" w:pos="9350"/>
            </w:tabs>
            <w:rPr>
              <w:rFonts w:eastAsiaTheme="minorEastAsia"/>
              <w:noProof/>
            </w:rPr>
          </w:pPr>
          <w:hyperlink w:anchor="_Toc129779586" w:history="1">
            <w:r w:rsidRPr="006A3C23">
              <w:rPr>
                <w:rStyle w:val="Hyperlink"/>
                <w:rFonts w:ascii="Segoe UI" w:hAnsi="Segoe UI" w:cs="Segoe UI"/>
                <w:noProof/>
              </w:rPr>
              <w:t>HTML Documents</w:t>
            </w:r>
            <w:r>
              <w:rPr>
                <w:noProof/>
                <w:webHidden/>
              </w:rPr>
              <w:tab/>
            </w:r>
            <w:r>
              <w:rPr>
                <w:noProof/>
                <w:webHidden/>
              </w:rPr>
              <w:fldChar w:fldCharType="begin"/>
            </w:r>
            <w:r>
              <w:rPr>
                <w:noProof/>
                <w:webHidden/>
              </w:rPr>
              <w:instrText xml:space="preserve"> PAGEREF _Toc129779586 \h </w:instrText>
            </w:r>
            <w:r>
              <w:rPr>
                <w:noProof/>
                <w:webHidden/>
              </w:rPr>
            </w:r>
            <w:r>
              <w:rPr>
                <w:noProof/>
                <w:webHidden/>
              </w:rPr>
              <w:fldChar w:fldCharType="separate"/>
            </w:r>
            <w:r>
              <w:rPr>
                <w:noProof/>
                <w:webHidden/>
              </w:rPr>
              <w:t>15</w:t>
            </w:r>
            <w:r>
              <w:rPr>
                <w:noProof/>
                <w:webHidden/>
              </w:rPr>
              <w:fldChar w:fldCharType="end"/>
            </w:r>
          </w:hyperlink>
        </w:p>
        <w:p w:rsidR="00C916CD" w:rsidRDefault="00C916CD">
          <w:pPr>
            <w:pStyle w:val="TOC3"/>
            <w:tabs>
              <w:tab w:val="right" w:leader="dot" w:pos="9350"/>
            </w:tabs>
            <w:rPr>
              <w:rFonts w:eastAsiaTheme="minorEastAsia"/>
              <w:noProof/>
            </w:rPr>
          </w:pPr>
          <w:hyperlink w:anchor="_Toc129779587" w:history="1">
            <w:r w:rsidRPr="006A3C23">
              <w:rPr>
                <w:rStyle w:val="Hyperlink"/>
                <w:rFonts w:ascii="Segoe UI" w:hAnsi="Segoe UI" w:cs="Segoe UI"/>
                <w:noProof/>
              </w:rPr>
              <w:t>Example</w:t>
            </w:r>
            <w:r>
              <w:rPr>
                <w:noProof/>
                <w:webHidden/>
              </w:rPr>
              <w:tab/>
            </w:r>
            <w:r>
              <w:rPr>
                <w:noProof/>
                <w:webHidden/>
              </w:rPr>
              <w:fldChar w:fldCharType="begin"/>
            </w:r>
            <w:r>
              <w:rPr>
                <w:noProof/>
                <w:webHidden/>
              </w:rPr>
              <w:instrText xml:space="preserve"> PAGEREF _Toc129779587 \h </w:instrText>
            </w:r>
            <w:r>
              <w:rPr>
                <w:noProof/>
                <w:webHidden/>
              </w:rPr>
            </w:r>
            <w:r>
              <w:rPr>
                <w:noProof/>
                <w:webHidden/>
              </w:rPr>
              <w:fldChar w:fldCharType="separate"/>
            </w:r>
            <w:r>
              <w:rPr>
                <w:noProof/>
                <w:webHidden/>
              </w:rPr>
              <w:t>15</w:t>
            </w:r>
            <w:r>
              <w:rPr>
                <w:noProof/>
                <w:webHidden/>
              </w:rPr>
              <w:fldChar w:fldCharType="end"/>
            </w:r>
          </w:hyperlink>
        </w:p>
        <w:p w:rsidR="00C916CD" w:rsidRDefault="00C916CD">
          <w:pPr>
            <w:pStyle w:val="TOC2"/>
            <w:tabs>
              <w:tab w:val="right" w:leader="dot" w:pos="9350"/>
            </w:tabs>
            <w:rPr>
              <w:rFonts w:eastAsiaTheme="minorEastAsia"/>
              <w:noProof/>
            </w:rPr>
          </w:pPr>
          <w:hyperlink w:anchor="_Toc129779588" w:history="1">
            <w:r w:rsidRPr="006A3C23">
              <w:rPr>
                <w:rStyle w:val="Hyperlink"/>
                <w:rFonts w:ascii="Segoe UI" w:hAnsi="Segoe UI" w:cs="Segoe UI"/>
                <w:noProof/>
              </w:rPr>
              <w:t>The &lt;!DOCTYPE&gt; Declaration</w:t>
            </w:r>
            <w:r>
              <w:rPr>
                <w:noProof/>
                <w:webHidden/>
              </w:rPr>
              <w:tab/>
            </w:r>
            <w:r>
              <w:rPr>
                <w:noProof/>
                <w:webHidden/>
              </w:rPr>
              <w:fldChar w:fldCharType="begin"/>
            </w:r>
            <w:r>
              <w:rPr>
                <w:noProof/>
                <w:webHidden/>
              </w:rPr>
              <w:instrText xml:space="preserve"> PAGEREF _Toc129779588 \h </w:instrText>
            </w:r>
            <w:r>
              <w:rPr>
                <w:noProof/>
                <w:webHidden/>
              </w:rPr>
            </w:r>
            <w:r>
              <w:rPr>
                <w:noProof/>
                <w:webHidden/>
              </w:rPr>
              <w:fldChar w:fldCharType="separate"/>
            </w:r>
            <w:r>
              <w:rPr>
                <w:noProof/>
                <w:webHidden/>
              </w:rPr>
              <w:t>16</w:t>
            </w:r>
            <w:r>
              <w:rPr>
                <w:noProof/>
                <w:webHidden/>
              </w:rPr>
              <w:fldChar w:fldCharType="end"/>
            </w:r>
          </w:hyperlink>
        </w:p>
        <w:p w:rsidR="00C916CD" w:rsidRDefault="00C916CD">
          <w:pPr>
            <w:pStyle w:val="TOC2"/>
            <w:tabs>
              <w:tab w:val="right" w:leader="dot" w:pos="9350"/>
            </w:tabs>
            <w:rPr>
              <w:rFonts w:eastAsiaTheme="minorEastAsia"/>
              <w:noProof/>
            </w:rPr>
          </w:pPr>
          <w:hyperlink w:anchor="_Toc129779589" w:history="1">
            <w:r w:rsidRPr="006A3C23">
              <w:rPr>
                <w:rStyle w:val="Hyperlink"/>
                <w:rFonts w:ascii="Segoe UI" w:hAnsi="Segoe UI" w:cs="Segoe UI"/>
                <w:noProof/>
              </w:rPr>
              <w:t>HTML Headings</w:t>
            </w:r>
            <w:r>
              <w:rPr>
                <w:noProof/>
                <w:webHidden/>
              </w:rPr>
              <w:tab/>
            </w:r>
            <w:r>
              <w:rPr>
                <w:noProof/>
                <w:webHidden/>
              </w:rPr>
              <w:fldChar w:fldCharType="begin"/>
            </w:r>
            <w:r>
              <w:rPr>
                <w:noProof/>
                <w:webHidden/>
              </w:rPr>
              <w:instrText xml:space="preserve"> PAGEREF _Toc129779589 \h </w:instrText>
            </w:r>
            <w:r>
              <w:rPr>
                <w:noProof/>
                <w:webHidden/>
              </w:rPr>
            </w:r>
            <w:r>
              <w:rPr>
                <w:noProof/>
                <w:webHidden/>
              </w:rPr>
              <w:fldChar w:fldCharType="separate"/>
            </w:r>
            <w:r>
              <w:rPr>
                <w:noProof/>
                <w:webHidden/>
              </w:rPr>
              <w:t>16</w:t>
            </w:r>
            <w:r>
              <w:rPr>
                <w:noProof/>
                <w:webHidden/>
              </w:rPr>
              <w:fldChar w:fldCharType="end"/>
            </w:r>
          </w:hyperlink>
        </w:p>
        <w:p w:rsidR="00C916CD" w:rsidRDefault="00C916CD">
          <w:pPr>
            <w:pStyle w:val="TOC3"/>
            <w:tabs>
              <w:tab w:val="right" w:leader="dot" w:pos="9350"/>
            </w:tabs>
            <w:rPr>
              <w:rFonts w:eastAsiaTheme="minorEastAsia"/>
              <w:noProof/>
            </w:rPr>
          </w:pPr>
          <w:hyperlink w:anchor="_Toc129779590" w:history="1">
            <w:r w:rsidRPr="006A3C23">
              <w:rPr>
                <w:rStyle w:val="Hyperlink"/>
                <w:rFonts w:ascii="Segoe UI" w:hAnsi="Segoe UI" w:cs="Segoe UI"/>
                <w:noProof/>
              </w:rPr>
              <w:t>Example</w:t>
            </w:r>
            <w:r>
              <w:rPr>
                <w:noProof/>
                <w:webHidden/>
              </w:rPr>
              <w:tab/>
            </w:r>
            <w:r>
              <w:rPr>
                <w:noProof/>
                <w:webHidden/>
              </w:rPr>
              <w:fldChar w:fldCharType="begin"/>
            </w:r>
            <w:r>
              <w:rPr>
                <w:noProof/>
                <w:webHidden/>
              </w:rPr>
              <w:instrText xml:space="preserve"> PAGEREF _Toc129779590 \h </w:instrText>
            </w:r>
            <w:r>
              <w:rPr>
                <w:noProof/>
                <w:webHidden/>
              </w:rPr>
            </w:r>
            <w:r>
              <w:rPr>
                <w:noProof/>
                <w:webHidden/>
              </w:rPr>
              <w:fldChar w:fldCharType="separate"/>
            </w:r>
            <w:r>
              <w:rPr>
                <w:noProof/>
                <w:webHidden/>
              </w:rPr>
              <w:t>16</w:t>
            </w:r>
            <w:r>
              <w:rPr>
                <w:noProof/>
                <w:webHidden/>
              </w:rPr>
              <w:fldChar w:fldCharType="end"/>
            </w:r>
          </w:hyperlink>
        </w:p>
        <w:p w:rsidR="00C916CD" w:rsidRDefault="00C916CD">
          <w:pPr>
            <w:pStyle w:val="TOC2"/>
            <w:tabs>
              <w:tab w:val="right" w:leader="dot" w:pos="9350"/>
            </w:tabs>
            <w:rPr>
              <w:rFonts w:eastAsiaTheme="minorEastAsia"/>
              <w:noProof/>
            </w:rPr>
          </w:pPr>
          <w:hyperlink w:anchor="_Toc129779591" w:history="1">
            <w:r w:rsidRPr="006A3C23">
              <w:rPr>
                <w:rStyle w:val="Hyperlink"/>
                <w:rFonts w:ascii="Segoe UI" w:hAnsi="Segoe UI" w:cs="Segoe UI"/>
                <w:noProof/>
              </w:rPr>
              <w:t>HTML Paragraphs</w:t>
            </w:r>
            <w:r>
              <w:rPr>
                <w:noProof/>
                <w:webHidden/>
              </w:rPr>
              <w:tab/>
            </w:r>
            <w:r>
              <w:rPr>
                <w:noProof/>
                <w:webHidden/>
              </w:rPr>
              <w:fldChar w:fldCharType="begin"/>
            </w:r>
            <w:r>
              <w:rPr>
                <w:noProof/>
                <w:webHidden/>
              </w:rPr>
              <w:instrText xml:space="preserve"> PAGEREF _Toc129779591 \h </w:instrText>
            </w:r>
            <w:r>
              <w:rPr>
                <w:noProof/>
                <w:webHidden/>
              </w:rPr>
            </w:r>
            <w:r>
              <w:rPr>
                <w:noProof/>
                <w:webHidden/>
              </w:rPr>
              <w:fldChar w:fldCharType="separate"/>
            </w:r>
            <w:r>
              <w:rPr>
                <w:noProof/>
                <w:webHidden/>
              </w:rPr>
              <w:t>16</w:t>
            </w:r>
            <w:r>
              <w:rPr>
                <w:noProof/>
                <w:webHidden/>
              </w:rPr>
              <w:fldChar w:fldCharType="end"/>
            </w:r>
          </w:hyperlink>
        </w:p>
        <w:p w:rsidR="00C916CD" w:rsidRDefault="00C916CD">
          <w:pPr>
            <w:pStyle w:val="TOC3"/>
            <w:tabs>
              <w:tab w:val="right" w:leader="dot" w:pos="9350"/>
            </w:tabs>
            <w:rPr>
              <w:rFonts w:eastAsiaTheme="minorEastAsia"/>
              <w:noProof/>
            </w:rPr>
          </w:pPr>
          <w:hyperlink w:anchor="_Toc129779592" w:history="1">
            <w:r w:rsidRPr="006A3C23">
              <w:rPr>
                <w:rStyle w:val="Hyperlink"/>
                <w:rFonts w:ascii="Segoe UI" w:hAnsi="Segoe UI" w:cs="Segoe UI"/>
                <w:noProof/>
              </w:rPr>
              <w:t>Example</w:t>
            </w:r>
            <w:r>
              <w:rPr>
                <w:noProof/>
                <w:webHidden/>
              </w:rPr>
              <w:tab/>
            </w:r>
            <w:r>
              <w:rPr>
                <w:noProof/>
                <w:webHidden/>
              </w:rPr>
              <w:fldChar w:fldCharType="begin"/>
            </w:r>
            <w:r>
              <w:rPr>
                <w:noProof/>
                <w:webHidden/>
              </w:rPr>
              <w:instrText xml:space="preserve"> PAGEREF _Toc129779592 \h </w:instrText>
            </w:r>
            <w:r>
              <w:rPr>
                <w:noProof/>
                <w:webHidden/>
              </w:rPr>
            </w:r>
            <w:r>
              <w:rPr>
                <w:noProof/>
                <w:webHidden/>
              </w:rPr>
              <w:fldChar w:fldCharType="separate"/>
            </w:r>
            <w:r>
              <w:rPr>
                <w:noProof/>
                <w:webHidden/>
              </w:rPr>
              <w:t>17</w:t>
            </w:r>
            <w:r>
              <w:rPr>
                <w:noProof/>
                <w:webHidden/>
              </w:rPr>
              <w:fldChar w:fldCharType="end"/>
            </w:r>
          </w:hyperlink>
        </w:p>
        <w:p w:rsidR="00C916CD" w:rsidRDefault="00C916CD">
          <w:pPr>
            <w:pStyle w:val="TOC2"/>
            <w:tabs>
              <w:tab w:val="right" w:leader="dot" w:pos="9350"/>
            </w:tabs>
            <w:rPr>
              <w:rFonts w:eastAsiaTheme="minorEastAsia"/>
              <w:noProof/>
            </w:rPr>
          </w:pPr>
          <w:hyperlink w:anchor="_Toc129779593" w:history="1">
            <w:r w:rsidRPr="006A3C23">
              <w:rPr>
                <w:rStyle w:val="Hyperlink"/>
                <w:rFonts w:ascii="Segoe UI" w:hAnsi="Segoe UI" w:cs="Segoe UI"/>
                <w:noProof/>
              </w:rPr>
              <w:t>HTML Links</w:t>
            </w:r>
            <w:r>
              <w:rPr>
                <w:noProof/>
                <w:webHidden/>
              </w:rPr>
              <w:tab/>
            </w:r>
            <w:r>
              <w:rPr>
                <w:noProof/>
                <w:webHidden/>
              </w:rPr>
              <w:fldChar w:fldCharType="begin"/>
            </w:r>
            <w:r>
              <w:rPr>
                <w:noProof/>
                <w:webHidden/>
              </w:rPr>
              <w:instrText xml:space="preserve"> PAGEREF _Toc129779593 \h </w:instrText>
            </w:r>
            <w:r>
              <w:rPr>
                <w:noProof/>
                <w:webHidden/>
              </w:rPr>
            </w:r>
            <w:r>
              <w:rPr>
                <w:noProof/>
                <w:webHidden/>
              </w:rPr>
              <w:fldChar w:fldCharType="separate"/>
            </w:r>
            <w:r>
              <w:rPr>
                <w:noProof/>
                <w:webHidden/>
              </w:rPr>
              <w:t>17</w:t>
            </w:r>
            <w:r>
              <w:rPr>
                <w:noProof/>
                <w:webHidden/>
              </w:rPr>
              <w:fldChar w:fldCharType="end"/>
            </w:r>
          </w:hyperlink>
        </w:p>
        <w:p w:rsidR="00C916CD" w:rsidRDefault="00C916CD">
          <w:pPr>
            <w:pStyle w:val="TOC3"/>
            <w:tabs>
              <w:tab w:val="right" w:leader="dot" w:pos="9350"/>
            </w:tabs>
            <w:rPr>
              <w:rFonts w:eastAsiaTheme="minorEastAsia"/>
              <w:noProof/>
            </w:rPr>
          </w:pPr>
          <w:hyperlink w:anchor="_Toc129779594" w:history="1">
            <w:r w:rsidRPr="006A3C23">
              <w:rPr>
                <w:rStyle w:val="Hyperlink"/>
                <w:rFonts w:ascii="Segoe UI" w:hAnsi="Segoe UI" w:cs="Segoe UI"/>
                <w:noProof/>
              </w:rPr>
              <w:t>Example</w:t>
            </w:r>
            <w:r>
              <w:rPr>
                <w:noProof/>
                <w:webHidden/>
              </w:rPr>
              <w:tab/>
            </w:r>
            <w:r>
              <w:rPr>
                <w:noProof/>
                <w:webHidden/>
              </w:rPr>
              <w:fldChar w:fldCharType="begin"/>
            </w:r>
            <w:r>
              <w:rPr>
                <w:noProof/>
                <w:webHidden/>
              </w:rPr>
              <w:instrText xml:space="preserve"> PAGEREF _Toc129779594 \h </w:instrText>
            </w:r>
            <w:r>
              <w:rPr>
                <w:noProof/>
                <w:webHidden/>
              </w:rPr>
            </w:r>
            <w:r>
              <w:rPr>
                <w:noProof/>
                <w:webHidden/>
              </w:rPr>
              <w:fldChar w:fldCharType="separate"/>
            </w:r>
            <w:r>
              <w:rPr>
                <w:noProof/>
                <w:webHidden/>
              </w:rPr>
              <w:t>17</w:t>
            </w:r>
            <w:r>
              <w:rPr>
                <w:noProof/>
                <w:webHidden/>
              </w:rPr>
              <w:fldChar w:fldCharType="end"/>
            </w:r>
          </w:hyperlink>
        </w:p>
        <w:p w:rsidR="00C916CD" w:rsidRDefault="00C916CD">
          <w:pPr>
            <w:pStyle w:val="TOC2"/>
            <w:tabs>
              <w:tab w:val="right" w:leader="dot" w:pos="9350"/>
            </w:tabs>
            <w:rPr>
              <w:rFonts w:eastAsiaTheme="minorEastAsia"/>
              <w:noProof/>
            </w:rPr>
          </w:pPr>
          <w:hyperlink w:anchor="_Toc129779595" w:history="1">
            <w:r w:rsidRPr="006A3C23">
              <w:rPr>
                <w:rStyle w:val="Hyperlink"/>
                <w:rFonts w:ascii="Segoe UI" w:hAnsi="Segoe UI" w:cs="Segoe UI"/>
                <w:noProof/>
              </w:rPr>
              <w:t>HTML Images</w:t>
            </w:r>
            <w:r>
              <w:rPr>
                <w:noProof/>
                <w:webHidden/>
              </w:rPr>
              <w:tab/>
            </w:r>
            <w:r>
              <w:rPr>
                <w:noProof/>
                <w:webHidden/>
              </w:rPr>
              <w:fldChar w:fldCharType="begin"/>
            </w:r>
            <w:r>
              <w:rPr>
                <w:noProof/>
                <w:webHidden/>
              </w:rPr>
              <w:instrText xml:space="preserve"> PAGEREF _Toc129779595 \h </w:instrText>
            </w:r>
            <w:r>
              <w:rPr>
                <w:noProof/>
                <w:webHidden/>
              </w:rPr>
            </w:r>
            <w:r>
              <w:rPr>
                <w:noProof/>
                <w:webHidden/>
              </w:rPr>
              <w:fldChar w:fldCharType="separate"/>
            </w:r>
            <w:r>
              <w:rPr>
                <w:noProof/>
                <w:webHidden/>
              </w:rPr>
              <w:t>17</w:t>
            </w:r>
            <w:r>
              <w:rPr>
                <w:noProof/>
                <w:webHidden/>
              </w:rPr>
              <w:fldChar w:fldCharType="end"/>
            </w:r>
          </w:hyperlink>
        </w:p>
        <w:p w:rsidR="00C916CD" w:rsidRDefault="00C916CD">
          <w:pPr>
            <w:pStyle w:val="TOC3"/>
            <w:tabs>
              <w:tab w:val="right" w:leader="dot" w:pos="9350"/>
            </w:tabs>
            <w:rPr>
              <w:rFonts w:eastAsiaTheme="minorEastAsia"/>
              <w:noProof/>
            </w:rPr>
          </w:pPr>
          <w:hyperlink w:anchor="_Toc129779596" w:history="1">
            <w:r w:rsidRPr="006A3C23">
              <w:rPr>
                <w:rStyle w:val="Hyperlink"/>
                <w:rFonts w:ascii="Segoe UI" w:hAnsi="Segoe UI" w:cs="Segoe UI"/>
                <w:noProof/>
              </w:rPr>
              <w:t>Example</w:t>
            </w:r>
            <w:r>
              <w:rPr>
                <w:noProof/>
                <w:webHidden/>
              </w:rPr>
              <w:tab/>
            </w:r>
            <w:r>
              <w:rPr>
                <w:noProof/>
                <w:webHidden/>
              </w:rPr>
              <w:fldChar w:fldCharType="begin"/>
            </w:r>
            <w:r>
              <w:rPr>
                <w:noProof/>
                <w:webHidden/>
              </w:rPr>
              <w:instrText xml:space="preserve"> PAGEREF _Toc129779596 \h </w:instrText>
            </w:r>
            <w:r>
              <w:rPr>
                <w:noProof/>
                <w:webHidden/>
              </w:rPr>
            </w:r>
            <w:r>
              <w:rPr>
                <w:noProof/>
                <w:webHidden/>
              </w:rPr>
              <w:fldChar w:fldCharType="separate"/>
            </w:r>
            <w:r>
              <w:rPr>
                <w:noProof/>
                <w:webHidden/>
              </w:rPr>
              <w:t>17</w:t>
            </w:r>
            <w:r>
              <w:rPr>
                <w:noProof/>
                <w:webHidden/>
              </w:rPr>
              <w:fldChar w:fldCharType="end"/>
            </w:r>
          </w:hyperlink>
        </w:p>
        <w:p w:rsidR="00C916CD" w:rsidRDefault="00C916CD">
          <w:pPr>
            <w:pStyle w:val="TOC2"/>
            <w:tabs>
              <w:tab w:val="right" w:leader="dot" w:pos="9350"/>
            </w:tabs>
            <w:rPr>
              <w:rFonts w:eastAsiaTheme="minorEastAsia"/>
              <w:noProof/>
            </w:rPr>
          </w:pPr>
          <w:hyperlink w:anchor="_Toc129779597" w:history="1">
            <w:r w:rsidRPr="006A3C23">
              <w:rPr>
                <w:rStyle w:val="Hyperlink"/>
                <w:rFonts w:ascii="Segoe UI" w:hAnsi="Segoe UI" w:cs="Segoe UI"/>
                <w:noProof/>
              </w:rPr>
              <w:t>How to View HTML Source</w:t>
            </w:r>
            <w:r>
              <w:rPr>
                <w:noProof/>
                <w:webHidden/>
              </w:rPr>
              <w:tab/>
            </w:r>
            <w:r>
              <w:rPr>
                <w:noProof/>
                <w:webHidden/>
              </w:rPr>
              <w:fldChar w:fldCharType="begin"/>
            </w:r>
            <w:r>
              <w:rPr>
                <w:noProof/>
                <w:webHidden/>
              </w:rPr>
              <w:instrText xml:space="preserve"> PAGEREF _Toc129779597 \h </w:instrText>
            </w:r>
            <w:r>
              <w:rPr>
                <w:noProof/>
                <w:webHidden/>
              </w:rPr>
            </w:r>
            <w:r>
              <w:rPr>
                <w:noProof/>
                <w:webHidden/>
              </w:rPr>
              <w:fldChar w:fldCharType="separate"/>
            </w:r>
            <w:r>
              <w:rPr>
                <w:noProof/>
                <w:webHidden/>
              </w:rPr>
              <w:t>17</w:t>
            </w:r>
            <w:r>
              <w:rPr>
                <w:noProof/>
                <w:webHidden/>
              </w:rPr>
              <w:fldChar w:fldCharType="end"/>
            </w:r>
          </w:hyperlink>
        </w:p>
        <w:p w:rsidR="00C916CD" w:rsidRDefault="00C916CD">
          <w:pPr>
            <w:pStyle w:val="TOC3"/>
            <w:tabs>
              <w:tab w:val="right" w:leader="dot" w:pos="9350"/>
            </w:tabs>
            <w:rPr>
              <w:rFonts w:eastAsiaTheme="minorEastAsia"/>
              <w:noProof/>
            </w:rPr>
          </w:pPr>
          <w:hyperlink w:anchor="_Toc129779598" w:history="1">
            <w:r w:rsidRPr="006A3C23">
              <w:rPr>
                <w:rStyle w:val="Hyperlink"/>
                <w:rFonts w:ascii="Segoe UI" w:hAnsi="Segoe UI" w:cs="Segoe UI"/>
                <w:noProof/>
              </w:rPr>
              <w:t>View HTML Source Code:</w:t>
            </w:r>
            <w:r>
              <w:rPr>
                <w:noProof/>
                <w:webHidden/>
              </w:rPr>
              <w:tab/>
            </w:r>
            <w:r>
              <w:rPr>
                <w:noProof/>
                <w:webHidden/>
              </w:rPr>
              <w:fldChar w:fldCharType="begin"/>
            </w:r>
            <w:r>
              <w:rPr>
                <w:noProof/>
                <w:webHidden/>
              </w:rPr>
              <w:instrText xml:space="preserve"> PAGEREF _Toc129779598 \h </w:instrText>
            </w:r>
            <w:r>
              <w:rPr>
                <w:noProof/>
                <w:webHidden/>
              </w:rPr>
            </w:r>
            <w:r>
              <w:rPr>
                <w:noProof/>
                <w:webHidden/>
              </w:rPr>
              <w:fldChar w:fldCharType="separate"/>
            </w:r>
            <w:r>
              <w:rPr>
                <w:noProof/>
                <w:webHidden/>
              </w:rPr>
              <w:t>18</w:t>
            </w:r>
            <w:r>
              <w:rPr>
                <w:noProof/>
                <w:webHidden/>
              </w:rPr>
              <w:fldChar w:fldCharType="end"/>
            </w:r>
          </w:hyperlink>
        </w:p>
        <w:p w:rsidR="00C916CD" w:rsidRDefault="00C916CD">
          <w:pPr>
            <w:pStyle w:val="TOC3"/>
            <w:tabs>
              <w:tab w:val="right" w:leader="dot" w:pos="9350"/>
            </w:tabs>
            <w:rPr>
              <w:rFonts w:eastAsiaTheme="minorEastAsia"/>
              <w:noProof/>
            </w:rPr>
          </w:pPr>
          <w:hyperlink w:anchor="_Toc129779599" w:history="1">
            <w:r w:rsidRPr="006A3C23">
              <w:rPr>
                <w:rStyle w:val="Hyperlink"/>
                <w:rFonts w:ascii="Segoe UI" w:hAnsi="Segoe UI" w:cs="Segoe UI"/>
                <w:noProof/>
              </w:rPr>
              <w:t>Inspect an HTML Element:</w:t>
            </w:r>
            <w:r>
              <w:rPr>
                <w:noProof/>
                <w:webHidden/>
              </w:rPr>
              <w:tab/>
            </w:r>
            <w:r>
              <w:rPr>
                <w:noProof/>
                <w:webHidden/>
              </w:rPr>
              <w:fldChar w:fldCharType="begin"/>
            </w:r>
            <w:r>
              <w:rPr>
                <w:noProof/>
                <w:webHidden/>
              </w:rPr>
              <w:instrText xml:space="preserve"> PAGEREF _Toc129779599 \h </w:instrText>
            </w:r>
            <w:r>
              <w:rPr>
                <w:noProof/>
                <w:webHidden/>
              </w:rPr>
            </w:r>
            <w:r>
              <w:rPr>
                <w:noProof/>
                <w:webHidden/>
              </w:rPr>
              <w:fldChar w:fldCharType="separate"/>
            </w:r>
            <w:r>
              <w:rPr>
                <w:noProof/>
                <w:webHidden/>
              </w:rPr>
              <w:t>18</w:t>
            </w:r>
            <w:r>
              <w:rPr>
                <w:noProof/>
                <w:webHidden/>
              </w:rPr>
              <w:fldChar w:fldCharType="end"/>
            </w:r>
          </w:hyperlink>
        </w:p>
        <w:p w:rsidR="00C916CD" w:rsidRDefault="00C916CD">
          <w:pPr>
            <w:pStyle w:val="TOC1"/>
            <w:tabs>
              <w:tab w:val="left" w:pos="440"/>
              <w:tab w:val="right" w:leader="dot" w:pos="9350"/>
            </w:tabs>
            <w:rPr>
              <w:rFonts w:eastAsiaTheme="minorEastAsia"/>
              <w:noProof/>
            </w:rPr>
          </w:pPr>
          <w:hyperlink w:anchor="_Toc129779600" w:history="1">
            <w:r w:rsidRPr="006A3C23">
              <w:rPr>
                <w:rStyle w:val="Hyperlink"/>
                <w:noProof/>
              </w:rPr>
              <w:t>4.</w:t>
            </w:r>
            <w:r>
              <w:rPr>
                <w:rFonts w:eastAsiaTheme="minorEastAsia"/>
                <w:noProof/>
              </w:rPr>
              <w:tab/>
            </w:r>
            <w:r w:rsidRPr="006A3C23">
              <w:rPr>
                <w:rStyle w:val="Hyperlink"/>
                <w:noProof/>
              </w:rPr>
              <w:t>HTML Tags &amp; Elements</w:t>
            </w:r>
            <w:r>
              <w:rPr>
                <w:noProof/>
                <w:webHidden/>
              </w:rPr>
              <w:tab/>
            </w:r>
            <w:r>
              <w:rPr>
                <w:noProof/>
                <w:webHidden/>
              </w:rPr>
              <w:fldChar w:fldCharType="begin"/>
            </w:r>
            <w:r>
              <w:rPr>
                <w:noProof/>
                <w:webHidden/>
              </w:rPr>
              <w:instrText xml:space="preserve"> PAGEREF _Toc129779600 \h </w:instrText>
            </w:r>
            <w:r>
              <w:rPr>
                <w:noProof/>
                <w:webHidden/>
              </w:rPr>
            </w:r>
            <w:r>
              <w:rPr>
                <w:noProof/>
                <w:webHidden/>
              </w:rPr>
              <w:fldChar w:fldCharType="separate"/>
            </w:r>
            <w:r>
              <w:rPr>
                <w:noProof/>
                <w:webHidden/>
              </w:rPr>
              <w:t>18</w:t>
            </w:r>
            <w:r>
              <w:rPr>
                <w:noProof/>
                <w:webHidden/>
              </w:rPr>
              <w:fldChar w:fldCharType="end"/>
            </w:r>
          </w:hyperlink>
        </w:p>
        <w:p w:rsidR="00C916CD" w:rsidRDefault="00C916CD">
          <w:pPr>
            <w:pStyle w:val="TOC2"/>
            <w:tabs>
              <w:tab w:val="right" w:leader="dot" w:pos="9350"/>
            </w:tabs>
            <w:rPr>
              <w:rFonts w:eastAsiaTheme="minorEastAsia"/>
              <w:noProof/>
            </w:rPr>
          </w:pPr>
          <w:hyperlink w:anchor="_Toc129779601" w:history="1">
            <w:r w:rsidRPr="006A3C23">
              <w:rPr>
                <w:rStyle w:val="Hyperlink"/>
                <w:rFonts w:ascii="Segoe UI" w:hAnsi="Segoe UI" w:cs="Segoe UI"/>
                <w:noProof/>
              </w:rPr>
              <w:t>HTML Elements</w:t>
            </w:r>
            <w:r>
              <w:rPr>
                <w:noProof/>
                <w:webHidden/>
              </w:rPr>
              <w:tab/>
            </w:r>
            <w:r>
              <w:rPr>
                <w:noProof/>
                <w:webHidden/>
              </w:rPr>
              <w:fldChar w:fldCharType="begin"/>
            </w:r>
            <w:r>
              <w:rPr>
                <w:noProof/>
                <w:webHidden/>
              </w:rPr>
              <w:instrText xml:space="preserve"> PAGEREF _Toc129779601 \h </w:instrText>
            </w:r>
            <w:r>
              <w:rPr>
                <w:noProof/>
                <w:webHidden/>
              </w:rPr>
            </w:r>
            <w:r>
              <w:rPr>
                <w:noProof/>
                <w:webHidden/>
              </w:rPr>
              <w:fldChar w:fldCharType="separate"/>
            </w:r>
            <w:r>
              <w:rPr>
                <w:noProof/>
                <w:webHidden/>
              </w:rPr>
              <w:t>18</w:t>
            </w:r>
            <w:r>
              <w:rPr>
                <w:noProof/>
                <w:webHidden/>
              </w:rPr>
              <w:fldChar w:fldCharType="end"/>
            </w:r>
          </w:hyperlink>
        </w:p>
        <w:p w:rsidR="00C916CD" w:rsidRDefault="00C916CD">
          <w:pPr>
            <w:pStyle w:val="TOC2"/>
            <w:tabs>
              <w:tab w:val="right" w:leader="dot" w:pos="9350"/>
            </w:tabs>
            <w:rPr>
              <w:rFonts w:eastAsiaTheme="minorEastAsia"/>
              <w:noProof/>
            </w:rPr>
          </w:pPr>
          <w:hyperlink w:anchor="_Toc129779602" w:history="1">
            <w:r w:rsidRPr="006A3C23">
              <w:rPr>
                <w:rStyle w:val="Hyperlink"/>
                <w:rFonts w:ascii="Segoe UI" w:hAnsi="Segoe UI" w:cs="Segoe UI"/>
                <w:noProof/>
              </w:rPr>
              <w:t>Nested HTML Elements</w:t>
            </w:r>
            <w:r>
              <w:rPr>
                <w:noProof/>
                <w:webHidden/>
              </w:rPr>
              <w:tab/>
            </w:r>
            <w:r>
              <w:rPr>
                <w:noProof/>
                <w:webHidden/>
              </w:rPr>
              <w:fldChar w:fldCharType="begin"/>
            </w:r>
            <w:r>
              <w:rPr>
                <w:noProof/>
                <w:webHidden/>
              </w:rPr>
              <w:instrText xml:space="preserve"> PAGEREF _Toc129779602 \h </w:instrText>
            </w:r>
            <w:r>
              <w:rPr>
                <w:noProof/>
                <w:webHidden/>
              </w:rPr>
            </w:r>
            <w:r>
              <w:rPr>
                <w:noProof/>
                <w:webHidden/>
              </w:rPr>
              <w:fldChar w:fldCharType="separate"/>
            </w:r>
            <w:r>
              <w:rPr>
                <w:noProof/>
                <w:webHidden/>
              </w:rPr>
              <w:t>19</w:t>
            </w:r>
            <w:r>
              <w:rPr>
                <w:noProof/>
                <w:webHidden/>
              </w:rPr>
              <w:fldChar w:fldCharType="end"/>
            </w:r>
          </w:hyperlink>
        </w:p>
        <w:p w:rsidR="00C916CD" w:rsidRDefault="00C916CD">
          <w:pPr>
            <w:pStyle w:val="TOC3"/>
            <w:tabs>
              <w:tab w:val="right" w:leader="dot" w:pos="9350"/>
            </w:tabs>
            <w:rPr>
              <w:rFonts w:eastAsiaTheme="minorEastAsia"/>
              <w:noProof/>
            </w:rPr>
          </w:pPr>
          <w:hyperlink w:anchor="_Toc129779603" w:history="1">
            <w:r w:rsidRPr="006A3C23">
              <w:rPr>
                <w:rStyle w:val="Hyperlink"/>
                <w:rFonts w:ascii="Segoe UI" w:hAnsi="Segoe UI" w:cs="Segoe UI"/>
                <w:noProof/>
              </w:rPr>
              <w:t>Example</w:t>
            </w:r>
            <w:r>
              <w:rPr>
                <w:noProof/>
                <w:webHidden/>
              </w:rPr>
              <w:tab/>
            </w:r>
            <w:r>
              <w:rPr>
                <w:noProof/>
                <w:webHidden/>
              </w:rPr>
              <w:fldChar w:fldCharType="begin"/>
            </w:r>
            <w:r>
              <w:rPr>
                <w:noProof/>
                <w:webHidden/>
              </w:rPr>
              <w:instrText xml:space="preserve"> PAGEREF _Toc129779603 \h </w:instrText>
            </w:r>
            <w:r>
              <w:rPr>
                <w:noProof/>
                <w:webHidden/>
              </w:rPr>
            </w:r>
            <w:r>
              <w:rPr>
                <w:noProof/>
                <w:webHidden/>
              </w:rPr>
              <w:fldChar w:fldCharType="separate"/>
            </w:r>
            <w:r>
              <w:rPr>
                <w:noProof/>
                <w:webHidden/>
              </w:rPr>
              <w:t>19</w:t>
            </w:r>
            <w:r>
              <w:rPr>
                <w:noProof/>
                <w:webHidden/>
              </w:rPr>
              <w:fldChar w:fldCharType="end"/>
            </w:r>
          </w:hyperlink>
        </w:p>
        <w:p w:rsidR="00C916CD" w:rsidRDefault="00C916CD">
          <w:pPr>
            <w:pStyle w:val="TOC3"/>
            <w:tabs>
              <w:tab w:val="right" w:leader="dot" w:pos="9350"/>
            </w:tabs>
            <w:rPr>
              <w:rFonts w:eastAsiaTheme="minorEastAsia"/>
              <w:noProof/>
            </w:rPr>
          </w:pPr>
          <w:hyperlink w:anchor="_Toc129779604" w:history="1">
            <w:r w:rsidRPr="006A3C23">
              <w:rPr>
                <w:rStyle w:val="Hyperlink"/>
                <w:rFonts w:ascii="Segoe UI" w:hAnsi="Segoe UI" w:cs="Segoe UI"/>
                <w:noProof/>
              </w:rPr>
              <w:t>Example Explained</w:t>
            </w:r>
            <w:r>
              <w:rPr>
                <w:noProof/>
                <w:webHidden/>
              </w:rPr>
              <w:tab/>
            </w:r>
            <w:r>
              <w:rPr>
                <w:noProof/>
                <w:webHidden/>
              </w:rPr>
              <w:fldChar w:fldCharType="begin"/>
            </w:r>
            <w:r>
              <w:rPr>
                <w:noProof/>
                <w:webHidden/>
              </w:rPr>
              <w:instrText xml:space="preserve"> PAGEREF _Toc129779604 \h </w:instrText>
            </w:r>
            <w:r>
              <w:rPr>
                <w:noProof/>
                <w:webHidden/>
              </w:rPr>
            </w:r>
            <w:r>
              <w:rPr>
                <w:noProof/>
                <w:webHidden/>
              </w:rPr>
              <w:fldChar w:fldCharType="separate"/>
            </w:r>
            <w:r>
              <w:rPr>
                <w:noProof/>
                <w:webHidden/>
              </w:rPr>
              <w:t>20</w:t>
            </w:r>
            <w:r>
              <w:rPr>
                <w:noProof/>
                <w:webHidden/>
              </w:rPr>
              <w:fldChar w:fldCharType="end"/>
            </w:r>
          </w:hyperlink>
        </w:p>
        <w:p w:rsidR="00C916CD" w:rsidRDefault="00C916CD">
          <w:pPr>
            <w:pStyle w:val="TOC2"/>
            <w:tabs>
              <w:tab w:val="right" w:leader="dot" w:pos="9350"/>
            </w:tabs>
            <w:rPr>
              <w:rFonts w:eastAsiaTheme="minorEastAsia"/>
              <w:noProof/>
            </w:rPr>
          </w:pPr>
          <w:hyperlink w:anchor="_Toc129779605" w:history="1">
            <w:r w:rsidRPr="006A3C23">
              <w:rPr>
                <w:rStyle w:val="Hyperlink"/>
                <w:rFonts w:ascii="Segoe UI" w:hAnsi="Segoe UI" w:cs="Segoe UI"/>
                <w:noProof/>
              </w:rPr>
              <w:t>Never Skip the End Tag</w:t>
            </w:r>
            <w:r>
              <w:rPr>
                <w:noProof/>
                <w:webHidden/>
              </w:rPr>
              <w:tab/>
            </w:r>
            <w:r>
              <w:rPr>
                <w:noProof/>
                <w:webHidden/>
              </w:rPr>
              <w:fldChar w:fldCharType="begin"/>
            </w:r>
            <w:r>
              <w:rPr>
                <w:noProof/>
                <w:webHidden/>
              </w:rPr>
              <w:instrText xml:space="preserve"> PAGEREF _Toc129779605 \h </w:instrText>
            </w:r>
            <w:r>
              <w:rPr>
                <w:noProof/>
                <w:webHidden/>
              </w:rPr>
            </w:r>
            <w:r>
              <w:rPr>
                <w:noProof/>
                <w:webHidden/>
              </w:rPr>
              <w:fldChar w:fldCharType="separate"/>
            </w:r>
            <w:r>
              <w:rPr>
                <w:noProof/>
                <w:webHidden/>
              </w:rPr>
              <w:t>21</w:t>
            </w:r>
            <w:r>
              <w:rPr>
                <w:noProof/>
                <w:webHidden/>
              </w:rPr>
              <w:fldChar w:fldCharType="end"/>
            </w:r>
          </w:hyperlink>
        </w:p>
        <w:p w:rsidR="00C916CD" w:rsidRDefault="00C916CD">
          <w:pPr>
            <w:pStyle w:val="TOC3"/>
            <w:tabs>
              <w:tab w:val="right" w:leader="dot" w:pos="9350"/>
            </w:tabs>
            <w:rPr>
              <w:rFonts w:eastAsiaTheme="minorEastAsia"/>
              <w:noProof/>
            </w:rPr>
          </w:pPr>
          <w:hyperlink w:anchor="_Toc129779606" w:history="1">
            <w:r w:rsidRPr="006A3C23">
              <w:rPr>
                <w:rStyle w:val="Hyperlink"/>
                <w:rFonts w:ascii="Segoe UI" w:hAnsi="Segoe UI" w:cs="Segoe UI"/>
                <w:noProof/>
              </w:rPr>
              <w:t>Example</w:t>
            </w:r>
            <w:r>
              <w:rPr>
                <w:noProof/>
                <w:webHidden/>
              </w:rPr>
              <w:tab/>
            </w:r>
            <w:r>
              <w:rPr>
                <w:noProof/>
                <w:webHidden/>
              </w:rPr>
              <w:fldChar w:fldCharType="begin"/>
            </w:r>
            <w:r>
              <w:rPr>
                <w:noProof/>
                <w:webHidden/>
              </w:rPr>
              <w:instrText xml:space="preserve"> PAGEREF _Toc129779606 \h </w:instrText>
            </w:r>
            <w:r>
              <w:rPr>
                <w:noProof/>
                <w:webHidden/>
              </w:rPr>
            </w:r>
            <w:r>
              <w:rPr>
                <w:noProof/>
                <w:webHidden/>
              </w:rPr>
              <w:fldChar w:fldCharType="separate"/>
            </w:r>
            <w:r>
              <w:rPr>
                <w:noProof/>
                <w:webHidden/>
              </w:rPr>
              <w:t>21</w:t>
            </w:r>
            <w:r>
              <w:rPr>
                <w:noProof/>
                <w:webHidden/>
              </w:rPr>
              <w:fldChar w:fldCharType="end"/>
            </w:r>
          </w:hyperlink>
        </w:p>
        <w:p w:rsidR="00C916CD" w:rsidRDefault="00C916CD">
          <w:pPr>
            <w:pStyle w:val="TOC2"/>
            <w:tabs>
              <w:tab w:val="right" w:leader="dot" w:pos="9350"/>
            </w:tabs>
            <w:rPr>
              <w:rFonts w:eastAsiaTheme="minorEastAsia"/>
              <w:noProof/>
            </w:rPr>
          </w:pPr>
          <w:hyperlink w:anchor="_Toc129779607" w:history="1">
            <w:r w:rsidRPr="006A3C23">
              <w:rPr>
                <w:rStyle w:val="Hyperlink"/>
                <w:rFonts w:ascii="Segoe UI" w:hAnsi="Segoe UI" w:cs="Segoe UI"/>
                <w:noProof/>
              </w:rPr>
              <w:t>Empty HTML Elements</w:t>
            </w:r>
            <w:r>
              <w:rPr>
                <w:noProof/>
                <w:webHidden/>
              </w:rPr>
              <w:tab/>
            </w:r>
            <w:r>
              <w:rPr>
                <w:noProof/>
                <w:webHidden/>
              </w:rPr>
              <w:fldChar w:fldCharType="begin"/>
            </w:r>
            <w:r>
              <w:rPr>
                <w:noProof/>
                <w:webHidden/>
              </w:rPr>
              <w:instrText xml:space="preserve"> PAGEREF _Toc129779607 \h </w:instrText>
            </w:r>
            <w:r>
              <w:rPr>
                <w:noProof/>
                <w:webHidden/>
              </w:rPr>
            </w:r>
            <w:r>
              <w:rPr>
                <w:noProof/>
                <w:webHidden/>
              </w:rPr>
              <w:fldChar w:fldCharType="separate"/>
            </w:r>
            <w:r>
              <w:rPr>
                <w:noProof/>
                <w:webHidden/>
              </w:rPr>
              <w:t>21</w:t>
            </w:r>
            <w:r>
              <w:rPr>
                <w:noProof/>
                <w:webHidden/>
              </w:rPr>
              <w:fldChar w:fldCharType="end"/>
            </w:r>
          </w:hyperlink>
        </w:p>
        <w:p w:rsidR="00C916CD" w:rsidRDefault="00C916CD">
          <w:pPr>
            <w:pStyle w:val="TOC3"/>
            <w:tabs>
              <w:tab w:val="right" w:leader="dot" w:pos="9350"/>
            </w:tabs>
            <w:rPr>
              <w:rFonts w:eastAsiaTheme="minorEastAsia"/>
              <w:noProof/>
            </w:rPr>
          </w:pPr>
          <w:hyperlink w:anchor="_Toc129779608" w:history="1">
            <w:r w:rsidRPr="006A3C23">
              <w:rPr>
                <w:rStyle w:val="Hyperlink"/>
                <w:rFonts w:ascii="Segoe UI" w:hAnsi="Segoe UI" w:cs="Segoe UI"/>
                <w:noProof/>
              </w:rPr>
              <w:t>Example</w:t>
            </w:r>
            <w:r>
              <w:rPr>
                <w:noProof/>
                <w:webHidden/>
              </w:rPr>
              <w:tab/>
            </w:r>
            <w:r>
              <w:rPr>
                <w:noProof/>
                <w:webHidden/>
              </w:rPr>
              <w:fldChar w:fldCharType="begin"/>
            </w:r>
            <w:r>
              <w:rPr>
                <w:noProof/>
                <w:webHidden/>
              </w:rPr>
              <w:instrText xml:space="preserve"> PAGEREF _Toc129779608 \h </w:instrText>
            </w:r>
            <w:r>
              <w:rPr>
                <w:noProof/>
                <w:webHidden/>
              </w:rPr>
            </w:r>
            <w:r>
              <w:rPr>
                <w:noProof/>
                <w:webHidden/>
              </w:rPr>
              <w:fldChar w:fldCharType="separate"/>
            </w:r>
            <w:r>
              <w:rPr>
                <w:noProof/>
                <w:webHidden/>
              </w:rPr>
              <w:t>21</w:t>
            </w:r>
            <w:r>
              <w:rPr>
                <w:noProof/>
                <w:webHidden/>
              </w:rPr>
              <w:fldChar w:fldCharType="end"/>
            </w:r>
          </w:hyperlink>
        </w:p>
        <w:p w:rsidR="00C916CD" w:rsidRDefault="00C916CD">
          <w:pPr>
            <w:pStyle w:val="TOC2"/>
            <w:tabs>
              <w:tab w:val="right" w:leader="dot" w:pos="9350"/>
            </w:tabs>
            <w:rPr>
              <w:rFonts w:eastAsiaTheme="minorEastAsia"/>
              <w:noProof/>
            </w:rPr>
          </w:pPr>
          <w:hyperlink w:anchor="_Toc129779609" w:history="1">
            <w:r w:rsidRPr="006A3C23">
              <w:rPr>
                <w:rStyle w:val="Hyperlink"/>
                <w:rFonts w:ascii="Segoe UI" w:hAnsi="Segoe UI" w:cs="Segoe UI"/>
                <w:noProof/>
              </w:rPr>
              <w:t>HTML is Not Case Sensitive</w:t>
            </w:r>
            <w:r>
              <w:rPr>
                <w:noProof/>
                <w:webHidden/>
              </w:rPr>
              <w:tab/>
            </w:r>
            <w:r>
              <w:rPr>
                <w:noProof/>
                <w:webHidden/>
              </w:rPr>
              <w:fldChar w:fldCharType="begin"/>
            </w:r>
            <w:r>
              <w:rPr>
                <w:noProof/>
                <w:webHidden/>
              </w:rPr>
              <w:instrText xml:space="preserve"> PAGEREF _Toc129779609 \h </w:instrText>
            </w:r>
            <w:r>
              <w:rPr>
                <w:noProof/>
                <w:webHidden/>
              </w:rPr>
            </w:r>
            <w:r>
              <w:rPr>
                <w:noProof/>
                <w:webHidden/>
              </w:rPr>
              <w:fldChar w:fldCharType="separate"/>
            </w:r>
            <w:r>
              <w:rPr>
                <w:noProof/>
                <w:webHidden/>
              </w:rPr>
              <w:t>21</w:t>
            </w:r>
            <w:r>
              <w:rPr>
                <w:noProof/>
                <w:webHidden/>
              </w:rPr>
              <w:fldChar w:fldCharType="end"/>
            </w:r>
          </w:hyperlink>
        </w:p>
        <w:p w:rsidR="00C916CD" w:rsidRDefault="00C916CD">
          <w:pPr>
            <w:pStyle w:val="TOC2"/>
            <w:tabs>
              <w:tab w:val="right" w:leader="dot" w:pos="9350"/>
            </w:tabs>
            <w:rPr>
              <w:rFonts w:eastAsiaTheme="minorEastAsia"/>
              <w:noProof/>
            </w:rPr>
          </w:pPr>
          <w:hyperlink w:anchor="_Toc129779610" w:history="1">
            <w:r w:rsidRPr="006A3C23">
              <w:rPr>
                <w:rStyle w:val="Hyperlink"/>
                <w:rFonts w:ascii="Segoe UI" w:hAnsi="Segoe UI" w:cs="Segoe UI"/>
                <w:noProof/>
              </w:rPr>
              <w:t>HTML Tag Reference</w:t>
            </w:r>
            <w:r>
              <w:rPr>
                <w:noProof/>
                <w:webHidden/>
              </w:rPr>
              <w:tab/>
            </w:r>
            <w:r>
              <w:rPr>
                <w:noProof/>
                <w:webHidden/>
              </w:rPr>
              <w:fldChar w:fldCharType="begin"/>
            </w:r>
            <w:r>
              <w:rPr>
                <w:noProof/>
                <w:webHidden/>
              </w:rPr>
              <w:instrText xml:space="preserve"> PAGEREF _Toc129779610 \h </w:instrText>
            </w:r>
            <w:r>
              <w:rPr>
                <w:noProof/>
                <w:webHidden/>
              </w:rPr>
            </w:r>
            <w:r>
              <w:rPr>
                <w:noProof/>
                <w:webHidden/>
              </w:rPr>
              <w:fldChar w:fldCharType="separate"/>
            </w:r>
            <w:r>
              <w:rPr>
                <w:noProof/>
                <w:webHidden/>
              </w:rPr>
              <w:t>22</w:t>
            </w:r>
            <w:r>
              <w:rPr>
                <w:noProof/>
                <w:webHidden/>
              </w:rPr>
              <w:fldChar w:fldCharType="end"/>
            </w:r>
          </w:hyperlink>
        </w:p>
        <w:p w:rsidR="00C916CD" w:rsidRDefault="00C916CD">
          <w:pPr>
            <w:pStyle w:val="TOC1"/>
            <w:tabs>
              <w:tab w:val="left" w:pos="440"/>
              <w:tab w:val="right" w:leader="dot" w:pos="9350"/>
            </w:tabs>
            <w:rPr>
              <w:rFonts w:eastAsiaTheme="minorEastAsia"/>
              <w:noProof/>
            </w:rPr>
          </w:pPr>
          <w:hyperlink w:anchor="_Toc129779611" w:history="1">
            <w:r w:rsidRPr="006A3C23">
              <w:rPr>
                <w:rStyle w:val="Hyperlink"/>
                <w:noProof/>
              </w:rPr>
              <w:t>5.</w:t>
            </w:r>
            <w:r>
              <w:rPr>
                <w:rFonts w:eastAsiaTheme="minorEastAsia"/>
                <w:noProof/>
              </w:rPr>
              <w:tab/>
            </w:r>
            <w:r w:rsidRPr="006A3C23">
              <w:rPr>
                <w:rStyle w:val="Hyperlink"/>
                <w:noProof/>
              </w:rPr>
              <w:t>HTML Attributes</w:t>
            </w:r>
            <w:r>
              <w:rPr>
                <w:noProof/>
                <w:webHidden/>
              </w:rPr>
              <w:tab/>
            </w:r>
            <w:r>
              <w:rPr>
                <w:noProof/>
                <w:webHidden/>
              </w:rPr>
              <w:fldChar w:fldCharType="begin"/>
            </w:r>
            <w:r>
              <w:rPr>
                <w:noProof/>
                <w:webHidden/>
              </w:rPr>
              <w:instrText xml:space="preserve"> PAGEREF _Toc129779611 \h </w:instrText>
            </w:r>
            <w:r>
              <w:rPr>
                <w:noProof/>
                <w:webHidden/>
              </w:rPr>
            </w:r>
            <w:r>
              <w:rPr>
                <w:noProof/>
                <w:webHidden/>
              </w:rPr>
              <w:fldChar w:fldCharType="separate"/>
            </w:r>
            <w:r>
              <w:rPr>
                <w:noProof/>
                <w:webHidden/>
              </w:rPr>
              <w:t>22</w:t>
            </w:r>
            <w:r>
              <w:rPr>
                <w:noProof/>
                <w:webHidden/>
              </w:rPr>
              <w:fldChar w:fldCharType="end"/>
            </w:r>
          </w:hyperlink>
        </w:p>
        <w:p w:rsidR="00C916CD" w:rsidRDefault="00C916CD">
          <w:pPr>
            <w:pStyle w:val="TOC2"/>
            <w:tabs>
              <w:tab w:val="right" w:leader="dot" w:pos="9350"/>
            </w:tabs>
            <w:rPr>
              <w:rFonts w:eastAsiaTheme="minorEastAsia"/>
              <w:noProof/>
            </w:rPr>
          </w:pPr>
          <w:hyperlink w:anchor="_Toc129779612" w:history="1">
            <w:r w:rsidRPr="006A3C23">
              <w:rPr>
                <w:rStyle w:val="Hyperlink"/>
                <w:rFonts w:ascii="Segoe UI" w:hAnsi="Segoe UI" w:cs="Segoe UI"/>
                <w:noProof/>
              </w:rPr>
              <w:t>HTML Attributes</w:t>
            </w:r>
            <w:r>
              <w:rPr>
                <w:noProof/>
                <w:webHidden/>
              </w:rPr>
              <w:tab/>
            </w:r>
            <w:r>
              <w:rPr>
                <w:noProof/>
                <w:webHidden/>
              </w:rPr>
              <w:fldChar w:fldCharType="begin"/>
            </w:r>
            <w:r>
              <w:rPr>
                <w:noProof/>
                <w:webHidden/>
              </w:rPr>
              <w:instrText xml:space="preserve"> PAGEREF _Toc129779612 \h </w:instrText>
            </w:r>
            <w:r>
              <w:rPr>
                <w:noProof/>
                <w:webHidden/>
              </w:rPr>
            </w:r>
            <w:r>
              <w:rPr>
                <w:noProof/>
                <w:webHidden/>
              </w:rPr>
              <w:fldChar w:fldCharType="separate"/>
            </w:r>
            <w:r>
              <w:rPr>
                <w:noProof/>
                <w:webHidden/>
              </w:rPr>
              <w:t>22</w:t>
            </w:r>
            <w:r>
              <w:rPr>
                <w:noProof/>
                <w:webHidden/>
              </w:rPr>
              <w:fldChar w:fldCharType="end"/>
            </w:r>
          </w:hyperlink>
        </w:p>
        <w:p w:rsidR="00C916CD" w:rsidRDefault="00C916CD">
          <w:pPr>
            <w:pStyle w:val="TOC2"/>
            <w:tabs>
              <w:tab w:val="right" w:leader="dot" w:pos="9350"/>
            </w:tabs>
            <w:rPr>
              <w:rFonts w:eastAsiaTheme="minorEastAsia"/>
              <w:noProof/>
            </w:rPr>
          </w:pPr>
          <w:hyperlink w:anchor="_Toc129779613" w:history="1">
            <w:r w:rsidRPr="006A3C23">
              <w:rPr>
                <w:rStyle w:val="Hyperlink"/>
                <w:noProof/>
              </w:rPr>
              <w:drawing>
                <wp:inline distT="0" distB="0" distL="0" distR="0" wp14:anchorId="7E37E183" wp14:editId="40D360D1">
                  <wp:extent cx="5943600" cy="2329099"/>
                  <wp:effectExtent l="0" t="0" r="0" b="0"/>
                  <wp:docPr id="10" name="Picture 10" descr="Introduction of HTML Attribute - What is Html Attribute? - Digita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Introduction of HTML Attribute - What is Html Attribute? - Digital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329099"/>
                          </a:xfrm>
                          <a:prstGeom prst="rect">
                            <a:avLst/>
                          </a:prstGeom>
                          <a:noFill/>
                          <a:ln>
                            <a:noFill/>
                          </a:ln>
                        </pic:spPr>
                      </pic:pic>
                    </a:graphicData>
                  </a:graphic>
                </wp:inline>
              </w:drawing>
            </w:r>
            <w:r>
              <w:rPr>
                <w:noProof/>
                <w:webHidden/>
              </w:rPr>
              <w:tab/>
            </w:r>
            <w:r>
              <w:rPr>
                <w:noProof/>
                <w:webHidden/>
              </w:rPr>
              <w:fldChar w:fldCharType="begin"/>
            </w:r>
            <w:r>
              <w:rPr>
                <w:noProof/>
                <w:webHidden/>
              </w:rPr>
              <w:instrText xml:space="preserve"> PAGEREF _Toc129779613 \h </w:instrText>
            </w:r>
            <w:r>
              <w:rPr>
                <w:noProof/>
                <w:webHidden/>
              </w:rPr>
            </w:r>
            <w:r>
              <w:rPr>
                <w:noProof/>
                <w:webHidden/>
              </w:rPr>
              <w:fldChar w:fldCharType="separate"/>
            </w:r>
            <w:r>
              <w:rPr>
                <w:noProof/>
                <w:webHidden/>
              </w:rPr>
              <w:t>23</w:t>
            </w:r>
            <w:r>
              <w:rPr>
                <w:noProof/>
                <w:webHidden/>
              </w:rPr>
              <w:fldChar w:fldCharType="end"/>
            </w:r>
          </w:hyperlink>
        </w:p>
        <w:p w:rsidR="00C916CD" w:rsidRDefault="00C916CD">
          <w:pPr>
            <w:pStyle w:val="TOC2"/>
            <w:tabs>
              <w:tab w:val="right" w:leader="dot" w:pos="9350"/>
            </w:tabs>
            <w:rPr>
              <w:rFonts w:eastAsiaTheme="minorEastAsia"/>
              <w:noProof/>
            </w:rPr>
          </w:pPr>
          <w:hyperlink w:anchor="_Toc129779614" w:history="1">
            <w:r w:rsidRPr="006A3C23">
              <w:rPr>
                <w:rStyle w:val="Hyperlink"/>
                <w:rFonts w:ascii="Segoe UI" w:hAnsi="Segoe UI" w:cs="Segoe UI"/>
                <w:noProof/>
              </w:rPr>
              <w:t>The href Attribute</w:t>
            </w:r>
            <w:r>
              <w:rPr>
                <w:noProof/>
                <w:webHidden/>
              </w:rPr>
              <w:tab/>
            </w:r>
            <w:r>
              <w:rPr>
                <w:noProof/>
                <w:webHidden/>
              </w:rPr>
              <w:fldChar w:fldCharType="begin"/>
            </w:r>
            <w:r>
              <w:rPr>
                <w:noProof/>
                <w:webHidden/>
              </w:rPr>
              <w:instrText xml:space="preserve"> PAGEREF _Toc129779614 \h </w:instrText>
            </w:r>
            <w:r>
              <w:rPr>
                <w:noProof/>
                <w:webHidden/>
              </w:rPr>
            </w:r>
            <w:r>
              <w:rPr>
                <w:noProof/>
                <w:webHidden/>
              </w:rPr>
              <w:fldChar w:fldCharType="separate"/>
            </w:r>
            <w:r>
              <w:rPr>
                <w:noProof/>
                <w:webHidden/>
              </w:rPr>
              <w:t>23</w:t>
            </w:r>
            <w:r>
              <w:rPr>
                <w:noProof/>
                <w:webHidden/>
              </w:rPr>
              <w:fldChar w:fldCharType="end"/>
            </w:r>
          </w:hyperlink>
        </w:p>
        <w:p w:rsidR="00C916CD" w:rsidRDefault="00C916CD">
          <w:pPr>
            <w:pStyle w:val="TOC3"/>
            <w:tabs>
              <w:tab w:val="right" w:leader="dot" w:pos="9350"/>
            </w:tabs>
            <w:rPr>
              <w:rFonts w:eastAsiaTheme="minorEastAsia"/>
              <w:noProof/>
            </w:rPr>
          </w:pPr>
          <w:hyperlink w:anchor="_Toc129779615" w:history="1">
            <w:r w:rsidRPr="006A3C23">
              <w:rPr>
                <w:rStyle w:val="Hyperlink"/>
                <w:rFonts w:ascii="Segoe UI" w:hAnsi="Segoe UI" w:cs="Segoe UI"/>
                <w:noProof/>
              </w:rPr>
              <w:t>Example</w:t>
            </w:r>
            <w:r>
              <w:rPr>
                <w:noProof/>
                <w:webHidden/>
              </w:rPr>
              <w:tab/>
            </w:r>
            <w:r>
              <w:rPr>
                <w:noProof/>
                <w:webHidden/>
              </w:rPr>
              <w:fldChar w:fldCharType="begin"/>
            </w:r>
            <w:r>
              <w:rPr>
                <w:noProof/>
                <w:webHidden/>
              </w:rPr>
              <w:instrText xml:space="preserve"> PAGEREF _Toc129779615 \h </w:instrText>
            </w:r>
            <w:r>
              <w:rPr>
                <w:noProof/>
                <w:webHidden/>
              </w:rPr>
            </w:r>
            <w:r>
              <w:rPr>
                <w:noProof/>
                <w:webHidden/>
              </w:rPr>
              <w:fldChar w:fldCharType="separate"/>
            </w:r>
            <w:r>
              <w:rPr>
                <w:noProof/>
                <w:webHidden/>
              </w:rPr>
              <w:t>23</w:t>
            </w:r>
            <w:r>
              <w:rPr>
                <w:noProof/>
                <w:webHidden/>
              </w:rPr>
              <w:fldChar w:fldCharType="end"/>
            </w:r>
          </w:hyperlink>
        </w:p>
        <w:p w:rsidR="00C916CD" w:rsidRDefault="00C916CD">
          <w:pPr>
            <w:pStyle w:val="TOC2"/>
            <w:tabs>
              <w:tab w:val="right" w:leader="dot" w:pos="9350"/>
            </w:tabs>
            <w:rPr>
              <w:rFonts w:eastAsiaTheme="minorEastAsia"/>
              <w:noProof/>
            </w:rPr>
          </w:pPr>
          <w:hyperlink w:anchor="_Toc129779616" w:history="1">
            <w:r w:rsidRPr="006A3C23">
              <w:rPr>
                <w:rStyle w:val="Hyperlink"/>
                <w:rFonts w:ascii="Segoe UI" w:hAnsi="Segoe UI" w:cs="Segoe UI"/>
                <w:noProof/>
              </w:rPr>
              <w:t>The src Attribute</w:t>
            </w:r>
            <w:r>
              <w:rPr>
                <w:noProof/>
                <w:webHidden/>
              </w:rPr>
              <w:tab/>
            </w:r>
            <w:r>
              <w:rPr>
                <w:noProof/>
                <w:webHidden/>
              </w:rPr>
              <w:fldChar w:fldCharType="begin"/>
            </w:r>
            <w:r>
              <w:rPr>
                <w:noProof/>
                <w:webHidden/>
              </w:rPr>
              <w:instrText xml:space="preserve"> PAGEREF _Toc129779616 \h </w:instrText>
            </w:r>
            <w:r>
              <w:rPr>
                <w:noProof/>
                <w:webHidden/>
              </w:rPr>
            </w:r>
            <w:r>
              <w:rPr>
                <w:noProof/>
                <w:webHidden/>
              </w:rPr>
              <w:fldChar w:fldCharType="separate"/>
            </w:r>
            <w:r>
              <w:rPr>
                <w:noProof/>
                <w:webHidden/>
              </w:rPr>
              <w:t>23</w:t>
            </w:r>
            <w:r>
              <w:rPr>
                <w:noProof/>
                <w:webHidden/>
              </w:rPr>
              <w:fldChar w:fldCharType="end"/>
            </w:r>
          </w:hyperlink>
        </w:p>
        <w:p w:rsidR="00C916CD" w:rsidRDefault="00C916CD">
          <w:pPr>
            <w:pStyle w:val="TOC3"/>
            <w:tabs>
              <w:tab w:val="right" w:leader="dot" w:pos="9350"/>
            </w:tabs>
            <w:rPr>
              <w:rFonts w:eastAsiaTheme="minorEastAsia"/>
              <w:noProof/>
            </w:rPr>
          </w:pPr>
          <w:hyperlink w:anchor="_Toc129779617" w:history="1">
            <w:r w:rsidRPr="006A3C23">
              <w:rPr>
                <w:rStyle w:val="Hyperlink"/>
                <w:rFonts w:ascii="Segoe UI" w:hAnsi="Segoe UI" w:cs="Segoe UI"/>
                <w:noProof/>
              </w:rPr>
              <w:t>Example</w:t>
            </w:r>
            <w:r>
              <w:rPr>
                <w:noProof/>
                <w:webHidden/>
              </w:rPr>
              <w:tab/>
            </w:r>
            <w:r>
              <w:rPr>
                <w:noProof/>
                <w:webHidden/>
              </w:rPr>
              <w:fldChar w:fldCharType="begin"/>
            </w:r>
            <w:r>
              <w:rPr>
                <w:noProof/>
                <w:webHidden/>
              </w:rPr>
              <w:instrText xml:space="preserve"> PAGEREF _Toc129779617 \h </w:instrText>
            </w:r>
            <w:r>
              <w:rPr>
                <w:noProof/>
                <w:webHidden/>
              </w:rPr>
            </w:r>
            <w:r>
              <w:rPr>
                <w:noProof/>
                <w:webHidden/>
              </w:rPr>
              <w:fldChar w:fldCharType="separate"/>
            </w:r>
            <w:r>
              <w:rPr>
                <w:noProof/>
                <w:webHidden/>
              </w:rPr>
              <w:t>24</w:t>
            </w:r>
            <w:r>
              <w:rPr>
                <w:noProof/>
                <w:webHidden/>
              </w:rPr>
              <w:fldChar w:fldCharType="end"/>
            </w:r>
          </w:hyperlink>
        </w:p>
        <w:p w:rsidR="00C916CD" w:rsidRDefault="00C916CD">
          <w:pPr>
            <w:pStyle w:val="TOC2"/>
            <w:tabs>
              <w:tab w:val="right" w:leader="dot" w:pos="9350"/>
            </w:tabs>
            <w:rPr>
              <w:rFonts w:eastAsiaTheme="minorEastAsia"/>
              <w:noProof/>
            </w:rPr>
          </w:pPr>
          <w:hyperlink w:anchor="_Toc129779618" w:history="1">
            <w:r w:rsidRPr="006A3C23">
              <w:rPr>
                <w:rStyle w:val="Hyperlink"/>
                <w:rFonts w:ascii="Segoe UI" w:hAnsi="Segoe UI" w:cs="Segoe UI"/>
                <w:noProof/>
              </w:rPr>
              <w:t>The width and height Attributes</w:t>
            </w:r>
            <w:r>
              <w:rPr>
                <w:noProof/>
                <w:webHidden/>
              </w:rPr>
              <w:tab/>
            </w:r>
            <w:r>
              <w:rPr>
                <w:noProof/>
                <w:webHidden/>
              </w:rPr>
              <w:fldChar w:fldCharType="begin"/>
            </w:r>
            <w:r>
              <w:rPr>
                <w:noProof/>
                <w:webHidden/>
              </w:rPr>
              <w:instrText xml:space="preserve"> PAGEREF _Toc129779618 \h </w:instrText>
            </w:r>
            <w:r>
              <w:rPr>
                <w:noProof/>
                <w:webHidden/>
              </w:rPr>
            </w:r>
            <w:r>
              <w:rPr>
                <w:noProof/>
                <w:webHidden/>
              </w:rPr>
              <w:fldChar w:fldCharType="separate"/>
            </w:r>
            <w:r>
              <w:rPr>
                <w:noProof/>
                <w:webHidden/>
              </w:rPr>
              <w:t>24</w:t>
            </w:r>
            <w:r>
              <w:rPr>
                <w:noProof/>
                <w:webHidden/>
              </w:rPr>
              <w:fldChar w:fldCharType="end"/>
            </w:r>
          </w:hyperlink>
        </w:p>
        <w:p w:rsidR="00C916CD" w:rsidRDefault="00C916CD">
          <w:pPr>
            <w:pStyle w:val="TOC3"/>
            <w:tabs>
              <w:tab w:val="right" w:leader="dot" w:pos="9350"/>
            </w:tabs>
            <w:rPr>
              <w:rFonts w:eastAsiaTheme="minorEastAsia"/>
              <w:noProof/>
            </w:rPr>
          </w:pPr>
          <w:hyperlink w:anchor="_Toc129779619" w:history="1">
            <w:r w:rsidRPr="006A3C23">
              <w:rPr>
                <w:rStyle w:val="Hyperlink"/>
                <w:rFonts w:ascii="Segoe UI" w:hAnsi="Segoe UI" w:cs="Segoe UI"/>
                <w:noProof/>
              </w:rPr>
              <w:t>Example</w:t>
            </w:r>
            <w:r>
              <w:rPr>
                <w:noProof/>
                <w:webHidden/>
              </w:rPr>
              <w:tab/>
            </w:r>
            <w:r>
              <w:rPr>
                <w:noProof/>
                <w:webHidden/>
              </w:rPr>
              <w:fldChar w:fldCharType="begin"/>
            </w:r>
            <w:r>
              <w:rPr>
                <w:noProof/>
                <w:webHidden/>
              </w:rPr>
              <w:instrText xml:space="preserve"> PAGEREF _Toc129779619 \h </w:instrText>
            </w:r>
            <w:r>
              <w:rPr>
                <w:noProof/>
                <w:webHidden/>
              </w:rPr>
            </w:r>
            <w:r>
              <w:rPr>
                <w:noProof/>
                <w:webHidden/>
              </w:rPr>
              <w:fldChar w:fldCharType="separate"/>
            </w:r>
            <w:r>
              <w:rPr>
                <w:noProof/>
                <w:webHidden/>
              </w:rPr>
              <w:t>24</w:t>
            </w:r>
            <w:r>
              <w:rPr>
                <w:noProof/>
                <w:webHidden/>
              </w:rPr>
              <w:fldChar w:fldCharType="end"/>
            </w:r>
          </w:hyperlink>
        </w:p>
        <w:p w:rsidR="00C916CD" w:rsidRDefault="00C916CD">
          <w:pPr>
            <w:pStyle w:val="TOC2"/>
            <w:tabs>
              <w:tab w:val="right" w:leader="dot" w:pos="9350"/>
            </w:tabs>
            <w:rPr>
              <w:rFonts w:eastAsiaTheme="minorEastAsia"/>
              <w:noProof/>
            </w:rPr>
          </w:pPr>
          <w:hyperlink w:anchor="_Toc129779620" w:history="1">
            <w:r w:rsidRPr="006A3C23">
              <w:rPr>
                <w:rStyle w:val="Hyperlink"/>
                <w:rFonts w:ascii="Segoe UI" w:hAnsi="Segoe UI" w:cs="Segoe UI"/>
                <w:noProof/>
              </w:rPr>
              <w:t>The alt Attribute</w:t>
            </w:r>
            <w:r>
              <w:rPr>
                <w:noProof/>
                <w:webHidden/>
              </w:rPr>
              <w:tab/>
            </w:r>
            <w:r>
              <w:rPr>
                <w:noProof/>
                <w:webHidden/>
              </w:rPr>
              <w:fldChar w:fldCharType="begin"/>
            </w:r>
            <w:r>
              <w:rPr>
                <w:noProof/>
                <w:webHidden/>
              </w:rPr>
              <w:instrText xml:space="preserve"> PAGEREF _Toc129779620 \h </w:instrText>
            </w:r>
            <w:r>
              <w:rPr>
                <w:noProof/>
                <w:webHidden/>
              </w:rPr>
            </w:r>
            <w:r>
              <w:rPr>
                <w:noProof/>
                <w:webHidden/>
              </w:rPr>
              <w:fldChar w:fldCharType="separate"/>
            </w:r>
            <w:r>
              <w:rPr>
                <w:noProof/>
                <w:webHidden/>
              </w:rPr>
              <w:t>24</w:t>
            </w:r>
            <w:r>
              <w:rPr>
                <w:noProof/>
                <w:webHidden/>
              </w:rPr>
              <w:fldChar w:fldCharType="end"/>
            </w:r>
          </w:hyperlink>
        </w:p>
        <w:p w:rsidR="00C916CD" w:rsidRDefault="00C916CD">
          <w:pPr>
            <w:pStyle w:val="TOC3"/>
            <w:tabs>
              <w:tab w:val="right" w:leader="dot" w:pos="9350"/>
            </w:tabs>
            <w:rPr>
              <w:rFonts w:eastAsiaTheme="minorEastAsia"/>
              <w:noProof/>
            </w:rPr>
          </w:pPr>
          <w:hyperlink w:anchor="_Toc129779621" w:history="1">
            <w:r w:rsidRPr="006A3C23">
              <w:rPr>
                <w:rStyle w:val="Hyperlink"/>
                <w:rFonts w:ascii="Segoe UI" w:hAnsi="Segoe UI" w:cs="Segoe UI"/>
                <w:noProof/>
              </w:rPr>
              <w:t>Example</w:t>
            </w:r>
            <w:r>
              <w:rPr>
                <w:noProof/>
                <w:webHidden/>
              </w:rPr>
              <w:tab/>
            </w:r>
            <w:r>
              <w:rPr>
                <w:noProof/>
                <w:webHidden/>
              </w:rPr>
              <w:fldChar w:fldCharType="begin"/>
            </w:r>
            <w:r>
              <w:rPr>
                <w:noProof/>
                <w:webHidden/>
              </w:rPr>
              <w:instrText xml:space="preserve"> PAGEREF _Toc129779621 \h </w:instrText>
            </w:r>
            <w:r>
              <w:rPr>
                <w:noProof/>
                <w:webHidden/>
              </w:rPr>
            </w:r>
            <w:r>
              <w:rPr>
                <w:noProof/>
                <w:webHidden/>
              </w:rPr>
              <w:fldChar w:fldCharType="separate"/>
            </w:r>
            <w:r>
              <w:rPr>
                <w:noProof/>
                <w:webHidden/>
              </w:rPr>
              <w:t>25</w:t>
            </w:r>
            <w:r>
              <w:rPr>
                <w:noProof/>
                <w:webHidden/>
              </w:rPr>
              <w:fldChar w:fldCharType="end"/>
            </w:r>
          </w:hyperlink>
        </w:p>
        <w:p w:rsidR="00C916CD" w:rsidRDefault="00C916CD">
          <w:pPr>
            <w:pStyle w:val="TOC3"/>
            <w:tabs>
              <w:tab w:val="right" w:leader="dot" w:pos="9350"/>
            </w:tabs>
            <w:rPr>
              <w:rFonts w:eastAsiaTheme="minorEastAsia"/>
              <w:noProof/>
            </w:rPr>
          </w:pPr>
          <w:hyperlink w:anchor="_Toc129779622" w:history="1">
            <w:r w:rsidRPr="006A3C23">
              <w:rPr>
                <w:rStyle w:val="Hyperlink"/>
                <w:rFonts w:ascii="Segoe UI" w:hAnsi="Segoe UI" w:cs="Segoe UI"/>
                <w:noProof/>
              </w:rPr>
              <w:t>Example</w:t>
            </w:r>
            <w:r>
              <w:rPr>
                <w:noProof/>
                <w:webHidden/>
              </w:rPr>
              <w:tab/>
            </w:r>
            <w:r>
              <w:rPr>
                <w:noProof/>
                <w:webHidden/>
              </w:rPr>
              <w:fldChar w:fldCharType="begin"/>
            </w:r>
            <w:r>
              <w:rPr>
                <w:noProof/>
                <w:webHidden/>
              </w:rPr>
              <w:instrText xml:space="preserve"> PAGEREF _Toc129779622 \h </w:instrText>
            </w:r>
            <w:r>
              <w:rPr>
                <w:noProof/>
                <w:webHidden/>
              </w:rPr>
            </w:r>
            <w:r>
              <w:rPr>
                <w:noProof/>
                <w:webHidden/>
              </w:rPr>
              <w:fldChar w:fldCharType="separate"/>
            </w:r>
            <w:r>
              <w:rPr>
                <w:noProof/>
                <w:webHidden/>
              </w:rPr>
              <w:t>25</w:t>
            </w:r>
            <w:r>
              <w:rPr>
                <w:noProof/>
                <w:webHidden/>
              </w:rPr>
              <w:fldChar w:fldCharType="end"/>
            </w:r>
          </w:hyperlink>
        </w:p>
        <w:p w:rsidR="00C916CD" w:rsidRDefault="00C916CD">
          <w:pPr>
            <w:pStyle w:val="TOC2"/>
            <w:tabs>
              <w:tab w:val="right" w:leader="dot" w:pos="9350"/>
            </w:tabs>
            <w:rPr>
              <w:rFonts w:eastAsiaTheme="minorEastAsia"/>
              <w:noProof/>
            </w:rPr>
          </w:pPr>
          <w:hyperlink w:anchor="_Toc129779623" w:history="1">
            <w:r w:rsidRPr="006A3C23">
              <w:rPr>
                <w:rStyle w:val="Hyperlink"/>
                <w:rFonts w:ascii="Segoe UI" w:hAnsi="Segoe UI" w:cs="Segoe UI"/>
                <w:noProof/>
              </w:rPr>
              <w:t>The style Attribute</w:t>
            </w:r>
            <w:r>
              <w:rPr>
                <w:noProof/>
                <w:webHidden/>
              </w:rPr>
              <w:tab/>
            </w:r>
            <w:r>
              <w:rPr>
                <w:noProof/>
                <w:webHidden/>
              </w:rPr>
              <w:fldChar w:fldCharType="begin"/>
            </w:r>
            <w:r>
              <w:rPr>
                <w:noProof/>
                <w:webHidden/>
              </w:rPr>
              <w:instrText xml:space="preserve"> PAGEREF _Toc129779623 \h </w:instrText>
            </w:r>
            <w:r>
              <w:rPr>
                <w:noProof/>
                <w:webHidden/>
              </w:rPr>
            </w:r>
            <w:r>
              <w:rPr>
                <w:noProof/>
                <w:webHidden/>
              </w:rPr>
              <w:fldChar w:fldCharType="separate"/>
            </w:r>
            <w:r>
              <w:rPr>
                <w:noProof/>
                <w:webHidden/>
              </w:rPr>
              <w:t>25</w:t>
            </w:r>
            <w:r>
              <w:rPr>
                <w:noProof/>
                <w:webHidden/>
              </w:rPr>
              <w:fldChar w:fldCharType="end"/>
            </w:r>
          </w:hyperlink>
        </w:p>
        <w:p w:rsidR="00C916CD" w:rsidRDefault="00C916CD">
          <w:pPr>
            <w:pStyle w:val="TOC3"/>
            <w:tabs>
              <w:tab w:val="right" w:leader="dot" w:pos="9350"/>
            </w:tabs>
            <w:rPr>
              <w:rFonts w:eastAsiaTheme="minorEastAsia"/>
              <w:noProof/>
            </w:rPr>
          </w:pPr>
          <w:hyperlink w:anchor="_Toc129779624" w:history="1">
            <w:r w:rsidRPr="006A3C23">
              <w:rPr>
                <w:rStyle w:val="Hyperlink"/>
                <w:rFonts w:ascii="Segoe UI" w:hAnsi="Segoe UI" w:cs="Segoe UI"/>
                <w:noProof/>
              </w:rPr>
              <w:t>Example</w:t>
            </w:r>
            <w:r>
              <w:rPr>
                <w:noProof/>
                <w:webHidden/>
              </w:rPr>
              <w:tab/>
            </w:r>
            <w:r>
              <w:rPr>
                <w:noProof/>
                <w:webHidden/>
              </w:rPr>
              <w:fldChar w:fldCharType="begin"/>
            </w:r>
            <w:r>
              <w:rPr>
                <w:noProof/>
                <w:webHidden/>
              </w:rPr>
              <w:instrText xml:space="preserve"> PAGEREF _Toc129779624 \h </w:instrText>
            </w:r>
            <w:r>
              <w:rPr>
                <w:noProof/>
                <w:webHidden/>
              </w:rPr>
            </w:r>
            <w:r>
              <w:rPr>
                <w:noProof/>
                <w:webHidden/>
              </w:rPr>
              <w:fldChar w:fldCharType="separate"/>
            </w:r>
            <w:r>
              <w:rPr>
                <w:noProof/>
                <w:webHidden/>
              </w:rPr>
              <w:t>25</w:t>
            </w:r>
            <w:r>
              <w:rPr>
                <w:noProof/>
                <w:webHidden/>
              </w:rPr>
              <w:fldChar w:fldCharType="end"/>
            </w:r>
          </w:hyperlink>
        </w:p>
        <w:p w:rsidR="00C916CD" w:rsidRDefault="00C916CD">
          <w:pPr>
            <w:pStyle w:val="TOC2"/>
            <w:tabs>
              <w:tab w:val="right" w:leader="dot" w:pos="9350"/>
            </w:tabs>
            <w:rPr>
              <w:rFonts w:eastAsiaTheme="minorEastAsia"/>
              <w:noProof/>
            </w:rPr>
          </w:pPr>
          <w:hyperlink w:anchor="_Toc129779625" w:history="1">
            <w:r w:rsidRPr="006A3C23">
              <w:rPr>
                <w:rStyle w:val="Hyperlink"/>
                <w:rFonts w:ascii="Segoe UI" w:hAnsi="Segoe UI" w:cs="Segoe UI"/>
                <w:noProof/>
              </w:rPr>
              <w:t>The lang Attribute</w:t>
            </w:r>
            <w:r>
              <w:rPr>
                <w:noProof/>
                <w:webHidden/>
              </w:rPr>
              <w:tab/>
            </w:r>
            <w:r>
              <w:rPr>
                <w:noProof/>
                <w:webHidden/>
              </w:rPr>
              <w:fldChar w:fldCharType="begin"/>
            </w:r>
            <w:r>
              <w:rPr>
                <w:noProof/>
                <w:webHidden/>
              </w:rPr>
              <w:instrText xml:space="preserve"> PAGEREF _Toc129779625 \h </w:instrText>
            </w:r>
            <w:r>
              <w:rPr>
                <w:noProof/>
                <w:webHidden/>
              </w:rPr>
            </w:r>
            <w:r>
              <w:rPr>
                <w:noProof/>
                <w:webHidden/>
              </w:rPr>
              <w:fldChar w:fldCharType="separate"/>
            </w:r>
            <w:r>
              <w:rPr>
                <w:noProof/>
                <w:webHidden/>
              </w:rPr>
              <w:t>25</w:t>
            </w:r>
            <w:r>
              <w:rPr>
                <w:noProof/>
                <w:webHidden/>
              </w:rPr>
              <w:fldChar w:fldCharType="end"/>
            </w:r>
          </w:hyperlink>
        </w:p>
        <w:p w:rsidR="00C916CD" w:rsidRDefault="00C916CD">
          <w:pPr>
            <w:pStyle w:val="TOC2"/>
            <w:tabs>
              <w:tab w:val="right" w:leader="dot" w:pos="9350"/>
            </w:tabs>
            <w:rPr>
              <w:rFonts w:eastAsiaTheme="minorEastAsia"/>
              <w:noProof/>
            </w:rPr>
          </w:pPr>
          <w:hyperlink w:anchor="_Toc129779626" w:history="1">
            <w:r w:rsidRPr="006A3C23">
              <w:rPr>
                <w:rStyle w:val="Hyperlink"/>
                <w:rFonts w:ascii="Segoe UI" w:hAnsi="Segoe UI" w:cs="Segoe UI"/>
                <w:noProof/>
              </w:rPr>
              <w:t>The title Attribute</w:t>
            </w:r>
            <w:r>
              <w:rPr>
                <w:noProof/>
                <w:webHidden/>
              </w:rPr>
              <w:tab/>
            </w:r>
            <w:r>
              <w:rPr>
                <w:noProof/>
                <w:webHidden/>
              </w:rPr>
              <w:fldChar w:fldCharType="begin"/>
            </w:r>
            <w:r>
              <w:rPr>
                <w:noProof/>
                <w:webHidden/>
              </w:rPr>
              <w:instrText xml:space="preserve"> PAGEREF _Toc129779626 \h </w:instrText>
            </w:r>
            <w:r>
              <w:rPr>
                <w:noProof/>
                <w:webHidden/>
              </w:rPr>
            </w:r>
            <w:r>
              <w:rPr>
                <w:noProof/>
                <w:webHidden/>
              </w:rPr>
              <w:fldChar w:fldCharType="separate"/>
            </w:r>
            <w:r>
              <w:rPr>
                <w:noProof/>
                <w:webHidden/>
              </w:rPr>
              <w:t>26</w:t>
            </w:r>
            <w:r>
              <w:rPr>
                <w:noProof/>
                <w:webHidden/>
              </w:rPr>
              <w:fldChar w:fldCharType="end"/>
            </w:r>
          </w:hyperlink>
        </w:p>
        <w:p w:rsidR="00C916CD" w:rsidRDefault="00C916CD">
          <w:pPr>
            <w:pStyle w:val="TOC3"/>
            <w:tabs>
              <w:tab w:val="right" w:leader="dot" w:pos="9350"/>
            </w:tabs>
            <w:rPr>
              <w:rFonts w:eastAsiaTheme="minorEastAsia"/>
              <w:noProof/>
            </w:rPr>
          </w:pPr>
          <w:hyperlink w:anchor="_Toc129779627" w:history="1">
            <w:r w:rsidRPr="006A3C23">
              <w:rPr>
                <w:rStyle w:val="Hyperlink"/>
                <w:rFonts w:ascii="Segoe UI" w:hAnsi="Segoe UI" w:cs="Segoe UI"/>
                <w:noProof/>
              </w:rPr>
              <w:t>Example</w:t>
            </w:r>
            <w:r>
              <w:rPr>
                <w:noProof/>
                <w:webHidden/>
              </w:rPr>
              <w:tab/>
            </w:r>
            <w:r>
              <w:rPr>
                <w:noProof/>
                <w:webHidden/>
              </w:rPr>
              <w:fldChar w:fldCharType="begin"/>
            </w:r>
            <w:r>
              <w:rPr>
                <w:noProof/>
                <w:webHidden/>
              </w:rPr>
              <w:instrText xml:space="preserve"> PAGEREF _Toc129779627 \h </w:instrText>
            </w:r>
            <w:r>
              <w:rPr>
                <w:noProof/>
                <w:webHidden/>
              </w:rPr>
            </w:r>
            <w:r>
              <w:rPr>
                <w:noProof/>
                <w:webHidden/>
              </w:rPr>
              <w:fldChar w:fldCharType="separate"/>
            </w:r>
            <w:r>
              <w:rPr>
                <w:noProof/>
                <w:webHidden/>
              </w:rPr>
              <w:t>26</w:t>
            </w:r>
            <w:r>
              <w:rPr>
                <w:noProof/>
                <w:webHidden/>
              </w:rPr>
              <w:fldChar w:fldCharType="end"/>
            </w:r>
          </w:hyperlink>
        </w:p>
        <w:p w:rsidR="00C916CD" w:rsidRDefault="00C916CD">
          <w:pPr>
            <w:pStyle w:val="TOC2"/>
            <w:tabs>
              <w:tab w:val="right" w:leader="dot" w:pos="9350"/>
            </w:tabs>
            <w:rPr>
              <w:rFonts w:eastAsiaTheme="minorEastAsia"/>
              <w:noProof/>
            </w:rPr>
          </w:pPr>
          <w:hyperlink w:anchor="_Toc129779628" w:history="1">
            <w:r w:rsidRPr="006A3C23">
              <w:rPr>
                <w:rStyle w:val="Hyperlink"/>
                <w:rFonts w:ascii="Segoe UI" w:hAnsi="Segoe UI" w:cs="Segoe UI"/>
                <w:noProof/>
              </w:rPr>
              <w:t>We Suggest: Always Use Lowercase Attributes</w:t>
            </w:r>
            <w:r>
              <w:rPr>
                <w:noProof/>
                <w:webHidden/>
              </w:rPr>
              <w:tab/>
            </w:r>
            <w:r>
              <w:rPr>
                <w:noProof/>
                <w:webHidden/>
              </w:rPr>
              <w:fldChar w:fldCharType="begin"/>
            </w:r>
            <w:r>
              <w:rPr>
                <w:noProof/>
                <w:webHidden/>
              </w:rPr>
              <w:instrText xml:space="preserve"> PAGEREF _Toc129779628 \h </w:instrText>
            </w:r>
            <w:r>
              <w:rPr>
                <w:noProof/>
                <w:webHidden/>
              </w:rPr>
            </w:r>
            <w:r>
              <w:rPr>
                <w:noProof/>
                <w:webHidden/>
              </w:rPr>
              <w:fldChar w:fldCharType="separate"/>
            </w:r>
            <w:r>
              <w:rPr>
                <w:noProof/>
                <w:webHidden/>
              </w:rPr>
              <w:t>27</w:t>
            </w:r>
            <w:r>
              <w:rPr>
                <w:noProof/>
                <w:webHidden/>
              </w:rPr>
              <w:fldChar w:fldCharType="end"/>
            </w:r>
          </w:hyperlink>
        </w:p>
        <w:p w:rsidR="00C916CD" w:rsidRDefault="00C916CD">
          <w:pPr>
            <w:pStyle w:val="TOC2"/>
            <w:tabs>
              <w:tab w:val="right" w:leader="dot" w:pos="9350"/>
            </w:tabs>
            <w:rPr>
              <w:rFonts w:eastAsiaTheme="minorEastAsia"/>
              <w:noProof/>
            </w:rPr>
          </w:pPr>
          <w:hyperlink w:anchor="_Toc129779629" w:history="1">
            <w:r w:rsidRPr="006A3C23">
              <w:rPr>
                <w:rStyle w:val="Hyperlink"/>
                <w:rFonts w:ascii="Segoe UI" w:hAnsi="Segoe UI" w:cs="Segoe UI"/>
                <w:noProof/>
              </w:rPr>
              <w:t>We Suggest: Always Quote Attribute Values</w:t>
            </w:r>
            <w:r>
              <w:rPr>
                <w:noProof/>
                <w:webHidden/>
              </w:rPr>
              <w:tab/>
            </w:r>
            <w:r>
              <w:rPr>
                <w:noProof/>
                <w:webHidden/>
              </w:rPr>
              <w:fldChar w:fldCharType="begin"/>
            </w:r>
            <w:r>
              <w:rPr>
                <w:noProof/>
                <w:webHidden/>
              </w:rPr>
              <w:instrText xml:space="preserve"> PAGEREF _Toc129779629 \h </w:instrText>
            </w:r>
            <w:r>
              <w:rPr>
                <w:noProof/>
                <w:webHidden/>
              </w:rPr>
            </w:r>
            <w:r>
              <w:rPr>
                <w:noProof/>
                <w:webHidden/>
              </w:rPr>
              <w:fldChar w:fldCharType="separate"/>
            </w:r>
            <w:r>
              <w:rPr>
                <w:noProof/>
                <w:webHidden/>
              </w:rPr>
              <w:t>27</w:t>
            </w:r>
            <w:r>
              <w:rPr>
                <w:noProof/>
                <w:webHidden/>
              </w:rPr>
              <w:fldChar w:fldCharType="end"/>
            </w:r>
          </w:hyperlink>
        </w:p>
        <w:p w:rsidR="00C916CD" w:rsidRDefault="00C916CD">
          <w:pPr>
            <w:pStyle w:val="TOC3"/>
            <w:tabs>
              <w:tab w:val="right" w:leader="dot" w:pos="9350"/>
            </w:tabs>
            <w:rPr>
              <w:rFonts w:eastAsiaTheme="minorEastAsia"/>
              <w:noProof/>
            </w:rPr>
          </w:pPr>
          <w:hyperlink w:anchor="_Toc129779630" w:history="1">
            <w:r w:rsidRPr="006A3C23">
              <w:rPr>
                <w:rStyle w:val="Hyperlink"/>
                <w:rFonts w:ascii="Segoe UI" w:hAnsi="Segoe UI" w:cs="Segoe UI"/>
                <w:noProof/>
              </w:rPr>
              <w:t>Good:</w:t>
            </w:r>
            <w:r>
              <w:rPr>
                <w:noProof/>
                <w:webHidden/>
              </w:rPr>
              <w:tab/>
            </w:r>
            <w:r>
              <w:rPr>
                <w:noProof/>
                <w:webHidden/>
              </w:rPr>
              <w:fldChar w:fldCharType="begin"/>
            </w:r>
            <w:r>
              <w:rPr>
                <w:noProof/>
                <w:webHidden/>
              </w:rPr>
              <w:instrText xml:space="preserve"> PAGEREF _Toc129779630 \h </w:instrText>
            </w:r>
            <w:r>
              <w:rPr>
                <w:noProof/>
                <w:webHidden/>
              </w:rPr>
            </w:r>
            <w:r>
              <w:rPr>
                <w:noProof/>
                <w:webHidden/>
              </w:rPr>
              <w:fldChar w:fldCharType="separate"/>
            </w:r>
            <w:r>
              <w:rPr>
                <w:noProof/>
                <w:webHidden/>
              </w:rPr>
              <w:t>27</w:t>
            </w:r>
            <w:r>
              <w:rPr>
                <w:noProof/>
                <w:webHidden/>
              </w:rPr>
              <w:fldChar w:fldCharType="end"/>
            </w:r>
          </w:hyperlink>
        </w:p>
        <w:p w:rsidR="00C916CD" w:rsidRDefault="00C916CD">
          <w:pPr>
            <w:pStyle w:val="TOC3"/>
            <w:tabs>
              <w:tab w:val="right" w:leader="dot" w:pos="9350"/>
            </w:tabs>
            <w:rPr>
              <w:rFonts w:eastAsiaTheme="minorEastAsia"/>
              <w:noProof/>
            </w:rPr>
          </w:pPr>
          <w:hyperlink w:anchor="_Toc129779631" w:history="1">
            <w:r w:rsidRPr="006A3C23">
              <w:rPr>
                <w:rStyle w:val="Hyperlink"/>
                <w:rFonts w:ascii="Segoe UI" w:hAnsi="Segoe UI" w:cs="Segoe UI"/>
                <w:noProof/>
              </w:rPr>
              <w:t>Bad:</w:t>
            </w:r>
            <w:r>
              <w:rPr>
                <w:noProof/>
                <w:webHidden/>
              </w:rPr>
              <w:tab/>
            </w:r>
            <w:r>
              <w:rPr>
                <w:noProof/>
                <w:webHidden/>
              </w:rPr>
              <w:fldChar w:fldCharType="begin"/>
            </w:r>
            <w:r>
              <w:rPr>
                <w:noProof/>
                <w:webHidden/>
              </w:rPr>
              <w:instrText xml:space="preserve"> PAGEREF _Toc129779631 \h </w:instrText>
            </w:r>
            <w:r>
              <w:rPr>
                <w:noProof/>
                <w:webHidden/>
              </w:rPr>
            </w:r>
            <w:r>
              <w:rPr>
                <w:noProof/>
                <w:webHidden/>
              </w:rPr>
              <w:fldChar w:fldCharType="separate"/>
            </w:r>
            <w:r>
              <w:rPr>
                <w:noProof/>
                <w:webHidden/>
              </w:rPr>
              <w:t>27</w:t>
            </w:r>
            <w:r>
              <w:rPr>
                <w:noProof/>
                <w:webHidden/>
              </w:rPr>
              <w:fldChar w:fldCharType="end"/>
            </w:r>
          </w:hyperlink>
        </w:p>
        <w:p w:rsidR="00C916CD" w:rsidRDefault="00C916CD">
          <w:pPr>
            <w:pStyle w:val="TOC3"/>
            <w:tabs>
              <w:tab w:val="right" w:leader="dot" w:pos="9350"/>
            </w:tabs>
            <w:rPr>
              <w:rFonts w:eastAsiaTheme="minorEastAsia"/>
              <w:noProof/>
            </w:rPr>
          </w:pPr>
          <w:hyperlink w:anchor="_Toc129779632" w:history="1">
            <w:r w:rsidRPr="006A3C23">
              <w:rPr>
                <w:rStyle w:val="Hyperlink"/>
                <w:rFonts w:ascii="Segoe UI" w:hAnsi="Segoe UI" w:cs="Segoe UI"/>
                <w:noProof/>
              </w:rPr>
              <w:t>Example</w:t>
            </w:r>
            <w:r>
              <w:rPr>
                <w:noProof/>
                <w:webHidden/>
              </w:rPr>
              <w:tab/>
            </w:r>
            <w:r>
              <w:rPr>
                <w:noProof/>
                <w:webHidden/>
              </w:rPr>
              <w:fldChar w:fldCharType="begin"/>
            </w:r>
            <w:r>
              <w:rPr>
                <w:noProof/>
                <w:webHidden/>
              </w:rPr>
              <w:instrText xml:space="preserve"> PAGEREF _Toc129779632 \h </w:instrText>
            </w:r>
            <w:r>
              <w:rPr>
                <w:noProof/>
                <w:webHidden/>
              </w:rPr>
            </w:r>
            <w:r>
              <w:rPr>
                <w:noProof/>
                <w:webHidden/>
              </w:rPr>
              <w:fldChar w:fldCharType="separate"/>
            </w:r>
            <w:r>
              <w:rPr>
                <w:noProof/>
                <w:webHidden/>
              </w:rPr>
              <w:t>27</w:t>
            </w:r>
            <w:r>
              <w:rPr>
                <w:noProof/>
                <w:webHidden/>
              </w:rPr>
              <w:fldChar w:fldCharType="end"/>
            </w:r>
          </w:hyperlink>
        </w:p>
        <w:p w:rsidR="00C916CD" w:rsidRDefault="00C916CD">
          <w:pPr>
            <w:pStyle w:val="TOC2"/>
            <w:tabs>
              <w:tab w:val="right" w:leader="dot" w:pos="9350"/>
            </w:tabs>
            <w:rPr>
              <w:rFonts w:eastAsiaTheme="minorEastAsia"/>
              <w:noProof/>
            </w:rPr>
          </w:pPr>
          <w:hyperlink w:anchor="_Toc129779633" w:history="1">
            <w:r w:rsidRPr="006A3C23">
              <w:rPr>
                <w:rStyle w:val="Hyperlink"/>
                <w:rFonts w:ascii="Segoe UI" w:hAnsi="Segoe UI" w:cs="Segoe UI"/>
                <w:noProof/>
              </w:rPr>
              <w:t>Single or Double Quotes?</w:t>
            </w:r>
            <w:r>
              <w:rPr>
                <w:noProof/>
                <w:webHidden/>
              </w:rPr>
              <w:tab/>
            </w:r>
            <w:r>
              <w:rPr>
                <w:noProof/>
                <w:webHidden/>
              </w:rPr>
              <w:fldChar w:fldCharType="begin"/>
            </w:r>
            <w:r>
              <w:rPr>
                <w:noProof/>
                <w:webHidden/>
              </w:rPr>
              <w:instrText xml:space="preserve"> PAGEREF _Toc129779633 \h </w:instrText>
            </w:r>
            <w:r>
              <w:rPr>
                <w:noProof/>
                <w:webHidden/>
              </w:rPr>
            </w:r>
            <w:r>
              <w:rPr>
                <w:noProof/>
                <w:webHidden/>
              </w:rPr>
              <w:fldChar w:fldCharType="separate"/>
            </w:r>
            <w:r>
              <w:rPr>
                <w:noProof/>
                <w:webHidden/>
              </w:rPr>
              <w:t>28</w:t>
            </w:r>
            <w:r>
              <w:rPr>
                <w:noProof/>
                <w:webHidden/>
              </w:rPr>
              <w:fldChar w:fldCharType="end"/>
            </w:r>
          </w:hyperlink>
        </w:p>
        <w:p w:rsidR="00C916CD" w:rsidRDefault="00C916CD">
          <w:pPr>
            <w:pStyle w:val="TOC2"/>
            <w:tabs>
              <w:tab w:val="right" w:leader="dot" w:pos="9350"/>
            </w:tabs>
            <w:rPr>
              <w:rFonts w:eastAsiaTheme="minorEastAsia"/>
              <w:noProof/>
            </w:rPr>
          </w:pPr>
          <w:hyperlink w:anchor="_Toc129779634" w:history="1">
            <w:r w:rsidRPr="006A3C23">
              <w:rPr>
                <w:rStyle w:val="Hyperlink"/>
                <w:rFonts w:ascii="Segoe UI" w:hAnsi="Segoe UI" w:cs="Segoe UI"/>
                <w:noProof/>
              </w:rPr>
              <w:t>Chapter Summary</w:t>
            </w:r>
            <w:r>
              <w:rPr>
                <w:noProof/>
                <w:webHidden/>
              </w:rPr>
              <w:tab/>
            </w:r>
            <w:r>
              <w:rPr>
                <w:noProof/>
                <w:webHidden/>
              </w:rPr>
              <w:fldChar w:fldCharType="begin"/>
            </w:r>
            <w:r>
              <w:rPr>
                <w:noProof/>
                <w:webHidden/>
              </w:rPr>
              <w:instrText xml:space="preserve"> PAGEREF _Toc129779634 \h </w:instrText>
            </w:r>
            <w:r>
              <w:rPr>
                <w:noProof/>
                <w:webHidden/>
              </w:rPr>
            </w:r>
            <w:r>
              <w:rPr>
                <w:noProof/>
                <w:webHidden/>
              </w:rPr>
              <w:fldChar w:fldCharType="separate"/>
            </w:r>
            <w:r>
              <w:rPr>
                <w:noProof/>
                <w:webHidden/>
              </w:rPr>
              <w:t>28</w:t>
            </w:r>
            <w:r>
              <w:rPr>
                <w:noProof/>
                <w:webHidden/>
              </w:rPr>
              <w:fldChar w:fldCharType="end"/>
            </w:r>
          </w:hyperlink>
        </w:p>
        <w:p w:rsidR="00C916CD" w:rsidRDefault="00C916CD">
          <w:pPr>
            <w:pStyle w:val="TOC1"/>
            <w:tabs>
              <w:tab w:val="left" w:pos="440"/>
              <w:tab w:val="right" w:leader="dot" w:pos="9350"/>
            </w:tabs>
            <w:rPr>
              <w:rFonts w:eastAsiaTheme="minorEastAsia"/>
              <w:noProof/>
            </w:rPr>
          </w:pPr>
          <w:hyperlink w:anchor="_Toc129779635" w:history="1">
            <w:r w:rsidRPr="006A3C23">
              <w:rPr>
                <w:rStyle w:val="Hyperlink"/>
                <w:noProof/>
              </w:rPr>
              <w:t>6.</w:t>
            </w:r>
            <w:r>
              <w:rPr>
                <w:rFonts w:eastAsiaTheme="minorEastAsia"/>
                <w:noProof/>
              </w:rPr>
              <w:tab/>
            </w:r>
            <w:r w:rsidRPr="006A3C23">
              <w:rPr>
                <w:rStyle w:val="Hyperlink"/>
                <w:noProof/>
              </w:rPr>
              <w:t>HTML Headings</w:t>
            </w:r>
            <w:r>
              <w:rPr>
                <w:noProof/>
                <w:webHidden/>
              </w:rPr>
              <w:tab/>
            </w:r>
            <w:r>
              <w:rPr>
                <w:noProof/>
                <w:webHidden/>
              </w:rPr>
              <w:fldChar w:fldCharType="begin"/>
            </w:r>
            <w:r>
              <w:rPr>
                <w:noProof/>
                <w:webHidden/>
              </w:rPr>
              <w:instrText xml:space="preserve"> PAGEREF _Toc129779635 \h </w:instrText>
            </w:r>
            <w:r>
              <w:rPr>
                <w:noProof/>
                <w:webHidden/>
              </w:rPr>
            </w:r>
            <w:r>
              <w:rPr>
                <w:noProof/>
                <w:webHidden/>
              </w:rPr>
              <w:fldChar w:fldCharType="separate"/>
            </w:r>
            <w:r>
              <w:rPr>
                <w:noProof/>
                <w:webHidden/>
              </w:rPr>
              <w:t>28</w:t>
            </w:r>
            <w:r>
              <w:rPr>
                <w:noProof/>
                <w:webHidden/>
              </w:rPr>
              <w:fldChar w:fldCharType="end"/>
            </w:r>
          </w:hyperlink>
        </w:p>
        <w:p w:rsidR="00C916CD" w:rsidRDefault="00C916CD">
          <w:pPr>
            <w:pStyle w:val="TOC3"/>
            <w:tabs>
              <w:tab w:val="right" w:leader="dot" w:pos="9350"/>
            </w:tabs>
            <w:rPr>
              <w:rFonts w:eastAsiaTheme="minorEastAsia"/>
              <w:noProof/>
            </w:rPr>
          </w:pPr>
          <w:hyperlink w:anchor="_Toc129779636" w:history="1">
            <w:r w:rsidRPr="006A3C23">
              <w:rPr>
                <w:rStyle w:val="Hyperlink"/>
                <w:rFonts w:ascii="Segoe UI" w:hAnsi="Segoe UI" w:cs="Segoe UI"/>
                <w:noProof/>
              </w:rPr>
              <w:t>Example</w:t>
            </w:r>
            <w:r>
              <w:rPr>
                <w:noProof/>
                <w:webHidden/>
              </w:rPr>
              <w:tab/>
            </w:r>
            <w:r>
              <w:rPr>
                <w:noProof/>
                <w:webHidden/>
              </w:rPr>
              <w:fldChar w:fldCharType="begin"/>
            </w:r>
            <w:r>
              <w:rPr>
                <w:noProof/>
                <w:webHidden/>
              </w:rPr>
              <w:instrText xml:space="preserve"> PAGEREF _Toc129779636 \h </w:instrText>
            </w:r>
            <w:r>
              <w:rPr>
                <w:noProof/>
                <w:webHidden/>
              </w:rPr>
            </w:r>
            <w:r>
              <w:rPr>
                <w:noProof/>
                <w:webHidden/>
              </w:rPr>
              <w:fldChar w:fldCharType="separate"/>
            </w:r>
            <w:r>
              <w:rPr>
                <w:noProof/>
                <w:webHidden/>
              </w:rPr>
              <w:t>29</w:t>
            </w:r>
            <w:r>
              <w:rPr>
                <w:noProof/>
                <w:webHidden/>
              </w:rPr>
              <w:fldChar w:fldCharType="end"/>
            </w:r>
          </w:hyperlink>
        </w:p>
        <w:p w:rsidR="00C916CD" w:rsidRDefault="00C916CD">
          <w:pPr>
            <w:pStyle w:val="TOC1"/>
            <w:tabs>
              <w:tab w:val="right" w:leader="dot" w:pos="9350"/>
            </w:tabs>
            <w:rPr>
              <w:rFonts w:eastAsiaTheme="minorEastAsia"/>
              <w:noProof/>
            </w:rPr>
          </w:pPr>
          <w:hyperlink w:anchor="_Toc129779637" w:history="1">
            <w:r w:rsidRPr="006A3C23">
              <w:rPr>
                <w:rStyle w:val="Hyperlink"/>
                <w:rFonts w:ascii="Segoe UI" w:hAnsi="Segoe UI" w:cs="Segoe UI"/>
                <w:noProof/>
              </w:rPr>
              <w:t>Heading 1</w:t>
            </w:r>
            <w:r>
              <w:rPr>
                <w:noProof/>
                <w:webHidden/>
              </w:rPr>
              <w:tab/>
            </w:r>
            <w:r>
              <w:rPr>
                <w:noProof/>
                <w:webHidden/>
              </w:rPr>
              <w:fldChar w:fldCharType="begin"/>
            </w:r>
            <w:r>
              <w:rPr>
                <w:noProof/>
                <w:webHidden/>
              </w:rPr>
              <w:instrText xml:space="preserve"> PAGEREF _Toc129779637 \h </w:instrText>
            </w:r>
            <w:r>
              <w:rPr>
                <w:noProof/>
                <w:webHidden/>
              </w:rPr>
            </w:r>
            <w:r>
              <w:rPr>
                <w:noProof/>
                <w:webHidden/>
              </w:rPr>
              <w:fldChar w:fldCharType="separate"/>
            </w:r>
            <w:r>
              <w:rPr>
                <w:noProof/>
                <w:webHidden/>
              </w:rPr>
              <w:t>29</w:t>
            </w:r>
            <w:r>
              <w:rPr>
                <w:noProof/>
                <w:webHidden/>
              </w:rPr>
              <w:fldChar w:fldCharType="end"/>
            </w:r>
          </w:hyperlink>
        </w:p>
        <w:p w:rsidR="00C916CD" w:rsidRDefault="00C916CD">
          <w:pPr>
            <w:pStyle w:val="TOC2"/>
            <w:tabs>
              <w:tab w:val="right" w:leader="dot" w:pos="9350"/>
            </w:tabs>
            <w:rPr>
              <w:rFonts w:eastAsiaTheme="minorEastAsia"/>
              <w:noProof/>
            </w:rPr>
          </w:pPr>
          <w:hyperlink w:anchor="_Toc129779638" w:history="1">
            <w:r w:rsidRPr="006A3C23">
              <w:rPr>
                <w:rStyle w:val="Hyperlink"/>
                <w:rFonts w:ascii="Segoe UI" w:hAnsi="Segoe UI" w:cs="Segoe UI"/>
                <w:noProof/>
              </w:rPr>
              <w:t>Heading 2</w:t>
            </w:r>
            <w:r>
              <w:rPr>
                <w:noProof/>
                <w:webHidden/>
              </w:rPr>
              <w:tab/>
            </w:r>
            <w:r>
              <w:rPr>
                <w:noProof/>
                <w:webHidden/>
              </w:rPr>
              <w:fldChar w:fldCharType="begin"/>
            </w:r>
            <w:r>
              <w:rPr>
                <w:noProof/>
                <w:webHidden/>
              </w:rPr>
              <w:instrText xml:space="preserve"> PAGEREF _Toc129779638 \h </w:instrText>
            </w:r>
            <w:r>
              <w:rPr>
                <w:noProof/>
                <w:webHidden/>
              </w:rPr>
            </w:r>
            <w:r>
              <w:rPr>
                <w:noProof/>
                <w:webHidden/>
              </w:rPr>
              <w:fldChar w:fldCharType="separate"/>
            </w:r>
            <w:r>
              <w:rPr>
                <w:noProof/>
                <w:webHidden/>
              </w:rPr>
              <w:t>29</w:t>
            </w:r>
            <w:r>
              <w:rPr>
                <w:noProof/>
                <w:webHidden/>
              </w:rPr>
              <w:fldChar w:fldCharType="end"/>
            </w:r>
          </w:hyperlink>
        </w:p>
        <w:p w:rsidR="00C916CD" w:rsidRDefault="00C916CD">
          <w:pPr>
            <w:pStyle w:val="TOC3"/>
            <w:tabs>
              <w:tab w:val="right" w:leader="dot" w:pos="9350"/>
            </w:tabs>
            <w:rPr>
              <w:rFonts w:eastAsiaTheme="minorEastAsia"/>
              <w:noProof/>
            </w:rPr>
          </w:pPr>
          <w:hyperlink w:anchor="_Toc129779639" w:history="1">
            <w:r w:rsidRPr="006A3C23">
              <w:rPr>
                <w:rStyle w:val="Hyperlink"/>
                <w:rFonts w:ascii="Segoe UI" w:hAnsi="Segoe UI" w:cs="Segoe UI"/>
                <w:noProof/>
              </w:rPr>
              <w:t>Heading 3</w:t>
            </w:r>
            <w:r>
              <w:rPr>
                <w:noProof/>
                <w:webHidden/>
              </w:rPr>
              <w:tab/>
            </w:r>
            <w:r>
              <w:rPr>
                <w:noProof/>
                <w:webHidden/>
              </w:rPr>
              <w:fldChar w:fldCharType="begin"/>
            </w:r>
            <w:r>
              <w:rPr>
                <w:noProof/>
                <w:webHidden/>
              </w:rPr>
              <w:instrText xml:space="preserve"> PAGEREF _Toc129779639 \h </w:instrText>
            </w:r>
            <w:r>
              <w:rPr>
                <w:noProof/>
                <w:webHidden/>
              </w:rPr>
            </w:r>
            <w:r>
              <w:rPr>
                <w:noProof/>
                <w:webHidden/>
              </w:rPr>
              <w:fldChar w:fldCharType="separate"/>
            </w:r>
            <w:r>
              <w:rPr>
                <w:noProof/>
                <w:webHidden/>
              </w:rPr>
              <w:t>29</w:t>
            </w:r>
            <w:r>
              <w:rPr>
                <w:noProof/>
                <w:webHidden/>
              </w:rPr>
              <w:fldChar w:fldCharType="end"/>
            </w:r>
          </w:hyperlink>
        </w:p>
        <w:p w:rsidR="00C916CD" w:rsidRDefault="00C916CD">
          <w:pPr>
            <w:pStyle w:val="TOC2"/>
            <w:tabs>
              <w:tab w:val="right" w:leader="dot" w:pos="9350"/>
            </w:tabs>
            <w:rPr>
              <w:rFonts w:eastAsiaTheme="minorEastAsia"/>
              <w:noProof/>
            </w:rPr>
          </w:pPr>
          <w:hyperlink w:anchor="_Toc129779640" w:history="1">
            <w:r w:rsidRPr="006A3C23">
              <w:rPr>
                <w:rStyle w:val="Hyperlink"/>
                <w:rFonts w:ascii="Segoe UI" w:hAnsi="Segoe UI" w:cs="Segoe UI"/>
                <w:noProof/>
              </w:rPr>
              <w:t>HTML Headings</w:t>
            </w:r>
            <w:r>
              <w:rPr>
                <w:noProof/>
                <w:webHidden/>
              </w:rPr>
              <w:tab/>
            </w:r>
            <w:r>
              <w:rPr>
                <w:noProof/>
                <w:webHidden/>
              </w:rPr>
              <w:fldChar w:fldCharType="begin"/>
            </w:r>
            <w:r>
              <w:rPr>
                <w:noProof/>
                <w:webHidden/>
              </w:rPr>
              <w:instrText xml:space="preserve"> PAGEREF _Toc129779640 \h </w:instrText>
            </w:r>
            <w:r>
              <w:rPr>
                <w:noProof/>
                <w:webHidden/>
              </w:rPr>
            </w:r>
            <w:r>
              <w:rPr>
                <w:noProof/>
                <w:webHidden/>
              </w:rPr>
              <w:fldChar w:fldCharType="separate"/>
            </w:r>
            <w:r>
              <w:rPr>
                <w:noProof/>
                <w:webHidden/>
              </w:rPr>
              <w:t>29</w:t>
            </w:r>
            <w:r>
              <w:rPr>
                <w:noProof/>
                <w:webHidden/>
              </w:rPr>
              <w:fldChar w:fldCharType="end"/>
            </w:r>
          </w:hyperlink>
        </w:p>
        <w:p w:rsidR="00C916CD" w:rsidRDefault="00C916CD">
          <w:pPr>
            <w:pStyle w:val="TOC3"/>
            <w:tabs>
              <w:tab w:val="right" w:leader="dot" w:pos="9350"/>
            </w:tabs>
            <w:rPr>
              <w:rFonts w:eastAsiaTheme="minorEastAsia"/>
              <w:noProof/>
            </w:rPr>
          </w:pPr>
          <w:hyperlink w:anchor="_Toc129779641" w:history="1">
            <w:r w:rsidRPr="006A3C23">
              <w:rPr>
                <w:rStyle w:val="Hyperlink"/>
                <w:rFonts w:ascii="Segoe UI" w:hAnsi="Segoe UI" w:cs="Segoe UI"/>
                <w:noProof/>
              </w:rPr>
              <w:t>Example</w:t>
            </w:r>
            <w:r>
              <w:rPr>
                <w:noProof/>
                <w:webHidden/>
              </w:rPr>
              <w:tab/>
            </w:r>
            <w:r>
              <w:rPr>
                <w:noProof/>
                <w:webHidden/>
              </w:rPr>
              <w:fldChar w:fldCharType="begin"/>
            </w:r>
            <w:r>
              <w:rPr>
                <w:noProof/>
                <w:webHidden/>
              </w:rPr>
              <w:instrText xml:space="preserve"> PAGEREF _Toc129779641 \h </w:instrText>
            </w:r>
            <w:r>
              <w:rPr>
                <w:noProof/>
                <w:webHidden/>
              </w:rPr>
            </w:r>
            <w:r>
              <w:rPr>
                <w:noProof/>
                <w:webHidden/>
              </w:rPr>
              <w:fldChar w:fldCharType="separate"/>
            </w:r>
            <w:r>
              <w:rPr>
                <w:noProof/>
                <w:webHidden/>
              </w:rPr>
              <w:t>29</w:t>
            </w:r>
            <w:r>
              <w:rPr>
                <w:noProof/>
                <w:webHidden/>
              </w:rPr>
              <w:fldChar w:fldCharType="end"/>
            </w:r>
          </w:hyperlink>
        </w:p>
        <w:p w:rsidR="00C916CD" w:rsidRDefault="00C916CD">
          <w:pPr>
            <w:pStyle w:val="TOC2"/>
            <w:tabs>
              <w:tab w:val="right" w:leader="dot" w:pos="9350"/>
            </w:tabs>
            <w:rPr>
              <w:rFonts w:eastAsiaTheme="minorEastAsia"/>
              <w:noProof/>
            </w:rPr>
          </w:pPr>
          <w:hyperlink w:anchor="_Toc129779642" w:history="1">
            <w:r w:rsidRPr="006A3C23">
              <w:rPr>
                <w:rStyle w:val="Hyperlink"/>
                <w:rFonts w:ascii="Segoe UI" w:hAnsi="Segoe UI" w:cs="Segoe UI"/>
                <w:noProof/>
              </w:rPr>
              <w:t>Headings Are Important</w:t>
            </w:r>
            <w:r>
              <w:rPr>
                <w:noProof/>
                <w:webHidden/>
              </w:rPr>
              <w:tab/>
            </w:r>
            <w:r>
              <w:rPr>
                <w:noProof/>
                <w:webHidden/>
              </w:rPr>
              <w:fldChar w:fldCharType="begin"/>
            </w:r>
            <w:r>
              <w:rPr>
                <w:noProof/>
                <w:webHidden/>
              </w:rPr>
              <w:instrText xml:space="preserve"> PAGEREF _Toc129779642 \h </w:instrText>
            </w:r>
            <w:r>
              <w:rPr>
                <w:noProof/>
                <w:webHidden/>
              </w:rPr>
            </w:r>
            <w:r>
              <w:rPr>
                <w:noProof/>
                <w:webHidden/>
              </w:rPr>
              <w:fldChar w:fldCharType="separate"/>
            </w:r>
            <w:r>
              <w:rPr>
                <w:noProof/>
                <w:webHidden/>
              </w:rPr>
              <w:t>30</w:t>
            </w:r>
            <w:r>
              <w:rPr>
                <w:noProof/>
                <w:webHidden/>
              </w:rPr>
              <w:fldChar w:fldCharType="end"/>
            </w:r>
          </w:hyperlink>
        </w:p>
        <w:p w:rsidR="00C916CD" w:rsidRDefault="00C916CD">
          <w:pPr>
            <w:pStyle w:val="TOC2"/>
            <w:tabs>
              <w:tab w:val="right" w:leader="dot" w:pos="9350"/>
            </w:tabs>
            <w:rPr>
              <w:rFonts w:eastAsiaTheme="minorEastAsia"/>
              <w:noProof/>
            </w:rPr>
          </w:pPr>
          <w:hyperlink w:anchor="_Toc129779643" w:history="1">
            <w:r w:rsidRPr="006A3C23">
              <w:rPr>
                <w:rStyle w:val="Hyperlink"/>
                <w:rFonts w:ascii="Segoe UI" w:hAnsi="Segoe UI" w:cs="Segoe UI"/>
                <w:noProof/>
              </w:rPr>
              <w:t>Bigger Headings</w:t>
            </w:r>
            <w:r>
              <w:rPr>
                <w:noProof/>
                <w:webHidden/>
              </w:rPr>
              <w:tab/>
            </w:r>
            <w:r>
              <w:rPr>
                <w:noProof/>
                <w:webHidden/>
              </w:rPr>
              <w:fldChar w:fldCharType="begin"/>
            </w:r>
            <w:r>
              <w:rPr>
                <w:noProof/>
                <w:webHidden/>
              </w:rPr>
              <w:instrText xml:space="preserve"> PAGEREF _Toc129779643 \h </w:instrText>
            </w:r>
            <w:r>
              <w:rPr>
                <w:noProof/>
                <w:webHidden/>
              </w:rPr>
            </w:r>
            <w:r>
              <w:rPr>
                <w:noProof/>
                <w:webHidden/>
              </w:rPr>
              <w:fldChar w:fldCharType="separate"/>
            </w:r>
            <w:r>
              <w:rPr>
                <w:noProof/>
                <w:webHidden/>
              </w:rPr>
              <w:t>30</w:t>
            </w:r>
            <w:r>
              <w:rPr>
                <w:noProof/>
                <w:webHidden/>
              </w:rPr>
              <w:fldChar w:fldCharType="end"/>
            </w:r>
          </w:hyperlink>
        </w:p>
        <w:p w:rsidR="00C916CD" w:rsidRDefault="00C916CD">
          <w:pPr>
            <w:pStyle w:val="TOC3"/>
            <w:tabs>
              <w:tab w:val="right" w:leader="dot" w:pos="9350"/>
            </w:tabs>
            <w:rPr>
              <w:rFonts w:eastAsiaTheme="minorEastAsia"/>
              <w:noProof/>
            </w:rPr>
          </w:pPr>
          <w:hyperlink w:anchor="_Toc129779644" w:history="1">
            <w:r w:rsidRPr="006A3C23">
              <w:rPr>
                <w:rStyle w:val="Hyperlink"/>
                <w:rFonts w:ascii="Segoe UI" w:hAnsi="Segoe UI" w:cs="Segoe UI"/>
                <w:noProof/>
              </w:rPr>
              <w:t>Example</w:t>
            </w:r>
            <w:r>
              <w:rPr>
                <w:noProof/>
                <w:webHidden/>
              </w:rPr>
              <w:tab/>
            </w:r>
            <w:r>
              <w:rPr>
                <w:noProof/>
                <w:webHidden/>
              </w:rPr>
              <w:fldChar w:fldCharType="begin"/>
            </w:r>
            <w:r>
              <w:rPr>
                <w:noProof/>
                <w:webHidden/>
              </w:rPr>
              <w:instrText xml:space="preserve"> PAGEREF _Toc129779644 \h </w:instrText>
            </w:r>
            <w:r>
              <w:rPr>
                <w:noProof/>
                <w:webHidden/>
              </w:rPr>
            </w:r>
            <w:r>
              <w:rPr>
                <w:noProof/>
                <w:webHidden/>
              </w:rPr>
              <w:fldChar w:fldCharType="separate"/>
            </w:r>
            <w:r>
              <w:rPr>
                <w:noProof/>
                <w:webHidden/>
              </w:rPr>
              <w:t>30</w:t>
            </w:r>
            <w:r>
              <w:rPr>
                <w:noProof/>
                <w:webHidden/>
              </w:rPr>
              <w:fldChar w:fldCharType="end"/>
            </w:r>
          </w:hyperlink>
        </w:p>
        <w:p w:rsidR="00C916CD" w:rsidRDefault="00C916CD">
          <w:pPr>
            <w:pStyle w:val="TOC1"/>
            <w:tabs>
              <w:tab w:val="left" w:pos="440"/>
              <w:tab w:val="right" w:leader="dot" w:pos="9350"/>
            </w:tabs>
            <w:rPr>
              <w:rFonts w:eastAsiaTheme="minorEastAsia"/>
              <w:noProof/>
            </w:rPr>
          </w:pPr>
          <w:hyperlink w:anchor="_Toc129779645" w:history="1">
            <w:r w:rsidRPr="006A3C23">
              <w:rPr>
                <w:rStyle w:val="Hyperlink"/>
                <w:noProof/>
              </w:rPr>
              <w:t>7.</w:t>
            </w:r>
            <w:r>
              <w:rPr>
                <w:rFonts w:eastAsiaTheme="minorEastAsia"/>
                <w:noProof/>
              </w:rPr>
              <w:tab/>
            </w:r>
            <w:r w:rsidRPr="006A3C23">
              <w:rPr>
                <w:rStyle w:val="Hyperlink"/>
                <w:noProof/>
              </w:rPr>
              <w:t>HTML  Paragraphs</w:t>
            </w:r>
            <w:r>
              <w:rPr>
                <w:noProof/>
                <w:webHidden/>
              </w:rPr>
              <w:tab/>
            </w:r>
            <w:r>
              <w:rPr>
                <w:noProof/>
                <w:webHidden/>
              </w:rPr>
              <w:fldChar w:fldCharType="begin"/>
            </w:r>
            <w:r>
              <w:rPr>
                <w:noProof/>
                <w:webHidden/>
              </w:rPr>
              <w:instrText xml:space="preserve"> PAGEREF _Toc129779645 \h </w:instrText>
            </w:r>
            <w:r>
              <w:rPr>
                <w:noProof/>
                <w:webHidden/>
              </w:rPr>
            </w:r>
            <w:r>
              <w:rPr>
                <w:noProof/>
                <w:webHidden/>
              </w:rPr>
              <w:fldChar w:fldCharType="separate"/>
            </w:r>
            <w:r>
              <w:rPr>
                <w:noProof/>
                <w:webHidden/>
              </w:rPr>
              <w:t>30</w:t>
            </w:r>
            <w:r>
              <w:rPr>
                <w:noProof/>
                <w:webHidden/>
              </w:rPr>
              <w:fldChar w:fldCharType="end"/>
            </w:r>
          </w:hyperlink>
        </w:p>
        <w:p w:rsidR="00C916CD" w:rsidRDefault="00C916CD">
          <w:pPr>
            <w:pStyle w:val="TOC2"/>
            <w:tabs>
              <w:tab w:val="right" w:leader="dot" w:pos="9350"/>
            </w:tabs>
            <w:rPr>
              <w:rFonts w:eastAsiaTheme="minorEastAsia"/>
              <w:noProof/>
            </w:rPr>
          </w:pPr>
          <w:hyperlink w:anchor="_Toc129779646" w:history="1">
            <w:r w:rsidRPr="006A3C23">
              <w:rPr>
                <w:rStyle w:val="Hyperlink"/>
                <w:rFonts w:ascii="Segoe UI" w:hAnsi="Segoe UI" w:cs="Segoe UI"/>
                <w:noProof/>
              </w:rPr>
              <w:t>HTML Paragraphs</w:t>
            </w:r>
            <w:r>
              <w:rPr>
                <w:noProof/>
                <w:webHidden/>
              </w:rPr>
              <w:tab/>
            </w:r>
            <w:r>
              <w:rPr>
                <w:noProof/>
                <w:webHidden/>
              </w:rPr>
              <w:fldChar w:fldCharType="begin"/>
            </w:r>
            <w:r>
              <w:rPr>
                <w:noProof/>
                <w:webHidden/>
              </w:rPr>
              <w:instrText xml:space="preserve"> PAGEREF _Toc129779646 \h </w:instrText>
            </w:r>
            <w:r>
              <w:rPr>
                <w:noProof/>
                <w:webHidden/>
              </w:rPr>
            </w:r>
            <w:r>
              <w:rPr>
                <w:noProof/>
                <w:webHidden/>
              </w:rPr>
              <w:fldChar w:fldCharType="separate"/>
            </w:r>
            <w:r>
              <w:rPr>
                <w:noProof/>
                <w:webHidden/>
              </w:rPr>
              <w:t>30</w:t>
            </w:r>
            <w:r>
              <w:rPr>
                <w:noProof/>
                <w:webHidden/>
              </w:rPr>
              <w:fldChar w:fldCharType="end"/>
            </w:r>
          </w:hyperlink>
        </w:p>
        <w:p w:rsidR="00C916CD" w:rsidRDefault="00C916CD">
          <w:pPr>
            <w:pStyle w:val="TOC3"/>
            <w:tabs>
              <w:tab w:val="right" w:leader="dot" w:pos="9350"/>
            </w:tabs>
            <w:rPr>
              <w:rFonts w:eastAsiaTheme="minorEastAsia"/>
              <w:noProof/>
            </w:rPr>
          </w:pPr>
          <w:hyperlink w:anchor="_Toc129779647" w:history="1">
            <w:r w:rsidRPr="006A3C23">
              <w:rPr>
                <w:rStyle w:val="Hyperlink"/>
                <w:rFonts w:ascii="Segoe UI" w:hAnsi="Segoe UI" w:cs="Segoe UI"/>
                <w:noProof/>
              </w:rPr>
              <w:t>Example</w:t>
            </w:r>
            <w:r>
              <w:rPr>
                <w:noProof/>
                <w:webHidden/>
              </w:rPr>
              <w:tab/>
            </w:r>
            <w:r>
              <w:rPr>
                <w:noProof/>
                <w:webHidden/>
              </w:rPr>
              <w:fldChar w:fldCharType="begin"/>
            </w:r>
            <w:r>
              <w:rPr>
                <w:noProof/>
                <w:webHidden/>
              </w:rPr>
              <w:instrText xml:space="preserve"> PAGEREF _Toc129779647 \h </w:instrText>
            </w:r>
            <w:r>
              <w:rPr>
                <w:noProof/>
                <w:webHidden/>
              </w:rPr>
            </w:r>
            <w:r>
              <w:rPr>
                <w:noProof/>
                <w:webHidden/>
              </w:rPr>
              <w:fldChar w:fldCharType="separate"/>
            </w:r>
            <w:r>
              <w:rPr>
                <w:noProof/>
                <w:webHidden/>
              </w:rPr>
              <w:t>31</w:t>
            </w:r>
            <w:r>
              <w:rPr>
                <w:noProof/>
                <w:webHidden/>
              </w:rPr>
              <w:fldChar w:fldCharType="end"/>
            </w:r>
          </w:hyperlink>
        </w:p>
        <w:p w:rsidR="00C916CD" w:rsidRDefault="00C916CD">
          <w:pPr>
            <w:pStyle w:val="TOC2"/>
            <w:tabs>
              <w:tab w:val="right" w:leader="dot" w:pos="9350"/>
            </w:tabs>
            <w:rPr>
              <w:rFonts w:eastAsiaTheme="minorEastAsia"/>
              <w:noProof/>
            </w:rPr>
          </w:pPr>
          <w:hyperlink w:anchor="_Toc129779648" w:history="1">
            <w:r w:rsidRPr="006A3C23">
              <w:rPr>
                <w:rStyle w:val="Hyperlink"/>
                <w:rFonts w:ascii="Segoe UI" w:hAnsi="Segoe UI" w:cs="Segoe UI"/>
                <w:noProof/>
              </w:rPr>
              <w:t>HTML Display</w:t>
            </w:r>
            <w:r>
              <w:rPr>
                <w:noProof/>
                <w:webHidden/>
              </w:rPr>
              <w:tab/>
            </w:r>
            <w:r>
              <w:rPr>
                <w:noProof/>
                <w:webHidden/>
              </w:rPr>
              <w:fldChar w:fldCharType="begin"/>
            </w:r>
            <w:r>
              <w:rPr>
                <w:noProof/>
                <w:webHidden/>
              </w:rPr>
              <w:instrText xml:space="preserve"> PAGEREF _Toc129779648 \h </w:instrText>
            </w:r>
            <w:r>
              <w:rPr>
                <w:noProof/>
                <w:webHidden/>
              </w:rPr>
            </w:r>
            <w:r>
              <w:rPr>
                <w:noProof/>
                <w:webHidden/>
              </w:rPr>
              <w:fldChar w:fldCharType="separate"/>
            </w:r>
            <w:r>
              <w:rPr>
                <w:noProof/>
                <w:webHidden/>
              </w:rPr>
              <w:t>31</w:t>
            </w:r>
            <w:r>
              <w:rPr>
                <w:noProof/>
                <w:webHidden/>
              </w:rPr>
              <w:fldChar w:fldCharType="end"/>
            </w:r>
          </w:hyperlink>
        </w:p>
        <w:p w:rsidR="00C916CD" w:rsidRDefault="00C916CD">
          <w:pPr>
            <w:pStyle w:val="TOC3"/>
            <w:tabs>
              <w:tab w:val="right" w:leader="dot" w:pos="9350"/>
            </w:tabs>
            <w:rPr>
              <w:rFonts w:eastAsiaTheme="minorEastAsia"/>
              <w:noProof/>
            </w:rPr>
          </w:pPr>
          <w:hyperlink w:anchor="_Toc129779649" w:history="1">
            <w:r w:rsidRPr="006A3C23">
              <w:rPr>
                <w:rStyle w:val="Hyperlink"/>
                <w:rFonts w:ascii="Segoe UI" w:hAnsi="Segoe UI" w:cs="Segoe UI"/>
                <w:noProof/>
              </w:rPr>
              <w:t>Example</w:t>
            </w:r>
            <w:r>
              <w:rPr>
                <w:noProof/>
                <w:webHidden/>
              </w:rPr>
              <w:tab/>
            </w:r>
            <w:r>
              <w:rPr>
                <w:noProof/>
                <w:webHidden/>
              </w:rPr>
              <w:fldChar w:fldCharType="begin"/>
            </w:r>
            <w:r>
              <w:rPr>
                <w:noProof/>
                <w:webHidden/>
              </w:rPr>
              <w:instrText xml:space="preserve"> PAGEREF _Toc129779649 \h </w:instrText>
            </w:r>
            <w:r>
              <w:rPr>
                <w:noProof/>
                <w:webHidden/>
              </w:rPr>
            </w:r>
            <w:r>
              <w:rPr>
                <w:noProof/>
                <w:webHidden/>
              </w:rPr>
              <w:fldChar w:fldCharType="separate"/>
            </w:r>
            <w:r>
              <w:rPr>
                <w:noProof/>
                <w:webHidden/>
              </w:rPr>
              <w:t>31</w:t>
            </w:r>
            <w:r>
              <w:rPr>
                <w:noProof/>
                <w:webHidden/>
              </w:rPr>
              <w:fldChar w:fldCharType="end"/>
            </w:r>
          </w:hyperlink>
        </w:p>
        <w:p w:rsidR="00C916CD" w:rsidRDefault="00C916CD">
          <w:pPr>
            <w:pStyle w:val="TOC2"/>
            <w:tabs>
              <w:tab w:val="right" w:leader="dot" w:pos="9350"/>
            </w:tabs>
            <w:rPr>
              <w:rFonts w:eastAsiaTheme="minorEastAsia"/>
              <w:noProof/>
            </w:rPr>
          </w:pPr>
          <w:hyperlink w:anchor="_Toc129779650" w:history="1">
            <w:r w:rsidRPr="006A3C23">
              <w:rPr>
                <w:rStyle w:val="Hyperlink"/>
                <w:rFonts w:ascii="Segoe UI" w:hAnsi="Segoe UI" w:cs="Segoe UI"/>
                <w:noProof/>
              </w:rPr>
              <w:t>HTML Horizontal Rules</w:t>
            </w:r>
            <w:r>
              <w:rPr>
                <w:noProof/>
                <w:webHidden/>
              </w:rPr>
              <w:tab/>
            </w:r>
            <w:r>
              <w:rPr>
                <w:noProof/>
                <w:webHidden/>
              </w:rPr>
              <w:fldChar w:fldCharType="begin"/>
            </w:r>
            <w:r>
              <w:rPr>
                <w:noProof/>
                <w:webHidden/>
              </w:rPr>
              <w:instrText xml:space="preserve"> PAGEREF _Toc129779650 \h </w:instrText>
            </w:r>
            <w:r>
              <w:rPr>
                <w:noProof/>
                <w:webHidden/>
              </w:rPr>
            </w:r>
            <w:r>
              <w:rPr>
                <w:noProof/>
                <w:webHidden/>
              </w:rPr>
              <w:fldChar w:fldCharType="separate"/>
            </w:r>
            <w:r>
              <w:rPr>
                <w:noProof/>
                <w:webHidden/>
              </w:rPr>
              <w:t>32</w:t>
            </w:r>
            <w:r>
              <w:rPr>
                <w:noProof/>
                <w:webHidden/>
              </w:rPr>
              <w:fldChar w:fldCharType="end"/>
            </w:r>
          </w:hyperlink>
        </w:p>
        <w:p w:rsidR="00C916CD" w:rsidRDefault="00C916CD">
          <w:pPr>
            <w:pStyle w:val="TOC3"/>
            <w:tabs>
              <w:tab w:val="right" w:leader="dot" w:pos="9350"/>
            </w:tabs>
            <w:rPr>
              <w:rFonts w:eastAsiaTheme="minorEastAsia"/>
              <w:noProof/>
            </w:rPr>
          </w:pPr>
          <w:hyperlink w:anchor="_Toc129779651" w:history="1">
            <w:r w:rsidRPr="006A3C23">
              <w:rPr>
                <w:rStyle w:val="Hyperlink"/>
                <w:rFonts w:ascii="Segoe UI" w:hAnsi="Segoe UI" w:cs="Segoe UI"/>
                <w:noProof/>
              </w:rPr>
              <w:t>Example</w:t>
            </w:r>
            <w:r>
              <w:rPr>
                <w:noProof/>
                <w:webHidden/>
              </w:rPr>
              <w:tab/>
            </w:r>
            <w:r>
              <w:rPr>
                <w:noProof/>
                <w:webHidden/>
              </w:rPr>
              <w:fldChar w:fldCharType="begin"/>
            </w:r>
            <w:r>
              <w:rPr>
                <w:noProof/>
                <w:webHidden/>
              </w:rPr>
              <w:instrText xml:space="preserve"> PAGEREF _Toc129779651 \h </w:instrText>
            </w:r>
            <w:r>
              <w:rPr>
                <w:noProof/>
                <w:webHidden/>
              </w:rPr>
            </w:r>
            <w:r>
              <w:rPr>
                <w:noProof/>
                <w:webHidden/>
              </w:rPr>
              <w:fldChar w:fldCharType="separate"/>
            </w:r>
            <w:r>
              <w:rPr>
                <w:noProof/>
                <w:webHidden/>
              </w:rPr>
              <w:t>32</w:t>
            </w:r>
            <w:r>
              <w:rPr>
                <w:noProof/>
                <w:webHidden/>
              </w:rPr>
              <w:fldChar w:fldCharType="end"/>
            </w:r>
          </w:hyperlink>
        </w:p>
        <w:p w:rsidR="00C916CD" w:rsidRDefault="00C916CD">
          <w:pPr>
            <w:pStyle w:val="TOC2"/>
            <w:tabs>
              <w:tab w:val="right" w:leader="dot" w:pos="9350"/>
            </w:tabs>
            <w:rPr>
              <w:rFonts w:eastAsiaTheme="minorEastAsia"/>
              <w:noProof/>
            </w:rPr>
          </w:pPr>
          <w:hyperlink w:anchor="_Toc129779652" w:history="1">
            <w:r w:rsidRPr="006A3C23">
              <w:rPr>
                <w:rStyle w:val="Hyperlink"/>
                <w:rFonts w:ascii="Segoe UI" w:hAnsi="Segoe UI" w:cs="Segoe UI"/>
                <w:noProof/>
              </w:rPr>
              <w:t>HTML Line Breaks</w:t>
            </w:r>
            <w:r>
              <w:rPr>
                <w:noProof/>
                <w:webHidden/>
              </w:rPr>
              <w:tab/>
            </w:r>
            <w:r>
              <w:rPr>
                <w:noProof/>
                <w:webHidden/>
              </w:rPr>
              <w:fldChar w:fldCharType="begin"/>
            </w:r>
            <w:r>
              <w:rPr>
                <w:noProof/>
                <w:webHidden/>
              </w:rPr>
              <w:instrText xml:space="preserve"> PAGEREF _Toc129779652 \h </w:instrText>
            </w:r>
            <w:r>
              <w:rPr>
                <w:noProof/>
                <w:webHidden/>
              </w:rPr>
            </w:r>
            <w:r>
              <w:rPr>
                <w:noProof/>
                <w:webHidden/>
              </w:rPr>
              <w:fldChar w:fldCharType="separate"/>
            </w:r>
            <w:r>
              <w:rPr>
                <w:noProof/>
                <w:webHidden/>
              </w:rPr>
              <w:t>32</w:t>
            </w:r>
            <w:r>
              <w:rPr>
                <w:noProof/>
                <w:webHidden/>
              </w:rPr>
              <w:fldChar w:fldCharType="end"/>
            </w:r>
          </w:hyperlink>
        </w:p>
        <w:p w:rsidR="00C916CD" w:rsidRDefault="00C916CD">
          <w:pPr>
            <w:pStyle w:val="TOC3"/>
            <w:tabs>
              <w:tab w:val="right" w:leader="dot" w:pos="9350"/>
            </w:tabs>
            <w:rPr>
              <w:rFonts w:eastAsiaTheme="minorEastAsia"/>
              <w:noProof/>
            </w:rPr>
          </w:pPr>
          <w:hyperlink w:anchor="_Toc129779653" w:history="1">
            <w:r w:rsidRPr="006A3C23">
              <w:rPr>
                <w:rStyle w:val="Hyperlink"/>
                <w:rFonts w:ascii="Segoe UI" w:hAnsi="Segoe UI" w:cs="Segoe UI"/>
                <w:noProof/>
              </w:rPr>
              <w:t>Example</w:t>
            </w:r>
            <w:r>
              <w:rPr>
                <w:noProof/>
                <w:webHidden/>
              </w:rPr>
              <w:tab/>
            </w:r>
            <w:r>
              <w:rPr>
                <w:noProof/>
                <w:webHidden/>
              </w:rPr>
              <w:fldChar w:fldCharType="begin"/>
            </w:r>
            <w:r>
              <w:rPr>
                <w:noProof/>
                <w:webHidden/>
              </w:rPr>
              <w:instrText xml:space="preserve"> PAGEREF _Toc129779653 \h </w:instrText>
            </w:r>
            <w:r>
              <w:rPr>
                <w:noProof/>
                <w:webHidden/>
              </w:rPr>
            </w:r>
            <w:r>
              <w:rPr>
                <w:noProof/>
                <w:webHidden/>
              </w:rPr>
              <w:fldChar w:fldCharType="separate"/>
            </w:r>
            <w:r>
              <w:rPr>
                <w:noProof/>
                <w:webHidden/>
              </w:rPr>
              <w:t>32</w:t>
            </w:r>
            <w:r>
              <w:rPr>
                <w:noProof/>
                <w:webHidden/>
              </w:rPr>
              <w:fldChar w:fldCharType="end"/>
            </w:r>
          </w:hyperlink>
        </w:p>
        <w:p w:rsidR="00C916CD" w:rsidRDefault="00C916CD">
          <w:pPr>
            <w:pStyle w:val="TOC2"/>
            <w:tabs>
              <w:tab w:val="right" w:leader="dot" w:pos="9350"/>
            </w:tabs>
            <w:rPr>
              <w:rFonts w:eastAsiaTheme="minorEastAsia"/>
              <w:noProof/>
            </w:rPr>
          </w:pPr>
          <w:hyperlink w:anchor="_Toc129779654" w:history="1">
            <w:r w:rsidRPr="006A3C23">
              <w:rPr>
                <w:rStyle w:val="Hyperlink"/>
                <w:rFonts w:ascii="Segoe UI" w:hAnsi="Segoe UI" w:cs="Segoe UI"/>
                <w:noProof/>
              </w:rPr>
              <w:t>The Poem Problem</w:t>
            </w:r>
            <w:r>
              <w:rPr>
                <w:noProof/>
                <w:webHidden/>
              </w:rPr>
              <w:tab/>
            </w:r>
            <w:r>
              <w:rPr>
                <w:noProof/>
                <w:webHidden/>
              </w:rPr>
              <w:fldChar w:fldCharType="begin"/>
            </w:r>
            <w:r>
              <w:rPr>
                <w:noProof/>
                <w:webHidden/>
              </w:rPr>
              <w:instrText xml:space="preserve"> PAGEREF _Toc129779654 \h </w:instrText>
            </w:r>
            <w:r>
              <w:rPr>
                <w:noProof/>
                <w:webHidden/>
              </w:rPr>
            </w:r>
            <w:r>
              <w:rPr>
                <w:noProof/>
                <w:webHidden/>
              </w:rPr>
              <w:fldChar w:fldCharType="separate"/>
            </w:r>
            <w:r>
              <w:rPr>
                <w:noProof/>
                <w:webHidden/>
              </w:rPr>
              <w:t>32</w:t>
            </w:r>
            <w:r>
              <w:rPr>
                <w:noProof/>
                <w:webHidden/>
              </w:rPr>
              <w:fldChar w:fldCharType="end"/>
            </w:r>
          </w:hyperlink>
        </w:p>
        <w:p w:rsidR="00C916CD" w:rsidRDefault="00C916CD">
          <w:pPr>
            <w:pStyle w:val="TOC3"/>
            <w:tabs>
              <w:tab w:val="right" w:leader="dot" w:pos="9350"/>
            </w:tabs>
            <w:rPr>
              <w:rFonts w:eastAsiaTheme="minorEastAsia"/>
              <w:noProof/>
            </w:rPr>
          </w:pPr>
          <w:hyperlink w:anchor="_Toc129779655" w:history="1">
            <w:r w:rsidRPr="006A3C23">
              <w:rPr>
                <w:rStyle w:val="Hyperlink"/>
                <w:rFonts w:ascii="Segoe UI" w:hAnsi="Segoe UI" w:cs="Segoe UI"/>
                <w:noProof/>
              </w:rPr>
              <w:t>Example</w:t>
            </w:r>
            <w:r>
              <w:rPr>
                <w:noProof/>
                <w:webHidden/>
              </w:rPr>
              <w:tab/>
            </w:r>
            <w:r>
              <w:rPr>
                <w:noProof/>
                <w:webHidden/>
              </w:rPr>
              <w:fldChar w:fldCharType="begin"/>
            </w:r>
            <w:r>
              <w:rPr>
                <w:noProof/>
                <w:webHidden/>
              </w:rPr>
              <w:instrText xml:space="preserve"> PAGEREF _Toc129779655 \h </w:instrText>
            </w:r>
            <w:r>
              <w:rPr>
                <w:noProof/>
                <w:webHidden/>
              </w:rPr>
            </w:r>
            <w:r>
              <w:rPr>
                <w:noProof/>
                <w:webHidden/>
              </w:rPr>
              <w:fldChar w:fldCharType="separate"/>
            </w:r>
            <w:r>
              <w:rPr>
                <w:noProof/>
                <w:webHidden/>
              </w:rPr>
              <w:t>33</w:t>
            </w:r>
            <w:r>
              <w:rPr>
                <w:noProof/>
                <w:webHidden/>
              </w:rPr>
              <w:fldChar w:fldCharType="end"/>
            </w:r>
          </w:hyperlink>
        </w:p>
        <w:p w:rsidR="00C916CD" w:rsidRDefault="00C916CD">
          <w:pPr>
            <w:pStyle w:val="TOC2"/>
            <w:tabs>
              <w:tab w:val="right" w:leader="dot" w:pos="9350"/>
            </w:tabs>
            <w:rPr>
              <w:rFonts w:eastAsiaTheme="minorEastAsia"/>
              <w:noProof/>
            </w:rPr>
          </w:pPr>
          <w:hyperlink w:anchor="_Toc129779656" w:history="1">
            <w:r w:rsidRPr="006A3C23">
              <w:rPr>
                <w:rStyle w:val="Hyperlink"/>
                <w:rFonts w:ascii="Segoe UI" w:hAnsi="Segoe UI" w:cs="Segoe UI"/>
                <w:noProof/>
              </w:rPr>
              <w:t>Solution - The HTML &lt;pre&gt; Element</w:t>
            </w:r>
            <w:r>
              <w:rPr>
                <w:noProof/>
                <w:webHidden/>
              </w:rPr>
              <w:tab/>
            </w:r>
            <w:r>
              <w:rPr>
                <w:noProof/>
                <w:webHidden/>
              </w:rPr>
              <w:fldChar w:fldCharType="begin"/>
            </w:r>
            <w:r>
              <w:rPr>
                <w:noProof/>
                <w:webHidden/>
              </w:rPr>
              <w:instrText xml:space="preserve"> PAGEREF _Toc129779656 \h </w:instrText>
            </w:r>
            <w:r>
              <w:rPr>
                <w:noProof/>
                <w:webHidden/>
              </w:rPr>
            </w:r>
            <w:r>
              <w:rPr>
                <w:noProof/>
                <w:webHidden/>
              </w:rPr>
              <w:fldChar w:fldCharType="separate"/>
            </w:r>
            <w:r>
              <w:rPr>
                <w:noProof/>
                <w:webHidden/>
              </w:rPr>
              <w:t>33</w:t>
            </w:r>
            <w:r>
              <w:rPr>
                <w:noProof/>
                <w:webHidden/>
              </w:rPr>
              <w:fldChar w:fldCharType="end"/>
            </w:r>
          </w:hyperlink>
        </w:p>
        <w:p w:rsidR="00C916CD" w:rsidRDefault="00C916CD">
          <w:pPr>
            <w:pStyle w:val="TOC3"/>
            <w:tabs>
              <w:tab w:val="right" w:leader="dot" w:pos="9350"/>
            </w:tabs>
            <w:rPr>
              <w:rFonts w:eastAsiaTheme="minorEastAsia"/>
              <w:noProof/>
            </w:rPr>
          </w:pPr>
          <w:hyperlink w:anchor="_Toc129779657" w:history="1">
            <w:r w:rsidRPr="006A3C23">
              <w:rPr>
                <w:rStyle w:val="Hyperlink"/>
                <w:rFonts w:ascii="Segoe UI" w:hAnsi="Segoe UI" w:cs="Segoe UI"/>
                <w:noProof/>
              </w:rPr>
              <w:t>Example</w:t>
            </w:r>
            <w:r>
              <w:rPr>
                <w:noProof/>
                <w:webHidden/>
              </w:rPr>
              <w:tab/>
            </w:r>
            <w:r>
              <w:rPr>
                <w:noProof/>
                <w:webHidden/>
              </w:rPr>
              <w:fldChar w:fldCharType="begin"/>
            </w:r>
            <w:r>
              <w:rPr>
                <w:noProof/>
                <w:webHidden/>
              </w:rPr>
              <w:instrText xml:space="preserve"> PAGEREF _Toc129779657 \h </w:instrText>
            </w:r>
            <w:r>
              <w:rPr>
                <w:noProof/>
                <w:webHidden/>
              </w:rPr>
            </w:r>
            <w:r>
              <w:rPr>
                <w:noProof/>
                <w:webHidden/>
              </w:rPr>
              <w:fldChar w:fldCharType="separate"/>
            </w:r>
            <w:r>
              <w:rPr>
                <w:noProof/>
                <w:webHidden/>
              </w:rPr>
              <w:t>33</w:t>
            </w:r>
            <w:r>
              <w:rPr>
                <w:noProof/>
                <w:webHidden/>
              </w:rPr>
              <w:fldChar w:fldCharType="end"/>
            </w:r>
          </w:hyperlink>
        </w:p>
        <w:p w:rsidR="00C916CD" w:rsidRDefault="00C916CD">
          <w:pPr>
            <w:pStyle w:val="TOC1"/>
            <w:tabs>
              <w:tab w:val="left" w:pos="440"/>
              <w:tab w:val="right" w:leader="dot" w:pos="9350"/>
            </w:tabs>
            <w:rPr>
              <w:rFonts w:eastAsiaTheme="minorEastAsia"/>
              <w:noProof/>
            </w:rPr>
          </w:pPr>
          <w:hyperlink w:anchor="_Toc129779658" w:history="1">
            <w:r w:rsidRPr="006A3C23">
              <w:rPr>
                <w:rStyle w:val="Hyperlink"/>
                <w:noProof/>
              </w:rPr>
              <w:t>8.</w:t>
            </w:r>
            <w:r>
              <w:rPr>
                <w:rFonts w:eastAsiaTheme="minorEastAsia"/>
                <w:noProof/>
              </w:rPr>
              <w:tab/>
            </w:r>
            <w:r w:rsidRPr="006A3C23">
              <w:rPr>
                <w:rStyle w:val="Hyperlink"/>
                <w:noProof/>
              </w:rPr>
              <w:t>HTML  Styles</w:t>
            </w:r>
            <w:r>
              <w:rPr>
                <w:noProof/>
                <w:webHidden/>
              </w:rPr>
              <w:tab/>
            </w:r>
            <w:r>
              <w:rPr>
                <w:noProof/>
                <w:webHidden/>
              </w:rPr>
              <w:fldChar w:fldCharType="begin"/>
            </w:r>
            <w:r>
              <w:rPr>
                <w:noProof/>
                <w:webHidden/>
              </w:rPr>
              <w:instrText xml:space="preserve"> PAGEREF _Toc129779658 \h </w:instrText>
            </w:r>
            <w:r>
              <w:rPr>
                <w:noProof/>
                <w:webHidden/>
              </w:rPr>
            </w:r>
            <w:r>
              <w:rPr>
                <w:noProof/>
                <w:webHidden/>
              </w:rPr>
              <w:fldChar w:fldCharType="separate"/>
            </w:r>
            <w:r>
              <w:rPr>
                <w:noProof/>
                <w:webHidden/>
              </w:rPr>
              <w:t>34</w:t>
            </w:r>
            <w:r>
              <w:rPr>
                <w:noProof/>
                <w:webHidden/>
              </w:rPr>
              <w:fldChar w:fldCharType="end"/>
            </w:r>
          </w:hyperlink>
        </w:p>
        <w:p w:rsidR="00C916CD" w:rsidRDefault="00C916CD">
          <w:pPr>
            <w:pStyle w:val="TOC3"/>
            <w:tabs>
              <w:tab w:val="right" w:leader="dot" w:pos="9350"/>
            </w:tabs>
            <w:rPr>
              <w:rFonts w:eastAsiaTheme="minorEastAsia"/>
              <w:noProof/>
            </w:rPr>
          </w:pPr>
          <w:hyperlink w:anchor="_Toc129779659" w:history="1">
            <w:r w:rsidRPr="006A3C23">
              <w:rPr>
                <w:rStyle w:val="Hyperlink"/>
                <w:rFonts w:ascii="Segoe UI" w:hAnsi="Segoe UI" w:cs="Segoe UI"/>
                <w:noProof/>
              </w:rPr>
              <w:t>Example</w:t>
            </w:r>
            <w:r>
              <w:rPr>
                <w:noProof/>
                <w:webHidden/>
              </w:rPr>
              <w:tab/>
            </w:r>
            <w:r>
              <w:rPr>
                <w:noProof/>
                <w:webHidden/>
              </w:rPr>
              <w:fldChar w:fldCharType="begin"/>
            </w:r>
            <w:r>
              <w:rPr>
                <w:noProof/>
                <w:webHidden/>
              </w:rPr>
              <w:instrText xml:space="preserve"> PAGEREF _Toc129779659 \h </w:instrText>
            </w:r>
            <w:r>
              <w:rPr>
                <w:noProof/>
                <w:webHidden/>
              </w:rPr>
            </w:r>
            <w:r>
              <w:rPr>
                <w:noProof/>
                <w:webHidden/>
              </w:rPr>
              <w:fldChar w:fldCharType="separate"/>
            </w:r>
            <w:r>
              <w:rPr>
                <w:noProof/>
                <w:webHidden/>
              </w:rPr>
              <w:t>34</w:t>
            </w:r>
            <w:r>
              <w:rPr>
                <w:noProof/>
                <w:webHidden/>
              </w:rPr>
              <w:fldChar w:fldCharType="end"/>
            </w:r>
          </w:hyperlink>
        </w:p>
        <w:p w:rsidR="00C916CD" w:rsidRDefault="00C916CD">
          <w:pPr>
            <w:pStyle w:val="TOC2"/>
            <w:tabs>
              <w:tab w:val="right" w:leader="dot" w:pos="9350"/>
            </w:tabs>
            <w:rPr>
              <w:rFonts w:eastAsiaTheme="minorEastAsia"/>
              <w:noProof/>
            </w:rPr>
          </w:pPr>
          <w:hyperlink w:anchor="_Toc129779660" w:history="1">
            <w:r w:rsidRPr="006A3C23">
              <w:rPr>
                <w:rStyle w:val="Hyperlink"/>
                <w:rFonts w:ascii="Segoe UI" w:hAnsi="Segoe UI" w:cs="Segoe UI"/>
                <w:noProof/>
              </w:rPr>
              <w:t>The HTML Style Attribute</w:t>
            </w:r>
            <w:r>
              <w:rPr>
                <w:noProof/>
                <w:webHidden/>
              </w:rPr>
              <w:tab/>
            </w:r>
            <w:r>
              <w:rPr>
                <w:noProof/>
                <w:webHidden/>
              </w:rPr>
              <w:fldChar w:fldCharType="begin"/>
            </w:r>
            <w:r>
              <w:rPr>
                <w:noProof/>
                <w:webHidden/>
              </w:rPr>
              <w:instrText xml:space="preserve"> PAGEREF _Toc129779660 \h </w:instrText>
            </w:r>
            <w:r>
              <w:rPr>
                <w:noProof/>
                <w:webHidden/>
              </w:rPr>
            </w:r>
            <w:r>
              <w:rPr>
                <w:noProof/>
                <w:webHidden/>
              </w:rPr>
              <w:fldChar w:fldCharType="separate"/>
            </w:r>
            <w:r>
              <w:rPr>
                <w:noProof/>
                <w:webHidden/>
              </w:rPr>
              <w:t>34</w:t>
            </w:r>
            <w:r>
              <w:rPr>
                <w:noProof/>
                <w:webHidden/>
              </w:rPr>
              <w:fldChar w:fldCharType="end"/>
            </w:r>
          </w:hyperlink>
        </w:p>
        <w:p w:rsidR="00C916CD" w:rsidRDefault="00C916CD">
          <w:pPr>
            <w:pStyle w:val="TOC2"/>
            <w:tabs>
              <w:tab w:val="right" w:leader="dot" w:pos="9350"/>
            </w:tabs>
            <w:rPr>
              <w:rFonts w:eastAsiaTheme="minorEastAsia"/>
              <w:noProof/>
            </w:rPr>
          </w:pPr>
          <w:hyperlink w:anchor="_Toc129779661" w:history="1">
            <w:r w:rsidRPr="006A3C23">
              <w:rPr>
                <w:rStyle w:val="Hyperlink"/>
                <w:rFonts w:ascii="Segoe UI" w:hAnsi="Segoe UI" w:cs="Segoe UI"/>
                <w:noProof/>
              </w:rPr>
              <w:t>Background Color</w:t>
            </w:r>
            <w:r>
              <w:rPr>
                <w:noProof/>
                <w:webHidden/>
              </w:rPr>
              <w:tab/>
            </w:r>
            <w:r>
              <w:rPr>
                <w:noProof/>
                <w:webHidden/>
              </w:rPr>
              <w:fldChar w:fldCharType="begin"/>
            </w:r>
            <w:r>
              <w:rPr>
                <w:noProof/>
                <w:webHidden/>
              </w:rPr>
              <w:instrText xml:space="preserve"> PAGEREF _Toc129779661 \h </w:instrText>
            </w:r>
            <w:r>
              <w:rPr>
                <w:noProof/>
                <w:webHidden/>
              </w:rPr>
            </w:r>
            <w:r>
              <w:rPr>
                <w:noProof/>
                <w:webHidden/>
              </w:rPr>
              <w:fldChar w:fldCharType="separate"/>
            </w:r>
            <w:r>
              <w:rPr>
                <w:noProof/>
                <w:webHidden/>
              </w:rPr>
              <w:t>34</w:t>
            </w:r>
            <w:r>
              <w:rPr>
                <w:noProof/>
                <w:webHidden/>
              </w:rPr>
              <w:fldChar w:fldCharType="end"/>
            </w:r>
          </w:hyperlink>
        </w:p>
        <w:p w:rsidR="00C916CD" w:rsidRDefault="00C916CD">
          <w:pPr>
            <w:pStyle w:val="TOC3"/>
            <w:tabs>
              <w:tab w:val="right" w:leader="dot" w:pos="9350"/>
            </w:tabs>
            <w:rPr>
              <w:rFonts w:eastAsiaTheme="minorEastAsia"/>
              <w:noProof/>
            </w:rPr>
          </w:pPr>
          <w:hyperlink w:anchor="_Toc129779662" w:history="1">
            <w:r w:rsidRPr="006A3C23">
              <w:rPr>
                <w:rStyle w:val="Hyperlink"/>
                <w:rFonts w:ascii="Segoe UI" w:hAnsi="Segoe UI" w:cs="Segoe UI"/>
                <w:noProof/>
              </w:rPr>
              <w:t>Example</w:t>
            </w:r>
            <w:r>
              <w:rPr>
                <w:noProof/>
                <w:webHidden/>
              </w:rPr>
              <w:tab/>
            </w:r>
            <w:r>
              <w:rPr>
                <w:noProof/>
                <w:webHidden/>
              </w:rPr>
              <w:fldChar w:fldCharType="begin"/>
            </w:r>
            <w:r>
              <w:rPr>
                <w:noProof/>
                <w:webHidden/>
              </w:rPr>
              <w:instrText xml:space="preserve"> PAGEREF _Toc129779662 \h </w:instrText>
            </w:r>
            <w:r>
              <w:rPr>
                <w:noProof/>
                <w:webHidden/>
              </w:rPr>
            </w:r>
            <w:r>
              <w:rPr>
                <w:noProof/>
                <w:webHidden/>
              </w:rPr>
              <w:fldChar w:fldCharType="separate"/>
            </w:r>
            <w:r>
              <w:rPr>
                <w:noProof/>
                <w:webHidden/>
              </w:rPr>
              <w:t>35</w:t>
            </w:r>
            <w:r>
              <w:rPr>
                <w:noProof/>
                <w:webHidden/>
              </w:rPr>
              <w:fldChar w:fldCharType="end"/>
            </w:r>
          </w:hyperlink>
        </w:p>
        <w:p w:rsidR="00C916CD" w:rsidRDefault="00C916CD">
          <w:pPr>
            <w:pStyle w:val="TOC3"/>
            <w:tabs>
              <w:tab w:val="right" w:leader="dot" w:pos="9350"/>
            </w:tabs>
            <w:rPr>
              <w:rFonts w:eastAsiaTheme="minorEastAsia"/>
              <w:noProof/>
            </w:rPr>
          </w:pPr>
          <w:hyperlink w:anchor="_Toc129779663" w:history="1">
            <w:r w:rsidRPr="006A3C23">
              <w:rPr>
                <w:rStyle w:val="Hyperlink"/>
                <w:rFonts w:ascii="Segoe UI" w:hAnsi="Segoe UI" w:cs="Segoe UI"/>
                <w:noProof/>
              </w:rPr>
              <w:t>Example</w:t>
            </w:r>
            <w:r>
              <w:rPr>
                <w:noProof/>
                <w:webHidden/>
              </w:rPr>
              <w:tab/>
            </w:r>
            <w:r>
              <w:rPr>
                <w:noProof/>
                <w:webHidden/>
              </w:rPr>
              <w:fldChar w:fldCharType="begin"/>
            </w:r>
            <w:r>
              <w:rPr>
                <w:noProof/>
                <w:webHidden/>
              </w:rPr>
              <w:instrText xml:space="preserve"> PAGEREF _Toc129779663 \h </w:instrText>
            </w:r>
            <w:r>
              <w:rPr>
                <w:noProof/>
                <w:webHidden/>
              </w:rPr>
            </w:r>
            <w:r>
              <w:rPr>
                <w:noProof/>
                <w:webHidden/>
              </w:rPr>
              <w:fldChar w:fldCharType="separate"/>
            </w:r>
            <w:r>
              <w:rPr>
                <w:noProof/>
                <w:webHidden/>
              </w:rPr>
              <w:t>35</w:t>
            </w:r>
            <w:r>
              <w:rPr>
                <w:noProof/>
                <w:webHidden/>
              </w:rPr>
              <w:fldChar w:fldCharType="end"/>
            </w:r>
          </w:hyperlink>
        </w:p>
        <w:p w:rsidR="00C916CD" w:rsidRDefault="00C916CD">
          <w:pPr>
            <w:pStyle w:val="TOC2"/>
            <w:tabs>
              <w:tab w:val="right" w:leader="dot" w:pos="9350"/>
            </w:tabs>
            <w:rPr>
              <w:rFonts w:eastAsiaTheme="minorEastAsia"/>
              <w:noProof/>
            </w:rPr>
          </w:pPr>
          <w:hyperlink w:anchor="_Toc129779664" w:history="1">
            <w:r w:rsidRPr="006A3C23">
              <w:rPr>
                <w:rStyle w:val="Hyperlink"/>
                <w:rFonts w:ascii="Segoe UI" w:hAnsi="Segoe UI" w:cs="Segoe UI"/>
                <w:noProof/>
              </w:rPr>
              <w:t>Text Color</w:t>
            </w:r>
            <w:r>
              <w:rPr>
                <w:noProof/>
                <w:webHidden/>
              </w:rPr>
              <w:tab/>
            </w:r>
            <w:r>
              <w:rPr>
                <w:noProof/>
                <w:webHidden/>
              </w:rPr>
              <w:fldChar w:fldCharType="begin"/>
            </w:r>
            <w:r>
              <w:rPr>
                <w:noProof/>
                <w:webHidden/>
              </w:rPr>
              <w:instrText xml:space="preserve"> PAGEREF _Toc129779664 \h </w:instrText>
            </w:r>
            <w:r>
              <w:rPr>
                <w:noProof/>
                <w:webHidden/>
              </w:rPr>
            </w:r>
            <w:r>
              <w:rPr>
                <w:noProof/>
                <w:webHidden/>
              </w:rPr>
              <w:fldChar w:fldCharType="separate"/>
            </w:r>
            <w:r>
              <w:rPr>
                <w:noProof/>
                <w:webHidden/>
              </w:rPr>
              <w:t>35</w:t>
            </w:r>
            <w:r>
              <w:rPr>
                <w:noProof/>
                <w:webHidden/>
              </w:rPr>
              <w:fldChar w:fldCharType="end"/>
            </w:r>
          </w:hyperlink>
        </w:p>
        <w:p w:rsidR="00C916CD" w:rsidRDefault="00C916CD">
          <w:pPr>
            <w:pStyle w:val="TOC3"/>
            <w:tabs>
              <w:tab w:val="right" w:leader="dot" w:pos="9350"/>
            </w:tabs>
            <w:rPr>
              <w:rFonts w:eastAsiaTheme="minorEastAsia"/>
              <w:noProof/>
            </w:rPr>
          </w:pPr>
          <w:hyperlink w:anchor="_Toc129779665" w:history="1">
            <w:r w:rsidRPr="006A3C23">
              <w:rPr>
                <w:rStyle w:val="Hyperlink"/>
                <w:rFonts w:ascii="Segoe UI" w:hAnsi="Segoe UI" w:cs="Segoe UI"/>
                <w:noProof/>
              </w:rPr>
              <w:t>Example</w:t>
            </w:r>
            <w:r>
              <w:rPr>
                <w:noProof/>
                <w:webHidden/>
              </w:rPr>
              <w:tab/>
            </w:r>
            <w:r>
              <w:rPr>
                <w:noProof/>
                <w:webHidden/>
              </w:rPr>
              <w:fldChar w:fldCharType="begin"/>
            </w:r>
            <w:r>
              <w:rPr>
                <w:noProof/>
                <w:webHidden/>
              </w:rPr>
              <w:instrText xml:space="preserve"> PAGEREF _Toc129779665 \h </w:instrText>
            </w:r>
            <w:r>
              <w:rPr>
                <w:noProof/>
                <w:webHidden/>
              </w:rPr>
            </w:r>
            <w:r>
              <w:rPr>
                <w:noProof/>
                <w:webHidden/>
              </w:rPr>
              <w:fldChar w:fldCharType="separate"/>
            </w:r>
            <w:r>
              <w:rPr>
                <w:noProof/>
                <w:webHidden/>
              </w:rPr>
              <w:t>35</w:t>
            </w:r>
            <w:r>
              <w:rPr>
                <w:noProof/>
                <w:webHidden/>
              </w:rPr>
              <w:fldChar w:fldCharType="end"/>
            </w:r>
          </w:hyperlink>
        </w:p>
        <w:p w:rsidR="00C916CD" w:rsidRDefault="00C916CD">
          <w:pPr>
            <w:pStyle w:val="TOC2"/>
            <w:tabs>
              <w:tab w:val="right" w:leader="dot" w:pos="9350"/>
            </w:tabs>
            <w:rPr>
              <w:rFonts w:eastAsiaTheme="minorEastAsia"/>
              <w:noProof/>
            </w:rPr>
          </w:pPr>
          <w:hyperlink w:anchor="_Toc129779666" w:history="1">
            <w:r w:rsidRPr="006A3C23">
              <w:rPr>
                <w:rStyle w:val="Hyperlink"/>
                <w:rFonts w:ascii="Segoe UI" w:hAnsi="Segoe UI" w:cs="Segoe UI"/>
                <w:noProof/>
              </w:rPr>
              <w:t>Fonts</w:t>
            </w:r>
            <w:r>
              <w:rPr>
                <w:noProof/>
                <w:webHidden/>
              </w:rPr>
              <w:tab/>
            </w:r>
            <w:r>
              <w:rPr>
                <w:noProof/>
                <w:webHidden/>
              </w:rPr>
              <w:fldChar w:fldCharType="begin"/>
            </w:r>
            <w:r>
              <w:rPr>
                <w:noProof/>
                <w:webHidden/>
              </w:rPr>
              <w:instrText xml:space="preserve"> PAGEREF _Toc129779666 \h </w:instrText>
            </w:r>
            <w:r>
              <w:rPr>
                <w:noProof/>
                <w:webHidden/>
              </w:rPr>
            </w:r>
            <w:r>
              <w:rPr>
                <w:noProof/>
                <w:webHidden/>
              </w:rPr>
              <w:fldChar w:fldCharType="separate"/>
            </w:r>
            <w:r>
              <w:rPr>
                <w:noProof/>
                <w:webHidden/>
              </w:rPr>
              <w:t>35</w:t>
            </w:r>
            <w:r>
              <w:rPr>
                <w:noProof/>
                <w:webHidden/>
              </w:rPr>
              <w:fldChar w:fldCharType="end"/>
            </w:r>
          </w:hyperlink>
        </w:p>
        <w:p w:rsidR="00C916CD" w:rsidRDefault="00C916CD">
          <w:pPr>
            <w:pStyle w:val="TOC3"/>
            <w:tabs>
              <w:tab w:val="right" w:leader="dot" w:pos="9350"/>
            </w:tabs>
            <w:rPr>
              <w:rFonts w:eastAsiaTheme="minorEastAsia"/>
              <w:noProof/>
            </w:rPr>
          </w:pPr>
          <w:hyperlink w:anchor="_Toc129779667" w:history="1">
            <w:r w:rsidRPr="006A3C23">
              <w:rPr>
                <w:rStyle w:val="Hyperlink"/>
                <w:rFonts w:ascii="Segoe UI" w:hAnsi="Segoe UI" w:cs="Segoe UI"/>
                <w:noProof/>
              </w:rPr>
              <w:t>Example</w:t>
            </w:r>
            <w:r>
              <w:rPr>
                <w:noProof/>
                <w:webHidden/>
              </w:rPr>
              <w:tab/>
            </w:r>
            <w:r>
              <w:rPr>
                <w:noProof/>
                <w:webHidden/>
              </w:rPr>
              <w:fldChar w:fldCharType="begin"/>
            </w:r>
            <w:r>
              <w:rPr>
                <w:noProof/>
                <w:webHidden/>
              </w:rPr>
              <w:instrText xml:space="preserve"> PAGEREF _Toc129779667 \h </w:instrText>
            </w:r>
            <w:r>
              <w:rPr>
                <w:noProof/>
                <w:webHidden/>
              </w:rPr>
            </w:r>
            <w:r>
              <w:rPr>
                <w:noProof/>
                <w:webHidden/>
              </w:rPr>
              <w:fldChar w:fldCharType="separate"/>
            </w:r>
            <w:r>
              <w:rPr>
                <w:noProof/>
                <w:webHidden/>
              </w:rPr>
              <w:t>36</w:t>
            </w:r>
            <w:r>
              <w:rPr>
                <w:noProof/>
                <w:webHidden/>
              </w:rPr>
              <w:fldChar w:fldCharType="end"/>
            </w:r>
          </w:hyperlink>
        </w:p>
        <w:p w:rsidR="00C916CD" w:rsidRDefault="00C916CD">
          <w:pPr>
            <w:pStyle w:val="TOC2"/>
            <w:tabs>
              <w:tab w:val="right" w:leader="dot" w:pos="9350"/>
            </w:tabs>
            <w:rPr>
              <w:rFonts w:eastAsiaTheme="minorEastAsia"/>
              <w:noProof/>
            </w:rPr>
          </w:pPr>
          <w:hyperlink w:anchor="_Toc129779668" w:history="1">
            <w:r w:rsidRPr="006A3C23">
              <w:rPr>
                <w:rStyle w:val="Hyperlink"/>
                <w:rFonts w:ascii="Segoe UI" w:hAnsi="Segoe UI" w:cs="Segoe UI"/>
                <w:noProof/>
              </w:rPr>
              <w:t>Text Size</w:t>
            </w:r>
            <w:r>
              <w:rPr>
                <w:noProof/>
                <w:webHidden/>
              </w:rPr>
              <w:tab/>
            </w:r>
            <w:r>
              <w:rPr>
                <w:noProof/>
                <w:webHidden/>
              </w:rPr>
              <w:fldChar w:fldCharType="begin"/>
            </w:r>
            <w:r>
              <w:rPr>
                <w:noProof/>
                <w:webHidden/>
              </w:rPr>
              <w:instrText xml:space="preserve"> PAGEREF _Toc129779668 \h </w:instrText>
            </w:r>
            <w:r>
              <w:rPr>
                <w:noProof/>
                <w:webHidden/>
              </w:rPr>
            </w:r>
            <w:r>
              <w:rPr>
                <w:noProof/>
                <w:webHidden/>
              </w:rPr>
              <w:fldChar w:fldCharType="separate"/>
            </w:r>
            <w:r>
              <w:rPr>
                <w:noProof/>
                <w:webHidden/>
              </w:rPr>
              <w:t>36</w:t>
            </w:r>
            <w:r>
              <w:rPr>
                <w:noProof/>
                <w:webHidden/>
              </w:rPr>
              <w:fldChar w:fldCharType="end"/>
            </w:r>
          </w:hyperlink>
        </w:p>
        <w:p w:rsidR="00C916CD" w:rsidRDefault="00C916CD">
          <w:pPr>
            <w:pStyle w:val="TOC3"/>
            <w:tabs>
              <w:tab w:val="right" w:leader="dot" w:pos="9350"/>
            </w:tabs>
            <w:rPr>
              <w:rFonts w:eastAsiaTheme="minorEastAsia"/>
              <w:noProof/>
            </w:rPr>
          </w:pPr>
          <w:hyperlink w:anchor="_Toc129779669" w:history="1">
            <w:r w:rsidRPr="006A3C23">
              <w:rPr>
                <w:rStyle w:val="Hyperlink"/>
                <w:rFonts w:ascii="Segoe UI" w:hAnsi="Segoe UI" w:cs="Segoe UI"/>
                <w:noProof/>
              </w:rPr>
              <w:t>Example</w:t>
            </w:r>
            <w:r>
              <w:rPr>
                <w:noProof/>
                <w:webHidden/>
              </w:rPr>
              <w:tab/>
            </w:r>
            <w:r>
              <w:rPr>
                <w:noProof/>
                <w:webHidden/>
              </w:rPr>
              <w:fldChar w:fldCharType="begin"/>
            </w:r>
            <w:r>
              <w:rPr>
                <w:noProof/>
                <w:webHidden/>
              </w:rPr>
              <w:instrText xml:space="preserve"> PAGEREF _Toc129779669 \h </w:instrText>
            </w:r>
            <w:r>
              <w:rPr>
                <w:noProof/>
                <w:webHidden/>
              </w:rPr>
            </w:r>
            <w:r>
              <w:rPr>
                <w:noProof/>
                <w:webHidden/>
              </w:rPr>
              <w:fldChar w:fldCharType="separate"/>
            </w:r>
            <w:r>
              <w:rPr>
                <w:noProof/>
                <w:webHidden/>
              </w:rPr>
              <w:t>36</w:t>
            </w:r>
            <w:r>
              <w:rPr>
                <w:noProof/>
                <w:webHidden/>
              </w:rPr>
              <w:fldChar w:fldCharType="end"/>
            </w:r>
          </w:hyperlink>
        </w:p>
        <w:p w:rsidR="00C916CD" w:rsidRDefault="00C916CD">
          <w:pPr>
            <w:pStyle w:val="TOC2"/>
            <w:tabs>
              <w:tab w:val="right" w:leader="dot" w:pos="9350"/>
            </w:tabs>
            <w:rPr>
              <w:rFonts w:eastAsiaTheme="minorEastAsia"/>
              <w:noProof/>
            </w:rPr>
          </w:pPr>
          <w:hyperlink w:anchor="_Toc129779670" w:history="1">
            <w:r w:rsidRPr="006A3C23">
              <w:rPr>
                <w:rStyle w:val="Hyperlink"/>
                <w:rFonts w:ascii="Segoe UI" w:hAnsi="Segoe UI" w:cs="Segoe UI"/>
                <w:noProof/>
              </w:rPr>
              <w:t>Text Alignment</w:t>
            </w:r>
            <w:r>
              <w:rPr>
                <w:noProof/>
                <w:webHidden/>
              </w:rPr>
              <w:tab/>
            </w:r>
            <w:r>
              <w:rPr>
                <w:noProof/>
                <w:webHidden/>
              </w:rPr>
              <w:fldChar w:fldCharType="begin"/>
            </w:r>
            <w:r>
              <w:rPr>
                <w:noProof/>
                <w:webHidden/>
              </w:rPr>
              <w:instrText xml:space="preserve"> PAGEREF _Toc129779670 \h </w:instrText>
            </w:r>
            <w:r>
              <w:rPr>
                <w:noProof/>
                <w:webHidden/>
              </w:rPr>
            </w:r>
            <w:r>
              <w:rPr>
                <w:noProof/>
                <w:webHidden/>
              </w:rPr>
              <w:fldChar w:fldCharType="separate"/>
            </w:r>
            <w:r>
              <w:rPr>
                <w:noProof/>
                <w:webHidden/>
              </w:rPr>
              <w:t>36</w:t>
            </w:r>
            <w:r>
              <w:rPr>
                <w:noProof/>
                <w:webHidden/>
              </w:rPr>
              <w:fldChar w:fldCharType="end"/>
            </w:r>
          </w:hyperlink>
        </w:p>
        <w:p w:rsidR="00C916CD" w:rsidRDefault="00C916CD">
          <w:pPr>
            <w:pStyle w:val="TOC3"/>
            <w:tabs>
              <w:tab w:val="right" w:leader="dot" w:pos="9350"/>
            </w:tabs>
            <w:rPr>
              <w:rFonts w:eastAsiaTheme="minorEastAsia"/>
              <w:noProof/>
            </w:rPr>
          </w:pPr>
          <w:hyperlink w:anchor="_Toc129779671" w:history="1">
            <w:r w:rsidRPr="006A3C23">
              <w:rPr>
                <w:rStyle w:val="Hyperlink"/>
                <w:rFonts w:ascii="Segoe UI" w:hAnsi="Segoe UI" w:cs="Segoe UI"/>
                <w:noProof/>
              </w:rPr>
              <w:t>Example</w:t>
            </w:r>
            <w:r>
              <w:rPr>
                <w:noProof/>
                <w:webHidden/>
              </w:rPr>
              <w:tab/>
            </w:r>
            <w:r>
              <w:rPr>
                <w:noProof/>
                <w:webHidden/>
              </w:rPr>
              <w:fldChar w:fldCharType="begin"/>
            </w:r>
            <w:r>
              <w:rPr>
                <w:noProof/>
                <w:webHidden/>
              </w:rPr>
              <w:instrText xml:space="preserve"> PAGEREF _Toc129779671 \h </w:instrText>
            </w:r>
            <w:r>
              <w:rPr>
                <w:noProof/>
                <w:webHidden/>
              </w:rPr>
            </w:r>
            <w:r>
              <w:rPr>
                <w:noProof/>
                <w:webHidden/>
              </w:rPr>
              <w:fldChar w:fldCharType="separate"/>
            </w:r>
            <w:r>
              <w:rPr>
                <w:noProof/>
                <w:webHidden/>
              </w:rPr>
              <w:t>36</w:t>
            </w:r>
            <w:r>
              <w:rPr>
                <w:noProof/>
                <w:webHidden/>
              </w:rPr>
              <w:fldChar w:fldCharType="end"/>
            </w:r>
          </w:hyperlink>
        </w:p>
        <w:p w:rsidR="00C916CD" w:rsidRDefault="00C916CD">
          <w:pPr>
            <w:pStyle w:val="TOC2"/>
            <w:tabs>
              <w:tab w:val="right" w:leader="dot" w:pos="9350"/>
            </w:tabs>
            <w:rPr>
              <w:rFonts w:eastAsiaTheme="minorEastAsia"/>
              <w:noProof/>
            </w:rPr>
          </w:pPr>
          <w:hyperlink w:anchor="_Toc129779672" w:history="1">
            <w:r w:rsidRPr="006A3C23">
              <w:rPr>
                <w:rStyle w:val="Hyperlink"/>
                <w:rFonts w:ascii="Segoe UI" w:hAnsi="Segoe UI" w:cs="Segoe UI"/>
                <w:noProof/>
              </w:rPr>
              <w:t>Chapter Summary</w:t>
            </w:r>
            <w:r>
              <w:rPr>
                <w:noProof/>
                <w:webHidden/>
              </w:rPr>
              <w:tab/>
            </w:r>
            <w:r>
              <w:rPr>
                <w:noProof/>
                <w:webHidden/>
              </w:rPr>
              <w:fldChar w:fldCharType="begin"/>
            </w:r>
            <w:r>
              <w:rPr>
                <w:noProof/>
                <w:webHidden/>
              </w:rPr>
              <w:instrText xml:space="preserve"> PAGEREF _Toc129779672 \h </w:instrText>
            </w:r>
            <w:r>
              <w:rPr>
                <w:noProof/>
                <w:webHidden/>
              </w:rPr>
            </w:r>
            <w:r>
              <w:rPr>
                <w:noProof/>
                <w:webHidden/>
              </w:rPr>
              <w:fldChar w:fldCharType="separate"/>
            </w:r>
            <w:r>
              <w:rPr>
                <w:noProof/>
                <w:webHidden/>
              </w:rPr>
              <w:t>36</w:t>
            </w:r>
            <w:r>
              <w:rPr>
                <w:noProof/>
                <w:webHidden/>
              </w:rPr>
              <w:fldChar w:fldCharType="end"/>
            </w:r>
          </w:hyperlink>
        </w:p>
        <w:p w:rsidR="00C916CD" w:rsidRDefault="00C916CD">
          <w:pPr>
            <w:pStyle w:val="TOC1"/>
            <w:tabs>
              <w:tab w:val="left" w:pos="440"/>
              <w:tab w:val="right" w:leader="dot" w:pos="9350"/>
            </w:tabs>
            <w:rPr>
              <w:rFonts w:eastAsiaTheme="minorEastAsia"/>
              <w:noProof/>
            </w:rPr>
          </w:pPr>
          <w:hyperlink w:anchor="_Toc129779673" w:history="1">
            <w:r w:rsidRPr="006A3C23">
              <w:rPr>
                <w:rStyle w:val="Hyperlink"/>
                <w:noProof/>
              </w:rPr>
              <w:t>9.</w:t>
            </w:r>
            <w:r>
              <w:rPr>
                <w:rFonts w:eastAsiaTheme="minorEastAsia"/>
                <w:noProof/>
              </w:rPr>
              <w:tab/>
            </w:r>
            <w:r w:rsidRPr="006A3C23">
              <w:rPr>
                <w:rStyle w:val="Hyperlink"/>
                <w:noProof/>
              </w:rPr>
              <w:t>HTML  Text Formatting</w:t>
            </w:r>
            <w:r>
              <w:rPr>
                <w:noProof/>
                <w:webHidden/>
              </w:rPr>
              <w:tab/>
            </w:r>
            <w:r>
              <w:rPr>
                <w:noProof/>
                <w:webHidden/>
              </w:rPr>
              <w:fldChar w:fldCharType="begin"/>
            </w:r>
            <w:r>
              <w:rPr>
                <w:noProof/>
                <w:webHidden/>
              </w:rPr>
              <w:instrText xml:space="preserve"> PAGEREF _Toc129779673 \h </w:instrText>
            </w:r>
            <w:r>
              <w:rPr>
                <w:noProof/>
                <w:webHidden/>
              </w:rPr>
            </w:r>
            <w:r>
              <w:rPr>
                <w:noProof/>
                <w:webHidden/>
              </w:rPr>
              <w:fldChar w:fldCharType="separate"/>
            </w:r>
            <w:r>
              <w:rPr>
                <w:noProof/>
                <w:webHidden/>
              </w:rPr>
              <w:t>37</w:t>
            </w:r>
            <w:r>
              <w:rPr>
                <w:noProof/>
                <w:webHidden/>
              </w:rPr>
              <w:fldChar w:fldCharType="end"/>
            </w:r>
          </w:hyperlink>
        </w:p>
        <w:p w:rsidR="00C916CD" w:rsidRDefault="00C916CD">
          <w:pPr>
            <w:pStyle w:val="TOC3"/>
            <w:tabs>
              <w:tab w:val="right" w:leader="dot" w:pos="9350"/>
            </w:tabs>
            <w:rPr>
              <w:rFonts w:eastAsiaTheme="minorEastAsia"/>
              <w:noProof/>
            </w:rPr>
          </w:pPr>
          <w:hyperlink w:anchor="_Toc129779674" w:history="1">
            <w:r w:rsidRPr="006A3C23">
              <w:rPr>
                <w:rStyle w:val="Hyperlink"/>
                <w:rFonts w:ascii="Segoe UI" w:hAnsi="Segoe UI" w:cs="Segoe UI"/>
                <w:noProof/>
              </w:rPr>
              <w:t>Example</w:t>
            </w:r>
            <w:r>
              <w:rPr>
                <w:noProof/>
                <w:webHidden/>
              </w:rPr>
              <w:tab/>
            </w:r>
            <w:r>
              <w:rPr>
                <w:noProof/>
                <w:webHidden/>
              </w:rPr>
              <w:fldChar w:fldCharType="begin"/>
            </w:r>
            <w:r>
              <w:rPr>
                <w:noProof/>
                <w:webHidden/>
              </w:rPr>
              <w:instrText xml:space="preserve"> PAGEREF _Toc129779674 \h </w:instrText>
            </w:r>
            <w:r>
              <w:rPr>
                <w:noProof/>
                <w:webHidden/>
              </w:rPr>
            </w:r>
            <w:r>
              <w:rPr>
                <w:noProof/>
                <w:webHidden/>
              </w:rPr>
              <w:fldChar w:fldCharType="separate"/>
            </w:r>
            <w:r>
              <w:rPr>
                <w:noProof/>
                <w:webHidden/>
              </w:rPr>
              <w:t>37</w:t>
            </w:r>
            <w:r>
              <w:rPr>
                <w:noProof/>
                <w:webHidden/>
              </w:rPr>
              <w:fldChar w:fldCharType="end"/>
            </w:r>
          </w:hyperlink>
        </w:p>
        <w:p w:rsidR="00C916CD" w:rsidRDefault="00C916CD">
          <w:pPr>
            <w:pStyle w:val="TOC2"/>
            <w:tabs>
              <w:tab w:val="right" w:leader="dot" w:pos="9350"/>
            </w:tabs>
            <w:rPr>
              <w:rFonts w:eastAsiaTheme="minorEastAsia"/>
              <w:noProof/>
            </w:rPr>
          </w:pPr>
          <w:hyperlink w:anchor="_Toc129779675" w:history="1">
            <w:r w:rsidRPr="006A3C23">
              <w:rPr>
                <w:rStyle w:val="Hyperlink"/>
                <w:rFonts w:ascii="Segoe UI" w:hAnsi="Segoe UI" w:cs="Segoe UI"/>
                <w:noProof/>
              </w:rPr>
              <w:t>HTML Formatting Elements</w:t>
            </w:r>
            <w:r>
              <w:rPr>
                <w:noProof/>
                <w:webHidden/>
              </w:rPr>
              <w:tab/>
            </w:r>
            <w:r>
              <w:rPr>
                <w:noProof/>
                <w:webHidden/>
              </w:rPr>
              <w:fldChar w:fldCharType="begin"/>
            </w:r>
            <w:r>
              <w:rPr>
                <w:noProof/>
                <w:webHidden/>
              </w:rPr>
              <w:instrText xml:space="preserve"> PAGEREF _Toc129779675 \h </w:instrText>
            </w:r>
            <w:r>
              <w:rPr>
                <w:noProof/>
                <w:webHidden/>
              </w:rPr>
            </w:r>
            <w:r>
              <w:rPr>
                <w:noProof/>
                <w:webHidden/>
              </w:rPr>
              <w:fldChar w:fldCharType="separate"/>
            </w:r>
            <w:r>
              <w:rPr>
                <w:noProof/>
                <w:webHidden/>
              </w:rPr>
              <w:t>37</w:t>
            </w:r>
            <w:r>
              <w:rPr>
                <w:noProof/>
                <w:webHidden/>
              </w:rPr>
              <w:fldChar w:fldCharType="end"/>
            </w:r>
          </w:hyperlink>
        </w:p>
        <w:p w:rsidR="00C916CD" w:rsidRDefault="00C916CD">
          <w:pPr>
            <w:pStyle w:val="TOC2"/>
            <w:tabs>
              <w:tab w:val="right" w:leader="dot" w:pos="9350"/>
            </w:tabs>
            <w:rPr>
              <w:rFonts w:eastAsiaTheme="minorEastAsia"/>
              <w:noProof/>
            </w:rPr>
          </w:pPr>
          <w:hyperlink w:anchor="_Toc129779676" w:history="1">
            <w:r w:rsidRPr="006A3C23">
              <w:rPr>
                <w:rStyle w:val="Hyperlink"/>
                <w:rFonts w:ascii="Segoe UI" w:hAnsi="Segoe UI" w:cs="Segoe UI"/>
                <w:noProof/>
              </w:rPr>
              <w:t>HTML &lt;b&gt; and &lt;strong&gt; Elements</w:t>
            </w:r>
            <w:r>
              <w:rPr>
                <w:noProof/>
                <w:webHidden/>
              </w:rPr>
              <w:tab/>
            </w:r>
            <w:r>
              <w:rPr>
                <w:noProof/>
                <w:webHidden/>
              </w:rPr>
              <w:fldChar w:fldCharType="begin"/>
            </w:r>
            <w:r>
              <w:rPr>
                <w:noProof/>
                <w:webHidden/>
              </w:rPr>
              <w:instrText xml:space="preserve"> PAGEREF _Toc129779676 \h </w:instrText>
            </w:r>
            <w:r>
              <w:rPr>
                <w:noProof/>
                <w:webHidden/>
              </w:rPr>
            </w:r>
            <w:r>
              <w:rPr>
                <w:noProof/>
                <w:webHidden/>
              </w:rPr>
              <w:fldChar w:fldCharType="separate"/>
            </w:r>
            <w:r>
              <w:rPr>
                <w:noProof/>
                <w:webHidden/>
              </w:rPr>
              <w:t>37</w:t>
            </w:r>
            <w:r>
              <w:rPr>
                <w:noProof/>
                <w:webHidden/>
              </w:rPr>
              <w:fldChar w:fldCharType="end"/>
            </w:r>
          </w:hyperlink>
        </w:p>
        <w:p w:rsidR="00C916CD" w:rsidRDefault="00C916CD">
          <w:pPr>
            <w:pStyle w:val="TOC3"/>
            <w:tabs>
              <w:tab w:val="right" w:leader="dot" w:pos="9350"/>
            </w:tabs>
            <w:rPr>
              <w:rFonts w:eastAsiaTheme="minorEastAsia"/>
              <w:noProof/>
            </w:rPr>
          </w:pPr>
          <w:hyperlink w:anchor="_Toc129779677" w:history="1">
            <w:r w:rsidRPr="006A3C23">
              <w:rPr>
                <w:rStyle w:val="Hyperlink"/>
                <w:rFonts w:ascii="Segoe UI" w:hAnsi="Segoe UI" w:cs="Segoe UI"/>
                <w:noProof/>
              </w:rPr>
              <w:t>Example</w:t>
            </w:r>
            <w:r>
              <w:rPr>
                <w:noProof/>
                <w:webHidden/>
              </w:rPr>
              <w:tab/>
            </w:r>
            <w:r>
              <w:rPr>
                <w:noProof/>
                <w:webHidden/>
              </w:rPr>
              <w:fldChar w:fldCharType="begin"/>
            </w:r>
            <w:r>
              <w:rPr>
                <w:noProof/>
                <w:webHidden/>
              </w:rPr>
              <w:instrText xml:space="preserve"> PAGEREF _Toc129779677 \h </w:instrText>
            </w:r>
            <w:r>
              <w:rPr>
                <w:noProof/>
                <w:webHidden/>
              </w:rPr>
            </w:r>
            <w:r>
              <w:rPr>
                <w:noProof/>
                <w:webHidden/>
              </w:rPr>
              <w:fldChar w:fldCharType="separate"/>
            </w:r>
            <w:r>
              <w:rPr>
                <w:noProof/>
                <w:webHidden/>
              </w:rPr>
              <w:t>38</w:t>
            </w:r>
            <w:r>
              <w:rPr>
                <w:noProof/>
                <w:webHidden/>
              </w:rPr>
              <w:fldChar w:fldCharType="end"/>
            </w:r>
          </w:hyperlink>
        </w:p>
        <w:p w:rsidR="00C916CD" w:rsidRDefault="00C916CD">
          <w:pPr>
            <w:pStyle w:val="TOC3"/>
            <w:tabs>
              <w:tab w:val="right" w:leader="dot" w:pos="9350"/>
            </w:tabs>
            <w:rPr>
              <w:rFonts w:eastAsiaTheme="minorEastAsia"/>
              <w:noProof/>
            </w:rPr>
          </w:pPr>
          <w:hyperlink w:anchor="_Toc129779678" w:history="1">
            <w:r w:rsidRPr="006A3C23">
              <w:rPr>
                <w:rStyle w:val="Hyperlink"/>
                <w:rFonts w:ascii="Segoe UI" w:hAnsi="Segoe UI" w:cs="Segoe UI"/>
                <w:noProof/>
              </w:rPr>
              <w:t>Example</w:t>
            </w:r>
            <w:r>
              <w:rPr>
                <w:noProof/>
                <w:webHidden/>
              </w:rPr>
              <w:tab/>
            </w:r>
            <w:r>
              <w:rPr>
                <w:noProof/>
                <w:webHidden/>
              </w:rPr>
              <w:fldChar w:fldCharType="begin"/>
            </w:r>
            <w:r>
              <w:rPr>
                <w:noProof/>
                <w:webHidden/>
              </w:rPr>
              <w:instrText xml:space="preserve"> PAGEREF _Toc129779678 \h </w:instrText>
            </w:r>
            <w:r>
              <w:rPr>
                <w:noProof/>
                <w:webHidden/>
              </w:rPr>
            </w:r>
            <w:r>
              <w:rPr>
                <w:noProof/>
                <w:webHidden/>
              </w:rPr>
              <w:fldChar w:fldCharType="separate"/>
            </w:r>
            <w:r>
              <w:rPr>
                <w:noProof/>
                <w:webHidden/>
              </w:rPr>
              <w:t>38</w:t>
            </w:r>
            <w:r>
              <w:rPr>
                <w:noProof/>
                <w:webHidden/>
              </w:rPr>
              <w:fldChar w:fldCharType="end"/>
            </w:r>
          </w:hyperlink>
        </w:p>
        <w:p w:rsidR="00C916CD" w:rsidRDefault="00C916CD">
          <w:pPr>
            <w:pStyle w:val="TOC2"/>
            <w:tabs>
              <w:tab w:val="right" w:leader="dot" w:pos="9350"/>
            </w:tabs>
            <w:rPr>
              <w:rFonts w:eastAsiaTheme="minorEastAsia"/>
              <w:noProof/>
            </w:rPr>
          </w:pPr>
          <w:hyperlink w:anchor="_Toc129779679" w:history="1">
            <w:r w:rsidRPr="006A3C23">
              <w:rPr>
                <w:rStyle w:val="Hyperlink"/>
                <w:rFonts w:ascii="Segoe UI" w:hAnsi="Segoe UI" w:cs="Segoe UI"/>
                <w:noProof/>
              </w:rPr>
              <w:t>HTML &lt;i&gt; and &lt;em&gt; Elements</w:t>
            </w:r>
            <w:r>
              <w:rPr>
                <w:noProof/>
                <w:webHidden/>
              </w:rPr>
              <w:tab/>
            </w:r>
            <w:r>
              <w:rPr>
                <w:noProof/>
                <w:webHidden/>
              </w:rPr>
              <w:fldChar w:fldCharType="begin"/>
            </w:r>
            <w:r>
              <w:rPr>
                <w:noProof/>
                <w:webHidden/>
              </w:rPr>
              <w:instrText xml:space="preserve"> PAGEREF _Toc129779679 \h </w:instrText>
            </w:r>
            <w:r>
              <w:rPr>
                <w:noProof/>
                <w:webHidden/>
              </w:rPr>
            </w:r>
            <w:r>
              <w:rPr>
                <w:noProof/>
                <w:webHidden/>
              </w:rPr>
              <w:fldChar w:fldCharType="separate"/>
            </w:r>
            <w:r>
              <w:rPr>
                <w:noProof/>
                <w:webHidden/>
              </w:rPr>
              <w:t>38</w:t>
            </w:r>
            <w:r>
              <w:rPr>
                <w:noProof/>
                <w:webHidden/>
              </w:rPr>
              <w:fldChar w:fldCharType="end"/>
            </w:r>
          </w:hyperlink>
        </w:p>
        <w:p w:rsidR="00C916CD" w:rsidRDefault="00C916CD">
          <w:pPr>
            <w:pStyle w:val="TOC3"/>
            <w:tabs>
              <w:tab w:val="right" w:leader="dot" w:pos="9350"/>
            </w:tabs>
            <w:rPr>
              <w:rFonts w:eastAsiaTheme="minorEastAsia"/>
              <w:noProof/>
            </w:rPr>
          </w:pPr>
          <w:hyperlink w:anchor="_Toc129779680" w:history="1">
            <w:r w:rsidRPr="006A3C23">
              <w:rPr>
                <w:rStyle w:val="Hyperlink"/>
                <w:rFonts w:ascii="Segoe UI" w:hAnsi="Segoe UI" w:cs="Segoe UI"/>
                <w:noProof/>
              </w:rPr>
              <w:t>Example</w:t>
            </w:r>
            <w:r>
              <w:rPr>
                <w:noProof/>
                <w:webHidden/>
              </w:rPr>
              <w:tab/>
            </w:r>
            <w:r>
              <w:rPr>
                <w:noProof/>
                <w:webHidden/>
              </w:rPr>
              <w:fldChar w:fldCharType="begin"/>
            </w:r>
            <w:r>
              <w:rPr>
                <w:noProof/>
                <w:webHidden/>
              </w:rPr>
              <w:instrText xml:space="preserve"> PAGEREF _Toc129779680 \h </w:instrText>
            </w:r>
            <w:r>
              <w:rPr>
                <w:noProof/>
                <w:webHidden/>
              </w:rPr>
            </w:r>
            <w:r>
              <w:rPr>
                <w:noProof/>
                <w:webHidden/>
              </w:rPr>
              <w:fldChar w:fldCharType="separate"/>
            </w:r>
            <w:r>
              <w:rPr>
                <w:noProof/>
                <w:webHidden/>
              </w:rPr>
              <w:t>38</w:t>
            </w:r>
            <w:r>
              <w:rPr>
                <w:noProof/>
                <w:webHidden/>
              </w:rPr>
              <w:fldChar w:fldCharType="end"/>
            </w:r>
          </w:hyperlink>
        </w:p>
        <w:p w:rsidR="00C916CD" w:rsidRDefault="00C916CD">
          <w:pPr>
            <w:pStyle w:val="TOC3"/>
            <w:tabs>
              <w:tab w:val="right" w:leader="dot" w:pos="9350"/>
            </w:tabs>
            <w:rPr>
              <w:rFonts w:eastAsiaTheme="minorEastAsia"/>
              <w:noProof/>
            </w:rPr>
          </w:pPr>
          <w:hyperlink w:anchor="_Toc129779681" w:history="1">
            <w:r w:rsidRPr="006A3C23">
              <w:rPr>
                <w:rStyle w:val="Hyperlink"/>
                <w:rFonts w:ascii="Segoe UI" w:hAnsi="Segoe UI" w:cs="Segoe UI"/>
                <w:noProof/>
              </w:rPr>
              <w:t>Example</w:t>
            </w:r>
            <w:r>
              <w:rPr>
                <w:noProof/>
                <w:webHidden/>
              </w:rPr>
              <w:tab/>
            </w:r>
            <w:r>
              <w:rPr>
                <w:noProof/>
                <w:webHidden/>
              </w:rPr>
              <w:fldChar w:fldCharType="begin"/>
            </w:r>
            <w:r>
              <w:rPr>
                <w:noProof/>
                <w:webHidden/>
              </w:rPr>
              <w:instrText xml:space="preserve"> PAGEREF _Toc129779681 \h </w:instrText>
            </w:r>
            <w:r>
              <w:rPr>
                <w:noProof/>
                <w:webHidden/>
              </w:rPr>
            </w:r>
            <w:r>
              <w:rPr>
                <w:noProof/>
                <w:webHidden/>
              </w:rPr>
              <w:fldChar w:fldCharType="separate"/>
            </w:r>
            <w:r>
              <w:rPr>
                <w:noProof/>
                <w:webHidden/>
              </w:rPr>
              <w:t>39</w:t>
            </w:r>
            <w:r>
              <w:rPr>
                <w:noProof/>
                <w:webHidden/>
              </w:rPr>
              <w:fldChar w:fldCharType="end"/>
            </w:r>
          </w:hyperlink>
        </w:p>
        <w:p w:rsidR="00C916CD" w:rsidRDefault="00C916CD">
          <w:pPr>
            <w:pStyle w:val="TOC2"/>
            <w:tabs>
              <w:tab w:val="right" w:leader="dot" w:pos="9350"/>
            </w:tabs>
            <w:rPr>
              <w:rFonts w:eastAsiaTheme="minorEastAsia"/>
              <w:noProof/>
            </w:rPr>
          </w:pPr>
          <w:hyperlink w:anchor="_Toc129779682" w:history="1">
            <w:r w:rsidRPr="006A3C23">
              <w:rPr>
                <w:rStyle w:val="Hyperlink"/>
                <w:rFonts w:ascii="Segoe UI" w:hAnsi="Segoe UI" w:cs="Segoe UI"/>
                <w:noProof/>
              </w:rPr>
              <w:t>HTML &lt;small&gt; Element</w:t>
            </w:r>
            <w:r>
              <w:rPr>
                <w:noProof/>
                <w:webHidden/>
              </w:rPr>
              <w:tab/>
            </w:r>
            <w:r>
              <w:rPr>
                <w:noProof/>
                <w:webHidden/>
              </w:rPr>
              <w:fldChar w:fldCharType="begin"/>
            </w:r>
            <w:r>
              <w:rPr>
                <w:noProof/>
                <w:webHidden/>
              </w:rPr>
              <w:instrText xml:space="preserve"> PAGEREF _Toc129779682 \h </w:instrText>
            </w:r>
            <w:r>
              <w:rPr>
                <w:noProof/>
                <w:webHidden/>
              </w:rPr>
            </w:r>
            <w:r>
              <w:rPr>
                <w:noProof/>
                <w:webHidden/>
              </w:rPr>
              <w:fldChar w:fldCharType="separate"/>
            </w:r>
            <w:r>
              <w:rPr>
                <w:noProof/>
                <w:webHidden/>
              </w:rPr>
              <w:t>39</w:t>
            </w:r>
            <w:r>
              <w:rPr>
                <w:noProof/>
                <w:webHidden/>
              </w:rPr>
              <w:fldChar w:fldCharType="end"/>
            </w:r>
          </w:hyperlink>
        </w:p>
        <w:p w:rsidR="00C916CD" w:rsidRDefault="00C916CD">
          <w:pPr>
            <w:pStyle w:val="TOC3"/>
            <w:tabs>
              <w:tab w:val="right" w:leader="dot" w:pos="9350"/>
            </w:tabs>
            <w:rPr>
              <w:rFonts w:eastAsiaTheme="minorEastAsia"/>
              <w:noProof/>
            </w:rPr>
          </w:pPr>
          <w:hyperlink w:anchor="_Toc129779683" w:history="1">
            <w:r w:rsidRPr="006A3C23">
              <w:rPr>
                <w:rStyle w:val="Hyperlink"/>
                <w:rFonts w:ascii="Segoe UI" w:hAnsi="Segoe UI" w:cs="Segoe UI"/>
                <w:noProof/>
              </w:rPr>
              <w:t>Example</w:t>
            </w:r>
            <w:r>
              <w:rPr>
                <w:noProof/>
                <w:webHidden/>
              </w:rPr>
              <w:tab/>
            </w:r>
            <w:r>
              <w:rPr>
                <w:noProof/>
                <w:webHidden/>
              </w:rPr>
              <w:fldChar w:fldCharType="begin"/>
            </w:r>
            <w:r>
              <w:rPr>
                <w:noProof/>
                <w:webHidden/>
              </w:rPr>
              <w:instrText xml:space="preserve"> PAGEREF _Toc129779683 \h </w:instrText>
            </w:r>
            <w:r>
              <w:rPr>
                <w:noProof/>
                <w:webHidden/>
              </w:rPr>
            </w:r>
            <w:r>
              <w:rPr>
                <w:noProof/>
                <w:webHidden/>
              </w:rPr>
              <w:fldChar w:fldCharType="separate"/>
            </w:r>
            <w:r>
              <w:rPr>
                <w:noProof/>
                <w:webHidden/>
              </w:rPr>
              <w:t>39</w:t>
            </w:r>
            <w:r>
              <w:rPr>
                <w:noProof/>
                <w:webHidden/>
              </w:rPr>
              <w:fldChar w:fldCharType="end"/>
            </w:r>
          </w:hyperlink>
        </w:p>
        <w:p w:rsidR="00C916CD" w:rsidRDefault="00C916CD">
          <w:pPr>
            <w:pStyle w:val="TOC2"/>
            <w:tabs>
              <w:tab w:val="right" w:leader="dot" w:pos="9350"/>
            </w:tabs>
            <w:rPr>
              <w:rFonts w:eastAsiaTheme="minorEastAsia"/>
              <w:noProof/>
            </w:rPr>
          </w:pPr>
          <w:hyperlink w:anchor="_Toc129779684" w:history="1">
            <w:r w:rsidRPr="006A3C23">
              <w:rPr>
                <w:rStyle w:val="Hyperlink"/>
                <w:rFonts w:ascii="Segoe UI" w:hAnsi="Segoe UI" w:cs="Segoe UI"/>
                <w:noProof/>
              </w:rPr>
              <w:t>HTML &lt;mark&gt; Element</w:t>
            </w:r>
            <w:r>
              <w:rPr>
                <w:noProof/>
                <w:webHidden/>
              </w:rPr>
              <w:tab/>
            </w:r>
            <w:r>
              <w:rPr>
                <w:noProof/>
                <w:webHidden/>
              </w:rPr>
              <w:fldChar w:fldCharType="begin"/>
            </w:r>
            <w:r>
              <w:rPr>
                <w:noProof/>
                <w:webHidden/>
              </w:rPr>
              <w:instrText xml:space="preserve"> PAGEREF _Toc129779684 \h </w:instrText>
            </w:r>
            <w:r>
              <w:rPr>
                <w:noProof/>
                <w:webHidden/>
              </w:rPr>
            </w:r>
            <w:r>
              <w:rPr>
                <w:noProof/>
                <w:webHidden/>
              </w:rPr>
              <w:fldChar w:fldCharType="separate"/>
            </w:r>
            <w:r>
              <w:rPr>
                <w:noProof/>
                <w:webHidden/>
              </w:rPr>
              <w:t>39</w:t>
            </w:r>
            <w:r>
              <w:rPr>
                <w:noProof/>
                <w:webHidden/>
              </w:rPr>
              <w:fldChar w:fldCharType="end"/>
            </w:r>
          </w:hyperlink>
        </w:p>
        <w:p w:rsidR="00C916CD" w:rsidRDefault="00C916CD">
          <w:pPr>
            <w:pStyle w:val="TOC3"/>
            <w:tabs>
              <w:tab w:val="right" w:leader="dot" w:pos="9350"/>
            </w:tabs>
            <w:rPr>
              <w:rFonts w:eastAsiaTheme="minorEastAsia"/>
              <w:noProof/>
            </w:rPr>
          </w:pPr>
          <w:hyperlink w:anchor="_Toc129779685" w:history="1">
            <w:r w:rsidRPr="006A3C23">
              <w:rPr>
                <w:rStyle w:val="Hyperlink"/>
                <w:rFonts w:ascii="Segoe UI" w:hAnsi="Segoe UI" w:cs="Segoe UI"/>
                <w:noProof/>
              </w:rPr>
              <w:t>Example</w:t>
            </w:r>
            <w:r>
              <w:rPr>
                <w:noProof/>
                <w:webHidden/>
              </w:rPr>
              <w:tab/>
            </w:r>
            <w:r>
              <w:rPr>
                <w:noProof/>
                <w:webHidden/>
              </w:rPr>
              <w:fldChar w:fldCharType="begin"/>
            </w:r>
            <w:r>
              <w:rPr>
                <w:noProof/>
                <w:webHidden/>
              </w:rPr>
              <w:instrText xml:space="preserve"> PAGEREF _Toc129779685 \h </w:instrText>
            </w:r>
            <w:r>
              <w:rPr>
                <w:noProof/>
                <w:webHidden/>
              </w:rPr>
            </w:r>
            <w:r>
              <w:rPr>
                <w:noProof/>
                <w:webHidden/>
              </w:rPr>
              <w:fldChar w:fldCharType="separate"/>
            </w:r>
            <w:r>
              <w:rPr>
                <w:noProof/>
                <w:webHidden/>
              </w:rPr>
              <w:t>40</w:t>
            </w:r>
            <w:r>
              <w:rPr>
                <w:noProof/>
                <w:webHidden/>
              </w:rPr>
              <w:fldChar w:fldCharType="end"/>
            </w:r>
          </w:hyperlink>
        </w:p>
        <w:p w:rsidR="00C916CD" w:rsidRDefault="00C916CD">
          <w:pPr>
            <w:pStyle w:val="TOC2"/>
            <w:tabs>
              <w:tab w:val="right" w:leader="dot" w:pos="9350"/>
            </w:tabs>
            <w:rPr>
              <w:rFonts w:eastAsiaTheme="minorEastAsia"/>
              <w:noProof/>
            </w:rPr>
          </w:pPr>
          <w:hyperlink w:anchor="_Toc129779686" w:history="1">
            <w:r w:rsidRPr="006A3C23">
              <w:rPr>
                <w:rStyle w:val="Hyperlink"/>
                <w:rFonts w:ascii="Segoe UI" w:hAnsi="Segoe UI" w:cs="Segoe UI"/>
                <w:noProof/>
              </w:rPr>
              <w:t>HTML &lt;del&gt; Element</w:t>
            </w:r>
            <w:r>
              <w:rPr>
                <w:noProof/>
                <w:webHidden/>
              </w:rPr>
              <w:tab/>
            </w:r>
            <w:r>
              <w:rPr>
                <w:noProof/>
                <w:webHidden/>
              </w:rPr>
              <w:fldChar w:fldCharType="begin"/>
            </w:r>
            <w:r>
              <w:rPr>
                <w:noProof/>
                <w:webHidden/>
              </w:rPr>
              <w:instrText xml:space="preserve"> PAGEREF _Toc129779686 \h </w:instrText>
            </w:r>
            <w:r>
              <w:rPr>
                <w:noProof/>
                <w:webHidden/>
              </w:rPr>
            </w:r>
            <w:r>
              <w:rPr>
                <w:noProof/>
                <w:webHidden/>
              </w:rPr>
              <w:fldChar w:fldCharType="separate"/>
            </w:r>
            <w:r>
              <w:rPr>
                <w:noProof/>
                <w:webHidden/>
              </w:rPr>
              <w:t>40</w:t>
            </w:r>
            <w:r>
              <w:rPr>
                <w:noProof/>
                <w:webHidden/>
              </w:rPr>
              <w:fldChar w:fldCharType="end"/>
            </w:r>
          </w:hyperlink>
        </w:p>
        <w:p w:rsidR="00C916CD" w:rsidRDefault="00C916CD">
          <w:pPr>
            <w:pStyle w:val="TOC3"/>
            <w:tabs>
              <w:tab w:val="right" w:leader="dot" w:pos="9350"/>
            </w:tabs>
            <w:rPr>
              <w:rFonts w:eastAsiaTheme="minorEastAsia"/>
              <w:noProof/>
            </w:rPr>
          </w:pPr>
          <w:hyperlink w:anchor="_Toc129779687" w:history="1">
            <w:r w:rsidRPr="006A3C23">
              <w:rPr>
                <w:rStyle w:val="Hyperlink"/>
                <w:rFonts w:ascii="Segoe UI" w:hAnsi="Segoe UI" w:cs="Segoe UI"/>
                <w:noProof/>
              </w:rPr>
              <w:t>Example</w:t>
            </w:r>
            <w:r>
              <w:rPr>
                <w:noProof/>
                <w:webHidden/>
              </w:rPr>
              <w:tab/>
            </w:r>
            <w:r>
              <w:rPr>
                <w:noProof/>
                <w:webHidden/>
              </w:rPr>
              <w:fldChar w:fldCharType="begin"/>
            </w:r>
            <w:r>
              <w:rPr>
                <w:noProof/>
                <w:webHidden/>
              </w:rPr>
              <w:instrText xml:space="preserve"> PAGEREF _Toc129779687 \h </w:instrText>
            </w:r>
            <w:r>
              <w:rPr>
                <w:noProof/>
                <w:webHidden/>
              </w:rPr>
            </w:r>
            <w:r>
              <w:rPr>
                <w:noProof/>
                <w:webHidden/>
              </w:rPr>
              <w:fldChar w:fldCharType="separate"/>
            </w:r>
            <w:r>
              <w:rPr>
                <w:noProof/>
                <w:webHidden/>
              </w:rPr>
              <w:t>40</w:t>
            </w:r>
            <w:r>
              <w:rPr>
                <w:noProof/>
                <w:webHidden/>
              </w:rPr>
              <w:fldChar w:fldCharType="end"/>
            </w:r>
          </w:hyperlink>
        </w:p>
        <w:p w:rsidR="00C916CD" w:rsidRDefault="00C916CD">
          <w:pPr>
            <w:pStyle w:val="TOC2"/>
            <w:tabs>
              <w:tab w:val="right" w:leader="dot" w:pos="9350"/>
            </w:tabs>
            <w:rPr>
              <w:rFonts w:eastAsiaTheme="minorEastAsia"/>
              <w:noProof/>
            </w:rPr>
          </w:pPr>
          <w:hyperlink w:anchor="_Toc129779688" w:history="1">
            <w:r w:rsidRPr="006A3C23">
              <w:rPr>
                <w:rStyle w:val="Hyperlink"/>
                <w:rFonts w:ascii="Segoe UI" w:hAnsi="Segoe UI" w:cs="Segoe UI"/>
                <w:noProof/>
              </w:rPr>
              <w:t>HTML &lt;ins&gt; Element</w:t>
            </w:r>
            <w:r>
              <w:rPr>
                <w:noProof/>
                <w:webHidden/>
              </w:rPr>
              <w:tab/>
            </w:r>
            <w:r>
              <w:rPr>
                <w:noProof/>
                <w:webHidden/>
              </w:rPr>
              <w:fldChar w:fldCharType="begin"/>
            </w:r>
            <w:r>
              <w:rPr>
                <w:noProof/>
                <w:webHidden/>
              </w:rPr>
              <w:instrText xml:space="preserve"> PAGEREF _Toc129779688 \h </w:instrText>
            </w:r>
            <w:r>
              <w:rPr>
                <w:noProof/>
                <w:webHidden/>
              </w:rPr>
            </w:r>
            <w:r>
              <w:rPr>
                <w:noProof/>
                <w:webHidden/>
              </w:rPr>
              <w:fldChar w:fldCharType="separate"/>
            </w:r>
            <w:r>
              <w:rPr>
                <w:noProof/>
                <w:webHidden/>
              </w:rPr>
              <w:t>40</w:t>
            </w:r>
            <w:r>
              <w:rPr>
                <w:noProof/>
                <w:webHidden/>
              </w:rPr>
              <w:fldChar w:fldCharType="end"/>
            </w:r>
          </w:hyperlink>
        </w:p>
        <w:p w:rsidR="00C916CD" w:rsidRDefault="00C916CD">
          <w:pPr>
            <w:pStyle w:val="TOC3"/>
            <w:tabs>
              <w:tab w:val="right" w:leader="dot" w:pos="9350"/>
            </w:tabs>
            <w:rPr>
              <w:rFonts w:eastAsiaTheme="minorEastAsia"/>
              <w:noProof/>
            </w:rPr>
          </w:pPr>
          <w:hyperlink w:anchor="_Toc129779689" w:history="1">
            <w:r w:rsidRPr="006A3C23">
              <w:rPr>
                <w:rStyle w:val="Hyperlink"/>
                <w:rFonts w:ascii="Segoe UI" w:hAnsi="Segoe UI" w:cs="Segoe UI"/>
                <w:noProof/>
              </w:rPr>
              <w:t>Example</w:t>
            </w:r>
            <w:r>
              <w:rPr>
                <w:noProof/>
                <w:webHidden/>
              </w:rPr>
              <w:tab/>
            </w:r>
            <w:r>
              <w:rPr>
                <w:noProof/>
                <w:webHidden/>
              </w:rPr>
              <w:fldChar w:fldCharType="begin"/>
            </w:r>
            <w:r>
              <w:rPr>
                <w:noProof/>
                <w:webHidden/>
              </w:rPr>
              <w:instrText xml:space="preserve"> PAGEREF _Toc129779689 \h </w:instrText>
            </w:r>
            <w:r>
              <w:rPr>
                <w:noProof/>
                <w:webHidden/>
              </w:rPr>
            </w:r>
            <w:r>
              <w:rPr>
                <w:noProof/>
                <w:webHidden/>
              </w:rPr>
              <w:fldChar w:fldCharType="separate"/>
            </w:r>
            <w:r>
              <w:rPr>
                <w:noProof/>
                <w:webHidden/>
              </w:rPr>
              <w:t>40</w:t>
            </w:r>
            <w:r>
              <w:rPr>
                <w:noProof/>
                <w:webHidden/>
              </w:rPr>
              <w:fldChar w:fldCharType="end"/>
            </w:r>
          </w:hyperlink>
        </w:p>
        <w:p w:rsidR="00C916CD" w:rsidRDefault="00C916CD">
          <w:pPr>
            <w:pStyle w:val="TOC2"/>
            <w:tabs>
              <w:tab w:val="right" w:leader="dot" w:pos="9350"/>
            </w:tabs>
            <w:rPr>
              <w:rFonts w:eastAsiaTheme="minorEastAsia"/>
              <w:noProof/>
            </w:rPr>
          </w:pPr>
          <w:hyperlink w:anchor="_Toc129779690" w:history="1">
            <w:r w:rsidRPr="006A3C23">
              <w:rPr>
                <w:rStyle w:val="Hyperlink"/>
                <w:rFonts w:ascii="Segoe UI" w:hAnsi="Segoe UI" w:cs="Segoe UI"/>
                <w:noProof/>
              </w:rPr>
              <w:t>HTML &lt;sub&gt; Element</w:t>
            </w:r>
            <w:r>
              <w:rPr>
                <w:noProof/>
                <w:webHidden/>
              </w:rPr>
              <w:tab/>
            </w:r>
            <w:r>
              <w:rPr>
                <w:noProof/>
                <w:webHidden/>
              </w:rPr>
              <w:fldChar w:fldCharType="begin"/>
            </w:r>
            <w:r>
              <w:rPr>
                <w:noProof/>
                <w:webHidden/>
              </w:rPr>
              <w:instrText xml:space="preserve"> PAGEREF _Toc129779690 \h </w:instrText>
            </w:r>
            <w:r>
              <w:rPr>
                <w:noProof/>
                <w:webHidden/>
              </w:rPr>
            </w:r>
            <w:r>
              <w:rPr>
                <w:noProof/>
                <w:webHidden/>
              </w:rPr>
              <w:fldChar w:fldCharType="separate"/>
            </w:r>
            <w:r>
              <w:rPr>
                <w:noProof/>
                <w:webHidden/>
              </w:rPr>
              <w:t>41</w:t>
            </w:r>
            <w:r>
              <w:rPr>
                <w:noProof/>
                <w:webHidden/>
              </w:rPr>
              <w:fldChar w:fldCharType="end"/>
            </w:r>
          </w:hyperlink>
        </w:p>
        <w:p w:rsidR="00C916CD" w:rsidRDefault="00C916CD">
          <w:pPr>
            <w:pStyle w:val="TOC3"/>
            <w:tabs>
              <w:tab w:val="right" w:leader="dot" w:pos="9350"/>
            </w:tabs>
            <w:rPr>
              <w:rFonts w:eastAsiaTheme="minorEastAsia"/>
              <w:noProof/>
            </w:rPr>
          </w:pPr>
          <w:hyperlink w:anchor="_Toc129779691" w:history="1">
            <w:r w:rsidRPr="006A3C23">
              <w:rPr>
                <w:rStyle w:val="Hyperlink"/>
                <w:rFonts w:ascii="Segoe UI" w:hAnsi="Segoe UI" w:cs="Segoe UI"/>
                <w:noProof/>
              </w:rPr>
              <w:t>Example</w:t>
            </w:r>
            <w:r>
              <w:rPr>
                <w:noProof/>
                <w:webHidden/>
              </w:rPr>
              <w:tab/>
            </w:r>
            <w:r>
              <w:rPr>
                <w:noProof/>
                <w:webHidden/>
              </w:rPr>
              <w:fldChar w:fldCharType="begin"/>
            </w:r>
            <w:r>
              <w:rPr>
                <w:noProof/>
                <w:webHidden/>
              </w:rPr>
              <w:instrText xml:space="preserve"> PAGEREF _Toc129779691 \h </w:instrText>
            </w:r>
            <w:r>
              <w:rPr>
                <w:noProof/>
                <w:webHidden/>
              </w:rPr>
            </w:r>
            <w:r>
              <w:rPr>
                <w:noProof/>
                <w:webHidden/>
              </w:rPr>
              <w:fldChar w:fldCharType="separate"/>
            </w:r>
            <w:r>
              <w:rPr>
                <w:noProof/>
                <w:webHidden/>
              </w:rPr>
              <w:t>41</w:t>
            </w:r>
            <w:r>
              <w:rPr>
                <w:noProof/>
                <w:webHidden/>
              </w:rPr>
              <w:fldChar w:fldCharType="end"/>
            </w:r>
          </w:hyperlink>
        </w:p>
        <w:p w:rsidR="00C916CD" w:rsidRDefault="00C916CD">
          <w:pPr>
            <w:pStyle w:val="TOC2"/>
            <w:tabs>
              <w:tab w:val="right" w:leader="dot" w:pos="9350"/>
            </w:tabs>
            <w:rPr>
              <w:rFonts w:eastAsiaTheme="minorEastAsia"/>
              <w:noProof/>
            </w:rPr>
          </w:pPr>
          <w:hyperlink w:anchor="_Toc129779692" w:history="1">
            <w:r w:rsidRPr="006A3C23">
              <w:rPr>
                <w:rStyle w:val="Hyperlink"/>
                <w:rFonts w:ascii="Segoe UI" w:hAnsi="Segoe UI" w:cs="Segoe UI"/>
                <w:noProof/>
              </w:rPr>
              <w:t>HTML &lt;sup&gt; Element</w:t>
            </w:r>
            <w:r>
              <w:rPr>
                <w:noProof/>
                <w:webHidden/>
              </w:rPr>
              <w:tab/>
            </w:r>
            <w:r>
              <w:rPr>
                <w:noProof/>
                <w:webHidden/>
              </w:rPr>
              <w:fldChar w:fldCharType="begin"/>
            </w:r>
            <w:r>
              <w:rPr>
                <w:noProof/>
                <w:webHidden/>
              </w:rPr>
              <w:instrText xml:space="preserve"> PAGEREF _Toc129779692 \h </w:instrText>
            </w:r>
            <w:r>
              <w:rPr>
                <w:noProof/>
                <w:webHidden/>
              </w:rPr>
            </w:r>
            <w:r>
              <w:rPr>
                <w:noProof/>
                <w:webHidden/>
              </w:rPr>
              <w:fldChar w:fldCharType="separate"/>
            </w:r>
            <w:r>
              <w:rPr>
                <w:noProof/>
                <w:webHidden/>
              </w:rPr>
              <w:t>41</w:t>
            </w:r>
            <w:r>
              <w:rPr>
                <w:noProof/>
                <w:webHidden/>
              </w:rPr>
              <w:fldChar w:fldCharType="end"/>
            </w:r>
          </w:hyperlink>
        </w:p>
        <w:p w:rsidR="00C916CD" w:rsidRDefault="00C916CD">
          <w:pPr>
            <w:pStyle w:val="TOC3"/>
            <w:tabs>
              <w:tab w:val="right" w:leader="dot" w:pos="9350"/>
            </w:tabs>
            <w:rPr>
              <w:rFonts w:eastAsiaTheme="minorEastAsia"/>
              <w:noProof/>
            </w:rPr>
          </w:pPr>
          <w:hyperlink w:anchor="_Toc129779693" w:history="1">
            <w:r w:rsidRPr="006A3C23">
              <w:rPr>
                <w:rStyle w:val="Hyperlink"/>
                <w:rFonts w:ascii="Segoe UI" w:hAnsi="Segoe UI" w:cs="Segoe UI"/>
                <w:noProof/>
              </w:rPr>
              <w:t>Example</w:t>
            </w:r>
            <w:r>
              <w:rPr>
                <w:noProof/>
                <w:webHidden/>
              </w:rPr>
              <w:tab/>
            </w:r>
            <w:r>
              <w:rPr>
                <w:noProof/>
                <w:webHidden/>
              </w:rPr>
              <w:fldChar w:fldCharType="begin"/>
            </w:r>
            <w:r>
              <w:rPr>
                <w:noProof/>
                <w:webHidden/>
              </w:rPr>
              <w:instrText xml:space="preserve"> PAGEREF _Toc129779693 \h </w:instrText>
            </w:r>
            <w:r>
              <w:rPr>
                <w:noProof/>
                <w:webHidden/>
              </w:rPr>
            </w:r>
            <w:r>
              <w:rPr>
                <w:noProof/>
                <w:webHidden/>
              </w:rPr>
              <w:fldChar w:fldCharType="separate"/>
            </w:r>
            <w:r>
              <w:rPr>
                <w:noProof/>
                <w:webHidden/>
              </w:rPr>
              <w:t>41</w:t>
            </w:r>
            <w:r>
              <w:rPr>
                <w:noProof/>
                <w:webHidden/>
              </w:rPr>
              <w:fldChar w:fldCharType="end"/>
            </w:r>
          </w:hyperlink>
        </w:p>
        <w:p w:rsidR="00C916CD" w:rsidRDefault="00C916CD">
          <w:pPr>
            <w:pStyle w:val="TOC2"/>
            <w:tabs>
              <w:tab w:val="right" w:leader="dot" w:pos="9350"/>
            </w:tabs>
            <w:rPr>
              <w:rFonts w:eastAsiaTheme="minorEastAsia"/>
              <w:noProof/>
            </w:rPr>
          </w:pPr>
          <w:hyperlink w:anchor="_Toc129779694" w:history="1">
            <w:r w:rsidRPr="006A3C23">
              <w:rPr>
                <w:rStyle w:val="Hyperlink"/>
                <w:rFonts w:ascii="Segoe UI" w:hAnsi="Segoe UI" w:cs="Segoe UI"/>
                <w:noProof/>
              </w:rPr>
              <w:t>HTML Text Formatting Elements</w:t>
            </w:r>
            <w:r>
              <w:rPr>
                <w:noProof/>
                <w:webHidden/>
              </w:rPr>
              <w:tab/>
            </w:r>
            <w:r>
              <w:rPr>
                <w:noProof/>
                <w:webHidden/>
              </w:rPr>
              <w:fldChar w:fldCharType="begin"/>
            </w:r>
            <w:r>
              <w:rPr>
                <w:noProof/>
                <w:webHidden/>
              </w:rPr>
              <w:instrText xml:space="preserve"> PAGEREF _Toc129779694 \h </w:instrText>
            </w:r>
            <w:r>
              <w:rPr>
                <w:noProof/>
                <w:webHidden/>
              </w:rPr>
            </w:r>
            <w:r>
              <w:rPr>
                <w:noProof/>
                <w:webHidden/>
              </w:rPr>
              <w:fldChar w:fldCharType="separate"/>
            </w:r>
            <w:r>
              <w:rPr>
                <w:noProof/>
                <w:webHidden/>
              </w:rPr>
              <w:t>41</w:t>
            </w:r>
            <w:r>
              <w:rPr>
                <w:noProof/>
                <w:webHidden/>
              </w:rPr>
              <w:fldChar w:fldCharType="end"/>
            </w:r>
          </w:hyperlink>
        </w:p>
        <w:p w:rsidR="00C916CD" w:rsidRDefault="00C916CD">
          <w:pPr>
            <w:pStyle w:val="TOC1"/>
            <w:tabs>
              <w:tab w:val="left" w:pos="660"/>
              <w:tab w:val="right" w:leader="dot" w:pos="9350"/>
            </w:tabs>
            <w:rPr>
              <w:rFonts w:eastAsiaTheme="minorEastAsia"/>
              <w:noProof/>
            </w:rPr>
          </w:pPr>
          <w:hyperlink w:anchor="_Toc129779695" w:history="1">
            <w:r w:rsidRPr="006A3C23">
              <w:rPr>
                <w:rStyle w:val="Hyperlink"/>
                <w:noProof/>
              </w:rPr>
              <w:t>10.</w:t>
            </w:r>
            <w:r>
              <w:rPr>
                <w:rFonts w:eastAsiaTheme="minorEastAsia"/>
                <w:noProof/>
              </w:rPr>
              <w:tab/>
            </w:r>
            <w:r w:rsidRPr="006A3C23">
              <w:rPr>
                <w:rStyle w:val="Hyperlink"/>
                <w:noProof/>
              </w:rPr>
              <w:t>HTML  Comments</w:t>
            </w:r>
            <w:r>
              <w:rPr>
                <w:noProof/>
                <w:webHidden/>
              </w:rPr>
              <w:tab/>
            </w:r>
            <w:r>
              <w:rPr>
                <w:noProof/>
                <w:webHidden/>
              </w:rPr>
              <w:fldChar w:fldCharType="begin"/>
            </w:r>
            <w:r>
              <w:rPr>
                <w:noProof/>
                <w:webHidden/>
              </w:rPr>
              <w:instrText xml:space="preserve"> PAGEREF _Toc129779695 \h </w:instrText>
            </w:r>
            <w:r>
              <w:rPr>
                <w:noProof/>
                <w:webHidden/>
              </w:rPr>
            </w:r>
            <w:r>
              <w:rPr>
                <w:noProof/>
                <w:webHidden/>
              </w:rPr>
              <w:fldChar w:fldCharType="separate"/>
            </w:r>
            <w:r>
              <w:rPr>
                <w:noProof/>
                <w:webHidden/>
              </w:rPr>
              <w:t>43</w:t>
            </w:r>
            <w:r>
              <w:rPr>
                <w:noProof/>
                <w:webHidden/>
              </w:rPr>
              <w:fldChar w:fldCharType="end"/>
            </w:r>
          </w:hyperlink>
        </w:p>
        <w:p w:rsidR="00C916CD" w:rsidRDefault="00C916CD">
          <w:pPr>
            <w:pStyle w:val="TOC2"/>
            <w:tabs>
              <w:tab w:val="right" w:leader="dot" w:pos="9350"/>
            </w:tabs>
            <w:rPr>
              <w:rFonts w:eastAsiaTheme="minorEastAsia"/>
              <w:noProof/>
            </w:rPr>
          </w:pPr>
          <w:hyperlink w:anchor="_Toc129779696" w:history="1">
            <w:r w:rsidRPr="006A3C23">
              <w:rPr>
                <w:rStyle w:val="Hyperlink"/>
                <w:rFonts w:ascii="Segoe UI" w:hAnsi="Segoe UI" w:cs="Segoe UI"/>
                <w:noProof/>
              </w:rPr>
              <w:t>HTML Comment Tag</w:t>
            </w:r>
            <w:r>
              <w:rPr>
                <w:noProof/>
                <w:webHidden/>
              </w:rPr>
              <w:tab/>
            </w:r>
            <w:r>
              <w:rPr>
                <w:noProof/>
                <w:webHidden/>
              </w:rPr>
              <w:fldChar w:fldCharType="begin"/>
            </w:r>
            <w:r>
              <w:rPr>
                <w:noProof/>
                <w:webHidden/>
              </w:rPr>
              <w:instrText xml:space="preserve"> PAGEREF _Toc129779696 \h </w:instrText>
            </w:r>
            <w:r>
              <w:rPr>
                <w:noProof/>
                <w:webHidden/>
              </w:rPr>
            </w:r>
            <w:r>
              <w:rPr>
                <w:noProof/>
                <w:webHidden/>
              </w:rPr>
              <w:fldChar w:fldCharType="separate"/>
            </w:r>
            <w:r>
              <w:rPr>
                <w:noProof/>
                <w:webHidden/>
              </w:rPr>
              <w:t>43</w:t>
            </w:r>
            <w:r>
              <w:rPr>
                <w:noProof/>
                <w:webHidden/>
              </w:rPr>
              <w:fldChar w:fldCharType="end"/>
            </w:r>
          </w:hyperlink>
        </w:p>
        <w:p w:rsidR="00C916CD" w:rsidRDefault="00C916CD">
          <w:pPr>
            <w:pStyle w:val="TOC2"/>
            <w:tabs>
              <w:tab w:val="right" w:leader="dot" w:pos="9350"/>
            </w:tabs>
            <w:rPr>
              <w:rFonts w:eastAsiaTheme="minorEastAsia"/>
              <w:noProof/>
            </w:rPr>
          </w:pPr>
          <w:hyperlink w:anchor="_Toc129779697" w:history="1">
            <w:r w:rsidRPr="006A3C23">
              <w:rPr>
                <w:rStyle w:val="Hyperlink"/>
                <w:rFonts w:ascii="Segoe UI" w:hAnsi="Segoe UI" w:cs="Segoe UI"/>
                <w:noProof/>
              </w:rPr>
              <w:t>Add Comments</w:t>
            </w:r>
            <w:r>
              <w:rPr>
                <w:noProof/>
                <w:webHidden/>
              </w:rPr>
              <w:tab/>
            </w:r>
            <w:r>
              <w:rPr>
                <w:noProof/>
                <w:webHidden/>
              </w:rPr>
              <w:fldChar w:fldCharType="begin"/>
            </w:r>
            <w:r>
              <w:rPr>
                <w:noProof/>
                <w:webHidden/>
              </w:rPr>
              <w:instrText xml:space="preserve"> PAGEREF _Toc129779697 \h </w:instrText>
            </w:r>
            <w:r>
              <w:rPr>
                <w:noProof/>
                <w:webHidden/>
              </w:rPr>
            </w:r>
            <w:r>
              <w:rPr>
                <w:noProof/>
                <w:webHidden/>
              </w:rPr>
              <w:fldChar w:fldCharType="separate"/>
            </w:r>
            <w:r>
              <w:rPr>
                <w:noProof/>
                <w:webHidden/>
              </w:rPr>
              <w:t>43</w:t>
            </w:r>
            <w:r>
              <w:rPr>
                <w:noProof/>
                <w:webHidden/>
              </w:rPr>
              <w:fldChar w:fldCharType="end"/>
            </w:r>
          </w:hyperlink>
        </w:p>
        <w:p w:rsidR="00C916CD" w:rsidRDefault="00C916CD">
          <w:pPr>
            <w:pStyle w:val="TOC3"/>
            <w:tabs>
              <w:tab w:val="right" w:leader="dot" w:pos="9350"/>
            </w:tabs>
            <w:rPr>
              <w:rFonts w:eastAsiaTheme="minorEastAsia"/>
              <w:noProof/>
            </w:rPr>
          </w:pPr>
          <w:hyperlink w:anchor="_Toc129779698" w:history="1">
            <w:r w:rsidRPr="006A3C23">
              <w:rPr>
                <w:rStyle w:val="Hyperlink"/>
                <w:rFonts w:ascii="Segoe UI" w:hAnsi="Segoe UI" w:cs="Segoe UI"/>
                <w:noProof/>
              </w:rPr>
              <w:t>Example</w:t>
            </w:r>
            <w:r>
              <w:rPr>
                <w:noProof/>
                <w:webHidden/>
              </w:rPr>
              <w:tab/>
            </w:r>
            <w:r>
              <w:rPr>
                <w:noProof/>
                <w:webHidden/>
              </w:rPr>
              <w:fldChar w:fldCharType="begin"/>
            </w:r>
            <w:r>
              <w:rPr>
                <w:noProof/>
                <w:webHidden/>
              </w:rPr>
              <w:instrText xml:space="preserve"> PAGEREF _Toc129779698 \h </w:instrText>
            </w:r>
            <w:r>
              <w:rPr>
                <w:noProof/>
                <w:webHidden/>
              </w:rPr>
            </w:r>
            <w:r>
              <w:rPr>
                <w:noProof/>
                <w:webHidden/>
              </w:rPr>
              <w:fldChar w:fldCharType="separate"/>
            </w:r>
            <w:r>
              <w:rPr>
                <w:noProof/>
                <w:webHidden/>
              </w:rPr>
              <w:t>43</w:t>
            </w:r>
            <w:r>
              <w:rPr>
                <w:noProof/>
                <w:webHidden/>
              </w:rPr>
              <w:fldChar w:fldCharType="end"/>
            </w:r>
          </w:hyperlink>
        </w:p>
        <w:p w:rsidR="00C916CD" w:rsidRDefault="00C916CD">
          <w:pPr>
            <w:pStyle w:val="TOC2"/>
            <w:tabs>
              <w:tab w:val="right" w:leader="dot" w:pos="9350"/>
            </w:tabs>
            <w:rPr>
              <w:rFonts w:eastAsiaTheme="minorEastAsia"/>
              <w:noProof/>
            </w:rPr>
          </w:pPr>
          <w:hyperlink w:anchor="_Toc129779699" w:history="1">
            <w:r w:rsidRPr="006A3C23">
              <w:rPr>
                <w:rStyle w:val="Hyperlink"/>
                <w:rFonts w:ascii="Segoe UI" w:hAnsi="Segoe UI" w:cs="Segoe UI"/>
                <w:noProof/>
              </w:rPr>
              <w:t>Hide Content</w:t>
            </w:r>
            <w:r>
              <w:rPr>
                <w:noProof/>
                <w:webHidden/>
              </w:rPr>
              <w:tab/>
            </w:r>
            <w:r>
              <w:rPr>
                <w:noProof/>
                <w:webHidden/>
              </w:rPr>
              <w:fldChar w:fldCharType="begin"/>
            </w:r>
            <w:r>
              <w:rPr>
                <w:noProof/>
                <w:webHidden/>
              </w:rPr>
              <w:instrText xml:space="preserve"> PAGEREF _Toc129779699 \h </w:instrText>
            </w:r>
            <w:r>
              <w:rPr>
                <w:noProof/>
                <w:webHidden/>
              </w:rPr>
            </w:r>
            <w:r>
              <w:rPr>
                <w:noProof/>
                <w:webHidden/>
              </w:rPr>
              <w:fldChar w:fldCharType="separate"/>
            </w:r>
            <w:r>
              <w:rPr>
                <w:noProof/>
                <w:webHidden/>
              </w:rPr>
              <w:t>43</w:t>
            </w:r>
            <w:r>
              <w:rPr>
                <w:noProof/>
                <w:webHidden/>
              </w:rPr>
              <w:fldChar w:fldCharType="end"/>
            </w:r>
          </w:hyperlink>
        </w:p>
        <w:p w:rsidR="00C916CD" w:rsidRDefault="00C916CD">
          <w:pPr>
            <w:pStyle w:val="TOC3"/>
            <w:tabs>
              <w:tab w:val="right" w:leader="dot" w:pos="9350"/>
            </w:tabs>
            <w:rPr>
              <w:rFonts w:eastAsiaTheme="minorEastAsia"/>
              <w:noProof/>
            </w:rPr>
          </w:pPr>
          <w:hyperlink w:anchor="_Toc129779700" w:history="1">
            <w:r w:rsidRPr="006A3C23">
              <w:rPr>
                <w:rStyle w:val="Hyperlink"/>
                <w:rFonts w:ascii="Segoe UI" w:hAnsi="Segoe UI" w:cs="Segoe UI"/>
                <w:noProof/>
              </w:rPr>
              <w:t>Example</w:t>
            </w:r>
            <w:r>
              <w:rPr>
                <w:noProof/>
                <w:webHidden/>
              </w:rPr>
              <w:tab/>
            </w:r>
            <w:r>
              <w:rPr>
                <w:noProof/>
                <w:webHidden/>
              </w:rPr>
              <w:fldChar w:fldCharType="begin"/>
            </w:r>
            <w:r>
              <w:rPr>
                <w:noProof/>
                <w:webHidden/>
              </w:rPr>
              <w:instrText xml:space="preserve"> PAGEREF _Toc129779700 \h </w:instrText>
            </w:r>
            <w:r>
              <w:rPr>
                <w:noProof/>
                <w:webHidden/>
              </w:rPr>
            </w:r>
            <w:r>
              <w:rPr>
                <w:noProof/>
                <w:webHidden/>
              </w:rPr>
              <w:fldChar w:fldCharType="separate"/>
            </w:r>
            <w:r>
              <w:rPr>
                <w:noProof/>
                <w:webHidden/>
              </w:rPr>
              <w:t>44</w:t>
            </w:r>
            <w:r>
              <w:rPr>
                <w:noProof/>
                <w:webHidden/>
              </w:rPr>
              <w:fldChar w:fldCharType="end"/>
            </w:r>
          </w:hyperlink>
        </w:p>
        <w:p w:rsidR="00C916CD" w:rsidRDefault="00C916CD">
          <w:pPr>
            <w:pStyle w:val="TOC3"/>
            <w:tabs>
              <w:tab w:val="right" w:leader="dot" w:pos="9350"/>
            </w:tabs>
            <w:rPr>
              <w:rFonts w:eastAsiaTheme="minorEastAsia"/>
              <w:noProof/>
            </w:rPr>
          </w:pPr>
          <w:hyperlink w:anchor="_Toc129779701" w:history="1">
            <w:r w:rsidRPr="006A3C23">
              <w:rPr>
                <w:rStyle w:val="Hyperlink"/>
                <w:rFonts w:ascii="Segoe UI" w:hAnsi="Segoe UI" w:cs="Segoe UI"/>
                <w:noProof/>
              </w:rPr>
              <w:t>Example</w:t>
            </w:r>
            <w:r>
              <w:rPr>
                <w:noProof/>
                <w:webHidden/>
              </w:rPr>
              <w:tab/>
            </w:r>
            <w:r>
              <w:rPr>
                <w:noProof/>
                <w:webHidden/>
              </w:rPr>
              <w:fldChar w:fldCharType="begin"/>
            </w:r>
            <w:r>
              <w:rPr>
                <w:noProof/>
                <w:webHidden/>
              </w:rPr>
              <w:instrText xml:space="preserve"> PAGEREF _Toc129779701 \h </w:instrText>
            </w:r>
            <w:r>
              <w:rPr>
                <w:noProof/>
                <w:webHidden/>
              </w:rPr>
            </w:r>
            <w:r>
              <w:rPr>
                <w:noProof/>
                <w:webHidden/>
              </w:rPr>
              <w:fldChar w:fldCharType="separate"/>
            </w:r>
            <w:r>
              <w:rPr>
                <w:noProof/>
                <w:webHidden/>
              </w:rPr>
              <w:t>44</w:t>
            </w:r>
            <w:r>
              <w:rPr>
                <w:noProof/>
                <w:webHidden/>
              </w:rPr>
              <w:fldChar w:fldCharType="end"/>
            </w:r>
          </w:hyperlink>
        </w:p>
        <w:p w:rsidR="00C916CD" w:rsidRDefault="00C916CD">
          <w:pPr>
            <w:pStyle w:val="TOC2"/>
            <w:tabs>
              <w:tab w:val="right" w:leader="dot" w:pos="9350"/>
            </w:tabs>
            <w:rPr>
              <w:rFonts w:eastAsiaTheme="minorEastAsia"/>
              <w:noProof/>
            </w:rPr>
          </w:pPr>
          <w:hyperlink w:anchor="_Toc129779702" w:history="1">
            <w:r w:rsidRPr="006A3C23">
              <w:rPr>
                <w:rStyle w:val="Hyperlink"/>
                <w:rFonts w:ascii="Segoe UI" w:hAnsi="Segoe UI" w:cs="Segoe UI"/>
                <w:noProof/>
              </w:rPr>
              <w:t>Hide Inline Content</w:t>
            </w:r>
            <w:r>
              <w:rPr>
                <w:noProof/>
                <w:webHidden/>
              </w:rPr>
              <w:tab/>
            </w:r>
            <w:r>
              <w:rPr>
                <w:noProof/>
                <w:webHidden/>
              </w:rPr>
              <w:fldChar w:fldCharType="begin"/>
            </w:r>
            <w:r>
              <w:rPr>
                <w:noProof/>
                <w:webHidden/>
              </w:rPr>
              <w:instrText xml:space="preserve"> PAGEREF _Toc129779702 \h </w:instrText>
            </w:r>
            <w:r>
              <w:rPr>
                <w:noProof/>
                <w:webHidden/>
              </w:rPr>
            </w:r>
            <w:r>
              <w:rPr>
                <w:noProof/>
                <w:webHidden/>
              </w:rPr>
              <w:fldChar w:fldCharType="separate"/>
            </w:r>
            <w:r>
              <w:rPr>
                <w:noProof/>
                <w:webHidden/>
              </w:rPr>
              <w:t>44</w:t>
            </w:r>
            <w:r>
              <w:rPr>
                <w:noProof/>
                <w:webHidden/>
              </w:rPr>
              <w:fldChar w:fldCharType="end"/>
            </w:r>
          </w:hyperlink>
        </w:p>
        <w:p w:rsidR="00C916CD" w:rsidRDefault="00C916CD">
          <w:pPr>
            <w:pStyle w:val="TOC3"/>
            <w:tabs>
              <w:tab w:val="right" w:leader="dot" w:pos="9350"/>
            </w:tabs>
            <w:rPr>
              <w:rFonts w:eastAsiaTheme="minorEastAsia"/>
              <w:noProof/>
            </w:rPr>
          </w:pPr>
          <w:hyperlink w:anchor="_Toc129779703" w:history="1">
            <w:r w:rsidRPr="006A3C23">
              <w:rPr>
                <w:rStyle w:val="Hyperlink"/>
                <w:rFonts w:ascii="Segoe UI" w:hAnsi="Segoe UI" w:cs="Segoe UI"/>
                <w:noProof/>
              </w:rPr>
              <w:t>Example</w:t>
            </w:r>
            <w:r>
              <w:rPr>
                <w:noProof/>
                <w:webHidden/>
              </w:rPr>
              <w:tab/>
            </w:r>
            <w:r>
              <w:rPr>
                <w:noProof/>
                <w:webHidden/>
              </w:rPr>
              <w:fldChar w:fldCharType="begin"/>
            </w:r>
            <w:r>
              <w:rPr>
                <w:noProof/>
                <w:webHidden/>
              </w:rPr>
              <w:instrText xml:space="preserve"> PAGEREF _Toc129779703 \h </w:instrText>
            </w:r>
            <w:r>
              <w:rPr>
                <w:noProof/>
                <w:webHidden/>
              </w:rPr>
            </w:r>
            <w:r>
              <w:rPr>
                <w:noProof/>
                <w:webHidden/>
              </w:rPr>
              <w:fldChar w:fldCharType="separate"/>
            </w:r>
            <w:r>
              <w:rPr>
                <w:noProof/>
                <w:webHidden/>
              </w:rPr>
              <w:t>44</w:t>
            </w:r>
            <w:r>
              <w:rPr>
                <w:noProof/>
                <w:webHidden/>
              </w:rPr>
              <w:fldChar w:fldCharType="end"/>
            </w:r>
          </w:hyperlink>
        </w:p>
        <w:p w:rsidR="00C916CD" w:rsidRDefault="00C916CD">
          <w:pPr>
            <w:pStyle w:val="TOC1"/>
            <w:tabs>
              <w:tab w:val="left" w:pos="660"/>
              <w:tab w:val="right" w:leader="dot" w:pos="9350"/>
            </w:tabs>
            <w:rPr>
              <w:rFonts w:eastAsiaTheme="minorEastAsia"/>
              <w:noProof/>
            </w:rPr>
          </w:pPr>
          <w:hyperlink w:anchor="_Toc129779704" w:history="1">
            <w:r w:rsidRPr="006A3C23">
              <w:rPr>
                <w:rStyle w:val="Hyperlink"/>
                <w:noProof/>
              </w:rPr>
              <w:t>11.</w:t>
            </w:r>
            <w:r>
              <w:rPr>
                <w:rFonts w:eastAsiaTheme="minorEastAsia"/>
                <w:noProof/>
              </w:rPr>
              <w:tab/>
            </w:r>
            <w:r w:rsidRPr="006A3C23">
              <w:rPr>
                <w:rStyle w:val="Hyperlink"/>
                <w:noProof/>
              </w:rPr>
              <w:t>HTML   Lists</w:t>
            </w:r>
            <w:r>
              <w:rPr>
                <w:noProof/>
                <w:webHidden/>
              </w:rPr>
              <w:tab/>
            </w:r>
            <w:r>
              <w:rPr>
                <w:noProof/>
                <w:webHidden/>
              </w:rPr>
              <w:fldChar w:fldCharType="begin"/>
            </w:r>
            <w:r>
              <w:rPr>
                <w:noProof/>
                <w:webHidden/>
              </w:rPr>
              <w:instrText xml:space="preserve"> PAGEREF _Toc129779704 \h </w:instrText>
            </w:r>
            <w:r>
              <w:rPr>
                <w:noProof/>
                <w:webHidden/>
              </w:rPr>
            </w:r>
            <w:r>
              <w:rPr>
                <w:noProof/>
                <w:webHidden/>
              </w:rPr>
              <w:fldChar w:fldCharType="separate"/>
            </w:r>
            <w:r>
              <w:rPr>
                <w:noProof/>
                <w:webHidden/>
              </w:rPr>
              <w:t>45</w:t>
            </w:r>
            <w:r>
              <w:rPr>
                <w:noProof/>
                <w:webHidden/>
              </w:rPr>
              <w:fldChar w:fldCharType="end"/>
            </w:r>
          </w:hyperlink>
        </w:p>
        <w:p w:rsidR="00C916CD" w:rsidRDefault="00C916CD">
          <w:pPr>
            <w:pStyle w:val="TOC2"/>
            <w:tabs>
              <w:tab w:val="right" w:leader="dot" w:pos="9350"/>
            </w:tabs>
            <w:rPr>
              <w:rFonts w:eastAsiaTheme="minorEastAsia"/>
              <w:noProof/>
            </w:rPr>
          </w:pPr>
          <w:hyperlink w:anchor="_Toc129779705" w:history="1">
            <w:r w:rsidRPr="006A3C23">
              <w:rPr>
                <w:rStyle w:val="Hyperlink"/>
                <w:rFonts w:ascii="Arial" w:hAnsi="Arial" w:cs="Arial"/>
                <w:noProof/>
              </w:rPr>
              <w:t>HTML Unordered Lists</w:t>
            </w:r>
            <w:r>
              <w:rPr>
                <w:noProof/>
                <w:webHidden/>
              </w:rPr>
              <w:tab/>
            </w:r>
            <w:r>
              <w:rPr>
                <w:noProof/>
                <w:webHidden/>
              </w:rPr>
              <w:fldChar w:fldCharType="begin"/>
            </w:r>
            <w:r>
              <w:rPr>
                <w:noProof/>
                <w:webHidden/>
              </w:rPr>
              <w:instrText xml:space="preserve"> PAGEREF _Toc129779705 \h </w:instrText>
            </w:r>
            <w:r>
              <w:rPr>
                <w:noProof/>
                <w:webHidden/>
              </w:rPr>
            </w:r>
            <w:r>
              <w:rPr>
                <w:noProof/>
                <w:webHidden/>
              </w:rPr>
              <w:fldChar w:fldCharType="separate"/>
            </w:r>
            <w:r>
              <w:rPr>
                <w:noProof/>
                <w:webHidden/>
              </w:rPr>
              <w:t>45</w:t>
            </w:r>
            <w:r>
              <w:rPr>
                <w:noProof/>
                <w:webHidden/>
              </w:rPr>
              <w:fldChar w:fldCharType="end"/>
            </w:r>
          </w:hyperlink>
        </w:p>
        <w:p w:rsidR="00C916CD" w:rsidRDefault="00C916CD">
          <w:pPr>
            <w:pStyle w:val="TOC3"/>
            <w:tabs>
              <w:tab w:val="right" w:leader="dot" w:pos="9350"/>
            </w:tabs>
            <w:rPr>
              <w:rFonts w:eastAsiaTheme="minorEastAsia"/>
              <w:noProof/>
            </w:rPr>
          </w:pPr>
          <w:hyperlink w:anchor="_Toc129779706" w:history="1">
            <w:r w:rsidRPr="006A3C23">
              <w:rPr>
                <w:rStyle w:val="Hyperlink"/>
                <w:rFonts w:ascii="Arial" w:hAnsi="Arial" w:cs="Arial"/>
                <w:noProof/>
              </w:rPr>
              <w:t>Example</w:t>
            </w:r>
            <w:r>
              <w:rPr>
                <w:noProof/>
                <w:webHidden/>
              </w:rPr>
              <w:tab/>
            </w:r>
            <w:r>
              <w:rPr>
                <w:noProof/>
                <w:webHidden/>
              </w:rPr>
              <w:fldChar w:fldCharType="begin"/>
            </w:r>
            <w:r>
              <w:rPr>
                <w:noProof/>
                <w:webHidden/>
              </w:rPr>
              <w:instrText xml:space="preserve"> PAGEREF _Toc129779706 \h </w:instrText>
            </w:r>
            <w:r>
              <w:rPr>
                <w:noProof/>
                <w:webHidden/>
              </w:rPr>
            </w:r>
            <w:r>
              <w:rPr>
                <w:noProof/>
                <w:webHidden/>
              </w:rPr>
              <w:fldChar w:fldCharType="separate"/>
            </w:r>
            <w:r>
              <w:rPr>
                <w:noProof/>
                <w:webHidden/>
              </w:rPr>
              <w:t>45</w:t>
            </w:r>
            <w:r>
              <w:rPr>
                <w:noProof/>
                <w:webHidden/>
              </w:rPr>
              <w:fldChar w:fldCharType="end"/>
            </w:r>
          </w:hyperlink>
        </w:p>
        <w:p w:rsidR="00C916CD" w:rsidRDefault="00C916CD">
          <w:pPr>
            <w:pStyle w:val="TOC2"/>
            <w:tabs>
              <w:tab w:val="right" w:leader="dot" w:pos="9350"/>
            </w:tabs>
            <w:rPr>
              <w:rFonts w:eastAsiaTheme="minorEastAsia"/>
              <w:noProof/>
            </w:rPr>
          </w:pPr>
          <w:hyperlink w:anchor="_Toc129779707" w:history="1">
            <w:r w:rsidRPr="006A3C23">
              <w:rPr>
                <w:rStyle w:val="Hyperlink"/>
                <w:rFonts w:ascii="Arial" w:hAnsi="Arial" w:cs="Arial"/>
                <w:noProof/>
              </w:rPr>
              <w:t>The type Attribute</w:t>
            </w:r>
            <w:r>
              <w:rPr>
                <w:noProof/>
                <w:webHidden/>
              </w:rPr>
              <w:tab/>
            </w:r>
            <w:r>
              <w:rPr>
                <w:noProof/>
                <w:webHidden/>
              </w:rPr>
              <w:fldChar w:fldCharType="begin"/>
            </w:r>
            <w:r>
              <w:rPr>
                <w:noProof/>
                <w:webHidden/>
              </w:rPr>
              <w:instrText xml:space="preserve"> PAGEREF _Toc129779707 \h </w:instrText>
            </w:r>
            <w:r>
              <w:rPr>
                <w:noProof/>
                <w:webHidden/>
              </w:rPr>
            </w:r>
            <w:r>
              <w:rPr>
                <w:noProof/>
                <w:webHidden/>
              </w:rPr>
              <w:fldChar w:fldCharType="separate"/>
            </w:r>
            <w:r>
              <w:rPr>
                <w:noProof/>
                <w:webHidden/>
              </w:rPr>
              <w:t>45</w:t>
            </w:r>
            <w:r>
              <w:rPr>
                <w:noProof/>
                <w:webHidden/>
              </w:rPr>
              <w:fldChar w:fldCharType="end"/>
            </w:r>
          </w:hyperlink>
        </w:p>
        <w:p w:rsidR="00C916CD" w:rsidRDefault="00C916CD">
          <w:pPr>
            <w:pStyle w:val="TOC3"/>
            <w:tabs>
              <w:tab w:val="right" w:leader="dot" w:pos="9350"/>
            </w:tabs>
            <w:rPr>
              <w:rFonts w:eastAsiaTheme="minorEastAsia"/>
              <w:noProof/>
            </w:rPr>
          </w:pPr>
          <w:hyperlink w:anchor="_Toc129779708" w:history="1">
            <w:r w:rsidRPr="006A3C23">
              <w:rPr>
                <w:rStyle w:val="Hyperlink"/>
                <w:rFonts w:ascii="Arial" w:hAnsi="Arial" w:cs="Arial"/>
                <w:noProof/>
              </w:rPr>
              <w:t>Example</w:t>
            </w:r>
            <w:r>
              <w:rPr>
                <w:noProof/>
                <w:webHidden/>
              </w:rPr>
              <w:tab/>
            </w:r>
            <w:r>
              <w:rPr>
                <w:noProof/>
                <w:webHidden/>
              </w:rPr>
              <w:fldChar w:fldCharType="begin"/>
            </w:r>
            <w:r>
              <w:rPr>
                <w:noProof/>
                <w:webHidden/>
              </w:rPr>
              <w:instrText xml:space="preserve"> PAGEREF _Toc129779708 \h </w:instrText>
            </w:r>
            <w:r>
              <w:rPr>
                <w:noProof/>
                <w:webHidden/>
              </w:rPr>
            </w:r>
            <w:r>
              <w:rPr>
                <w:noProof/>
                <w:webHidden/>
              </w:rPr>
              <w:fldChar w:fldCharType="separate"/>
            </w:r>
            <w:r>
              <w:rPr>
                <w:noProof/>
                <w:webHidden/>
              </w:rPr>
              <w:t>46</w:t>
            </w:r>
            <w:r>
              <w:rPr>
                <w:noProof/>
                <w:webHidden/>
              </w:rPr>
              <w:fldChar w:fldCharType="end"/>
            </w:r>
          </w:hyperlink>
        </w:p>
        <w:p w:rsidR="00C916CD" w:rsidRDefault="00C916CD">
          <w:pPr>
            <w:pStyle w:val="TOC3"/>
            <w:tabs>
              <w:tab w:val="right" w:leader="dot" w:pos="9350"/>
            </w:tabs>
            <w:rPr>
              <w:rFonts w:eastAsiaTheme="minorEastAsia"/>
              <w:noProof/>
            </w:rPr>
          </w:pPr>
          <w:hyperlink w:anchor="_Toc129779709" w:history="1">
            <w:r w:rsidRPr="006A3C23">
              <w:rPr>
                <w:rStyle w:val="Hyperlink"/>
                <w:rFonts w:ascii="Arial" w:hAnsi="Arial" w:cs="Arial"/>
                <w:noProof/>
              </w:rPr>
              <w:t>Example</w:t>
            </w:r>
            <w:r>
              <w:rPr>
                <w:noProof/>
                <w:webHidden/>
              </w:rPr>
              <w:tab/>
            </w:r>
            <w:r>
              <w:rPr>
                <w:noProof/>
                <w:webHidden/>
              </w:rPr>
              <w:fldChar w:fldCharType="begin"/>
            </w:r>
            <w:r>
              <w:rPr>
                <w:noProof/>
                <w:webHidden/>
              </w:rPr>
              <w:instrText xml:space="preserve"> PAGEREF _Toc129779709 \h </w:instrText>
            </w:r>
            <w:r>
              <w:rPr>
                <w:noProof/>
                <w:webHidden/>
              </w:rPr>
            </w:r>
            <w:r>
              <w:rPr>
                <w:noProof/>
                <w:webHidden/>
              </w:rPr>
              <w:fldChar w:fldCharType="separate"/>
            </w:r>
            <w:r>
              <w:rPr>
                <w:noProof/>
                <w:webHidden/>
              </w:rPr>
              <w:t>46</w:t>
            </w:r>
            <w:r>
              <w:rPr>
                <w:noProof/>
                <w:webHidden/>
              </w:rPr>
              <w:fldChar w:fldCharType="end"/>
            </w:r>
          </w:hyperlink>
        </w:p>
        <w:p w:rsidR="00C916CD" w:rsidRDefault="00C916CD">
          <w:pPr>
            <w:pStyle w:val="TOC3"/>
            <w:tabs>
              <w:tab w:val="right" w:leader="dot" w:pos="9350"/>
            </w:tabs>
            <w:rPr>
              <w:rFonts w:eastAsiaTheme="minorEastAsia"/>
              <w:noProof/>
            </w:rPr>
          </w:pPr>
          <w:hyperlink w:anchor="_Toc129779710" w:history="1">
            <w:r w:rsidRPr="006A3C23">
              <w:rPr>
                <w:rStyle w:val="Hyperlink"/>
                <w:rFonts w:ascii="Arial" w:hAnsi="Arial" w:cs="Arial"/>
                <w:noProof/>
              </w:rPr>
              <w:t>Example</w:t>
            </w:r>
            <w:r>
              <w:rPr>
                <w:noProof/>
                <w:webHidden/>
              </w:rPr>
              <w:tab/>
            </w:r>
            <w:r>
              <w:rPr>
                <w:noProof/>
                <w:webHidden/>
              </w:rPr>
              <w:fldChar w:fldCharType="begin"/>
            </w:r>
            <w:r>
              <w:rPr>
                <w:noProof/>
                <w:webHidden/>
              </w:rPr>
              <w:instrText xml:space="preserve"> PAGEREF _Toc129779710 \h </w:instrText>
            </w:r>
            <w:r>
              <w:rPr>
                <w:noProof/>
                <w:webHidden/>
              </w:rPr>
            </w:r>
            <w:r>
              <w:rPr>
                <w:noProof/>
                <w:webHidden/>
              </w:rPr>
              <w:fldChar w:fldCharType="separate"/>
            </w:r>
            <w:r>
              <w:rPr>
                <w:noProof/>
                <w:webHidden/>
              </w:rPr>
              <w:t>47</w:t>
            </w:r>
            <w:r>
              <w:rPr>
                <w:noProof/>
                <w:webHidden/>
              </w:rPr>
              <w:fldChar w:fldCharType="end"/>
            </w:r>
          </w:hyperlink>
        </w:p>
        <w:p w:rsidR="00C916CD" w:rsidRDefault="00C916CD">
          <w:pPr>
            <w:pStyle w:val="TOC2"/>
            <w:tabs>
              <w:tab w:val="right" w:leader="dot" w:pos="9350"/>
            </w:tabs>
            <w:rPr>
              <w:rFonts w:eastAsiaTheme="minorEastAsia"/>
              <w:noProof/>
            </w:rPr>
          </w:pPr>
          <w:hyperlink w:anchor="_Toc129779711" w:history="1">
            <w:r w:rsidRPr="006A3C23">
              <w:rPr>
                <w:rStyle w:val="Hyperlink"/>
                <w:rFonts w:ascii="Arial" w:hAnsi="Arial" w:cs="Arial"/>
                <w:noProof/>
              </w:rPr>
              <w:t>HTML Ordered Lists</w:t>
            </w:r>
            <w:r>
              <w:rPr>
                <w:noProof/>
                <w:webHidden/>
              </w:rPr>
              <w:tab/>
            </w:r>
            <w:r>
              <w:rPr>
                <w:noProof/>
                <w:webHidden/>
              </w:rPr>
              <w:fldChar w:fldCharType="begin"/>
            </w:r>
            <w:r>
              <w:rPr>
                <w:noProof/>
                <w:webHidden/>
              </w:rPr>
              <w:instrText xml:space="preserve"> PAGEREF _Toc129779711 \h </w:instrText>
            </w:r>
            <w:r>
              <w:rPr>
                <w:noProof/>
                <w:webHidden/>
              </w:rPr>
            </w:r>
            <w:r>
              <w:rPr>
                <w:noProof/>
                <w:webHidden/>
              </w:rPr>
              <w:fldChar w:fldCharType="separate"/>
            </w:r>
            <w:r>
              <w:rPr>
                <w:noProof/>
                <w:webHidden/>
              </w:rPr>
              <w:t>48</w:t>
            </w:r>
            <w:r>
              <w:rPr>
                <w:noProof/>
                <w:webHidden/>
              </w:rPr>
              <w:fldChar w:fldCharType="end"/>
            </w:r>
          </w:hyperlink>
        </w:p>
        <w:p w:rsidR="00C916CD" w:rsidRDefault="00C916CD">
          <w:pPr>
            <w:pStyle w:val="TOC3"/>
            <w:tabs>
              <w:tab w:val="right" w:leader="dot" w:pos="9350"/>
            </w:tabs>
            <w:rPr>
              <w:rFonts w:eastAsiaTheme="minorEastAsia"/>
              <w:noProof/>
            </w:rPr>
          </w:pPr>
          <w:hyperlink w:anchor="_Toc129779712" w:history="1">
            <w:r w:rsidRPr="006A3C23">
              <w:rPr>
                <w:rStyle w:val="Hyperlink"/>
                <w:rFonts w:ascii="Arial" w:hAnsi="Arial" w:cs="Arial"/>
                <w:noProof/>
              </w:rPr>
              <w:t>Example</w:t>
            </w:r>
            <w:r>
              <w:rPr>
                <w:noProof/>
                <w:webHidden/>
              </w:rPr>
              <w:tab/>
            </w:r>
            <w:r>
              <w:rPr>
                <w:noProof/>
                <w:webHidden/>
              </w:rPr>
              <w:fldChar w:fldCharType="begin"/>
            </w:r>
            <w:r>
              <w:rPr>
                <w:noProof/>
                <w:webHidden/>
              </w:rPr>
              <w:instrText xml:space="preserve"> PAGEREF _Toc129779712 \h </w:instrText>
            </w:r>
            <w:r>
              <w:rPr>
                <w:noProof/>
                <w:webHidden/>
              </w:rPr>
            </w:r>
            <w:r>
              <w:rPr>
                <w:noProof/>
                <w:webHidden/>
              </w:rPr>
              <w:fldChar w:fldCharType="separate"/>
            </w:r>
            <w:r>
              <w:rPr>
                <w:noProof/>
                <w:webHidden/>
              </w:rPr>
              <w:t>48</w:t>
            </w:r>
            <w:r>
              <w:rPr>
                <w:noProof/>
                <w:webHidden/>
              </w:rPr>
              <w:fldChar w:fldCharType="end"/>
            </w:r>
          </w:hyperlink>
        </w:p>
        <w:p w:rsidR="00C916CD" w:rsidRDefault="00C916CD">
          <w:pPr>
            <w:pStyle w:val="TOC2"/>
            <w:tabs>
              <w:tab w:val="right" w:leader="dot" w:pos="9350"/>
            </w:tabs>
            <w:rPr>
              <w:rFonts w:eastAsiaTheme="minorEastAsia"/>
              <w:noProof/>
            </w:rPr>
          </w:pPr>
          <w:hyperlink w:anchor="_Toc129779713" w:history="1">
            <w:r w:rsidRPr="006A3C23">
              <w:rPr>
                <w:rStyle w:val="Hyperlink"/>
                <w:rFonts w:ascii="Arial" w:hAnsi="Arial" w:cs="Arial"/>
                <w:noProof/>
              </w:rPr>
              <w:t>The type Attribute</w:t>
            </w:r>
            <w:r>
              <w:rPr>
                <w:noProof/>
                <w:webHidden/>
              </w:rPr>
              <w:tab/>
            </w:r>
            <w:r>
              <w:rPr>
                <w:noProof/>
                <w:webHidden/>
              </w:rPr>
              <w:fldChar w:fldCharType="begin"/>
            </w:r>
            <w:r>
              <w:rPr>
                <w:noProof/>
                <w:webHidden/>
              </w:rPr>
              <w:instrText xml:space="preserve"> PAGEREF _Toc129779713 \h </w:instrText>
            </w:r>
            <w:r>
              <w:rPr>
                <w:noProof/>
                <w:webHidden/>
              </w:rPr>
            </w:r>
            <w:r>
              <w:rPr>
                <w:noProof/>
                <w:webHidden/>
              </w:rPr>
              <w:fldChar w:fldCharType="separate"/>
            </w:r>
            <w:r>
              <w:rPr>
                <w:noProof/>
                <w:webHidden/>
              </w:rPr>
              <w:t>48</w:t>
            </w:r>
            <w:r>
              <w:rPr>
                <w:noProof/>
                <w:webHidden/>
              </w:rPr>
              <w:fldChar w:fldCharType="end"/>
            </w:r>
          </w:hyperlink>
        </w:p>
        <w:p w:rsidR="00C916CD" w:rsidRDefault="00C916CD">
          <w:pPr>
            <w:pStyle w:val="TOC3"/>
            <w:tabs>
              <w:tab w:val="right" w:leader="dot" w:pos="9350"/>
            </w:tabs>
            <w:rPr>
              <w:rFonts w:eastAsiaTheme="minorEastAsia"/>
              <w:noProof/>
            </w:rPr>
          </w:pPr>
          <w:hyperlink w:anchor="_Toc129779714" w:history="1">
            <w:r w:rsidRPr="006A3C23">
              <w:rPr>
                <w:rStyle w:val="Hyperlink"/>
                <w:rFonts w:ascii="Arial" w:hAnsi="Arial" w:cs="Arial"/>
                <w:noProof/>
              </w:rPr>
              <w:t>Example</w:t>
            </w:r>
            <w:r>
              <w:rPr>
                <w:noProof/>
                <w:webHidden/>
              </w:rPr>
              <w:tab/>
            </w:r>
            <w:r>
              <w:rPr>
                <w:noProof/>
                <w:webHidden/>
              </w:rPr>
              <w:fldChar w:fldCharType="begin"/>
            </w:r>
            <w:r>
              <w:rPr>
                <w:noProof/>
                <w:webHidden/>
              </w:rPr>
              <w:instrText xml:space="preserve"> PAGEREF _Toc129779714 \h </w:instrText>
            </w:r>
            <w:r>
              <w:rPr>
                <w:noProof/>
                <w:webHidden/>
              </w:rPr>
            </w:r>
            <w:r>
              <w:rPr>
                <w:noProof/>
                <w:webHidden/>
              </w:rPr>
              <w:fldChar w:fldCharType="separate"/>
            </w:r>
            <w:r>
              <w:rPr>
                <w:noProof/>
                <w:webHidden/>
              </w:rPr>
              <w:t>49</w:t>
            </w:r>
            <w:r>
              <w:rPr>
                <w:noProof/>
                <w:webHidden/>
              </w:rPr>
              <w:fldChar w:fldCharType="end"/>
            </w:r>
          </w:hyperlink>
        </w:p>
        <w:p w:rsidR="00C916CD" w:rsidRDefault="00C916CD">
          <w:pPr>
            <w:pStyle w:val="TOC3"/>
            <w:tabs>
              <w:tab w:val="right" w:leader="dot" w:pos="9350"/>
            </w:tabs>
            <w:rPr>
              <w:rFonts w:eastAsiaTheme="minorEastAsia"/>
              <w:noProof/>
            </w:rPr>
          </w:pPr>
          <w:hyperlink w:anchor="_Toc129779715" w:history="1">
            <w:r w:rsidRPr="006A3C23">
              <w:rPr>
                <w:rStyle w:val="Hyperlink"/>
                <w:rFonts w:ascii="Arial" w:hAnsi="Arial" w:cs="Arial"/>
                <w:noProof/>
              </w:rPr>
              <w:t>Example</w:t>
            </w:r>
            <w:r>
              <w:rPr>
                <w:noProof/>
                <w:webHidden/>
              </w:rPr>
              <w:tab/>
            </w:r>
            <w:r>
              <w:rPr>
                <w:noProof/>
                <w:webHidden/>
              </w:rPr>
              <w:fldChar w:fldCharType="begin"/>
            </w:r>
            <w:r>
              <w:rPr>
                <w:noProof/>
                <w:webHidden/>
              </w:rPr>
              <w:instrText xml:space="preserve"> PAGEREF _Toc129779715 \h </w:instrText>
            </w:r>
            <w:r>
              <w:rPr>
                <w:noProof/>
                <w:webHidden/>
              </w:rPr>
            </w:r>
            <w:r>
              <w:rPr>
                <w:noProof/>
                <w:webHidden/>
              </w:rPr>
              <w:fldChar w:fldCharType="separate"/>
            </w:r>
            <w:r>
              <w:rPr>
                <w:noProof/>
                <w:webHidden/>
              </w:rPr>
              <w:t>49</w:t>
            </w:r>
            <w:r>
              <w:rPr>
                <w:noProof/>
                <w:webHidden/>
              </w:rPr>
              <w:fldChar w:fldCharType="end"/>
            </w:r>
          </w:hyperlink>
        </w:p>
        <w:p w:rsidR="00C916CD" w:rsidRDefault="00C916CD">
          <w:pPr>
            <w:pStyle w:val="TOC3"/>
            <w:tabs>
              <w:tab w:val="right" w:leader="dot" w:pos="9350"/>
            </w:tabs>
            <w:rPr>
              <w:rFonts w:eastAsiaTheme="minorEastAsia"/>
              <w:noProof/>
            </w:rPr>
          </w:pPr>
          <w:hyperlink w:anchor="_Toc129779716" w:history="1">
            <w:r w:rsidRPr="006A3C23">
              <w:rPr>
                <w:rStyle w:val="Hyperlink"/>
                <w:rFonts w:ascii="Arial" w:hAnsi="Arial" w:cs="Arial"/>
                <w:noProof/>
              </w:rPr>
              <w:t>Example</w:t>
            </w:r>
            <w:r>
              <w:rPr>
                <w:noProof/>
                <w:webHidden/>
              </w:rPr>
              <w:tab/>
            </w:r>
            <w:r>
              <w:rPr>
                <w:noProof/>
                <w:webHidden/>
              </w:rPr>
              <w:fldChar w:fldCharType="begin"/>
            </w:r>
            <w:r>
              <w:rPr>
                <w:noProof/>
                <w:webHidden/>
              </w:rPr>
              <w:instrText xml:space="preserve"> PAGEREF _Toc129779716 \h </w:instrText>
            </w:r>
            <w:r>
              <w:rPr>
                <w:noProof/>
                <w:webHidden/>
              </w:rPr>
            </w:r>
            <w:r>
              <w:rPr>
                <w:noProof/>
                <w:webHidden/>
              </w:rPr>
              <w:fldChar w:fldCharType="separate"/>
            </w:r>
            <w:r>
              <w:rPr>
                <w:noProof/>
                <w:webHidden/>
              </w:rPr>
              <w:t>50</w:t>
            </w:r>
            <w:r>
              <w:rPr>
                <w:noProof/>
                <w:webHidden/>
              </w:rPr>
              <w:fldChar w:fldCharType="end"/>
            </w:r>
          </w:hyperlink>
        </w:p>
        <w:p w:rsidR="00C916CD" w:rsidRDefault="00C916CD">
          <w:pPr>
            <w:pStyle w:val="TOC3"/>
            <w:tabs>
              <w:tab w:val="right" w:leader="dot" w:pos="9350"/>
            </w:tabs>
            <w:rPr>
              <w:rFonts w:eastAsiaTheme="minorEastAsia"/>
              <w:noProof/>
            </w:rPr>
          </w:pPr>
          <w:hyperlink w:anchor="_Toc129779717" w:history="1">
            <w:r w:rsidRPr="006A3C23">
              <w:rPr>
                <w:rStyle w:val="Hyperlink"/>
                <w:rFonts w:ascii="Arial" w:hAnsi="Arial" w:cs="Arial"/>
                <w:noProof/>
              </w:rPr>
              <w:t>Example</w:t>
            </w:r>
            <w:r>
              <w:rPr>
                <w:noProof/>
                <w:webHidden/>
              </w:rPr>
              <w:tab/>
            </w:r>
            <w:r>
              <w:rPr>
                <w:noProof/>
                <w:webHidden/>
              </w:rPr>
              <w:fldChar w:fldCharType="begin"/>
            </w:r>
            <w:r>
              <w:rPr>
                <w:noProof/>
                <w:webHidden/>
              </w:rPr>
              <w:instrText xml:space="preserve"> PAGEREF _Toc129779717 \h </w:instrText>
            </w:r>
            <w:r>
              <w:rPr>
                <w:noProof/>
                <w:webHidden/>
              </w:rPr>
            </w:r>
            <w:r>
              <w:rPr>
                <w:noProof/>
                <w:webHidden/>
              </w:rPr>
              <w:fldChar w:fldCharType="separate"/>
            </w:r>
            <w:r>
              <w:rPr>
                <w:noProof/>
                <w:webHidden/>
              </w:rPr>
              <w:t>50</w:t>
            </w:r>
            <w:r>
              <w:rPr>
                <w:noProof/>
                <w:webHidden/>
              </w:rPr>
              <w:fldChar w:fldCharType="end"/>
            </w:r>
          </w:hyperlink>
        </w:p>
        <w:p w:rsidR="00C916CD" w:rsidRDefault="00C916CD">
          <w:pPr>
            <w:pStyle w:val="TOC3"/>
            <w:tabs>
              <w:tab w:val="right" w:leader="dot" w:pos="9350"/>
            </w:tabs>
            <w:rPr>
              <w:rFonts w:eastAsiaTheme="minorEastAsia"/>
              <w:noProof/>
            </w:rPr>
          </w:pPr>
          <w:hyperlink w:anchor="_Toc129779718" w:history="1">
            <w:r w:rsidRPr="006A3C23">
              <w:rPr>
                <w:rStyle w:val="Hyperlink"/>
                <w:rFonts w:ascii="Arial" w:hAnsi="Arial" w:cs="Arial"/>
                <w:noProof/>
              </w:rPr>
              <w:t>Example</w:t>
            </w:r>
            <w:r>
              <w:rPr>
                <w:noProof/>
                <w:webHidden/>
              </w:rPr>
              <w:tab/>
            </w:r>
            <w:r>
              <w:rPr>
                <w:noProof/>
                <w:webHidden/>
              </w:rPr>
              <w:fldChar w:fldCharType="begin"/>
            </w:r>
            <w:r>
              <w:rPr>
                <w:noProof/>
                <w:webHidden/>
              </w:rPr>
              <w:instrText xml:space="preserve"> PAGEREF _Toc129779718 \h </w:instrText>
            </w:r>
            <w:r>
              <w:rPr>
                <w:noProof/>
                <w:webHidden/>
              </w:rPr>
            </w:r>
            <w:r>
              <w:rPr>
                <w:noProof/>
                <w:webHidden/>
              </w:rPr>
              <w:fldChar w:fldCharType="separate"/>
            </w:r>
            <w:r>
              <w:rPr>
                <w:noProof/>
                <w:webHidden/>
              </w:rPr>
              <w:t>51</w:t>
            </w:r>
            <w:r>
              <w:rPr>
                <w:noProof/>
                <w:webHidden/>
              </w:rPr>
              <w:fldChar w:fldCharType="end"/>
            </w:r>
          </w:hyperlink>
        </w:p>
        <w:p w:rsidR="00C916CD" w:rsidRDefault="00C916CD">
          <w:pPr>
            <w:pStyle w:val="TOC2"/>
            <w:tabs>
              <w:tab w:val="right" w:leader="dot" w:pos="9350"/>
            </w:tabs>
            <w:rPr>
              <w:rFonts w:eastAsiaTheme="minorEastAsia"/>
              <w:noProof/>
            </w:rPr>
          </w:pPr>
          <w:hyperlink w:anchor="_Toc129779719" w:history="1">
            <w:r w:rsidRPr="006A3C23">
              <w:rPr>
                <w:rStyle w:val="Hyperlink"/>
                <w:rFonts w:ascii="Arial" w:hAnsi="Arial" w:cs="Arial"/>
                <w:noProof/>
              </w:rPr>
              <w:t>The start Attribute</w:t>
            </w:r>
            <w:r>
              <w:rPr>
                <w:noProof/>
                <w:webHidden/>
              </w:rPr>
              <w:tab/>
            </w:r>
            <w:r>
              <w:rPr>
                <w:noProof/>
                <w:webHidden/>
              </w:rPr>
              <w:fldChar w:fldCharType="begin"/>
            </w:r>
            <w:r>
              <w:rPr>
                <w:noProof/>
                <w:webHidden/>
              </w:rPr>
              <w:instrText xml:space="preserve"> PAGEREF _Toc129779719 \h </w:instrText>
            </w:r>
            <w:r>
              <w:rPr>
                <w:noProof/>
                <w:webHidden/>
              </w:rPr>
            </w:r>
            <w:r>
              <w:rPr>
                <w:noProof/>
                <w:webHidden/>
              </w:rPr>
              <w:fldChar w:fldCharType="separate"/>
            </w:r>
            <w:r>
              <w:rPr>
                <w:noProof/>
                <w:webHidden/>
              </w:rPr>
              <w:t>52</w:t>
            </w:r>
            <w:r>
              <w:rPr>
                <w:noProof/>
                <w:webHidden/>
              </w:rPr>
              <w:fldChar w:fldCharType="end"/>
            </w:r>
          </w:hyperlink>
        </w:p>
        <w:p w:rsidR="00C916CD" w:rsidRDefault="00C916CD">
          <w:pPr>
            <w:pStyle w:val="TOC3"/>
            <w:tabs>
              <w:tab w:val="right" w:leader="dot" w:pos="9350"/>
            </w:tabs>
            <w:rPr>
              <w:rFonts w:eastAsiaTheme="minorEastAsia"/>
              <w:noProof/>
            </w:rPr>
          </w:pPr>
          <w:hyperlink w:anchor="_Toc129779720" w:history="1">
            <w:r w:rsidRPr="006A3C23">
              <w:rPr>
                <w:rStyle w:val="Hyperlink"/>
                <w:rFonts w:ascii="Arial" w:hAnsi="Arial" w:cs="Arial"/>
                <w:noProof/>
              </w:rPr>
              <w:t>Example</w:t>
            </w:r>
            <w:r>
              <w:rPr>
                <w:noProof/>
                <w:webHidden/>
              </w:rPr>
              <w:tab/>
            </w:r>
            <w:r>
              <w:rPr>
                <w:noProof/>
                <w:webHidden/>
              </w:rPr>
              <w:fldChar w:fldCharType="begin"/>
            </w:r>
            <w:r>
              <w:rPr>
                <w:noProof/>
                <w:webHidden/>
              </w:rPr>
              <w:instrText xml:space="preserve"> PAGEREF _Toc129779720 \h </w:instrText>
            </w:r>
            <w:r>
              <w:rPr>
                <w:noProof/>
                <w:webHidden/>
              </w:rPr>
            </w:r>
            <w:r>
              <w:rPr>
                <w:noProof/>
                <w:webHidden/>
              </w:rPr>
              <w:fldChar w:fldCharType="separate"/>
            </w:r>
            <w:r>
              <w:rPr>
                <w:noProof/>
                <w:webHidden/>
              </w:rPr>
              <w:t>52</w:t>
            </w:r>
            <w:r>
              <w:rPr>
                <w:noProof/>
                <w:webHidden/>
              </w:rPr>
              <w:fldChar w:fldCharType="end"/>
            </w:r>
          </w:hyperlink>
        </w:p>
        <w:p w:rsidR="00C916CD" w:rsidRDefault="00C916CD">
          <w:pPr>
            <w:pStyle w:val="TOC1"/>
            <w:tabs>
              <w:tab w:val="left" w:pos="660"/>
              <w:tab w:val="right" w:leader="dot" w:pos="9350"/>
            </w:tabs>
            <w:rPr>
              <w:rFonts w:eastAsiaTheme="minorEastAsia"/>
              <w:noProof/>
            </w:rPr>
          </w:pPr>
          <w:hyperlink w:anchor="_Toc129779721" w:history="1">
            <w:r w:rsidRPr="006A3C23">
              <w:rPr>
                <w:rStyle w:val="Hyperlink"/>
                <w:noProof/>
              </w:rPr>
              <w:t>12.</w:t>
            </w:r>
            <w:r>
              <w:rPr>
                <w:rFonts w:eastAsiaTheme="minorEastAsia"/>
                <w:noProof/>
              </w:rPr>
              <w:tab/>
            </w:r>
            <w:r w:rsidRPr="006A3C23">
              <w:rPr>
                <w:rStyle w:val="Hyperlink"/>
                <w:noProof/>
              </w:rPr>
              <w:t>HTML  Table</w:t>
            </w:r>
            <w:r>
              <w:rPr>
                <w:noProof/>
                <w:webHidden/>
              </w:rPr>
              <w:tab/>
            </w:r>
            <w:r>
              <w:rPr>
                <w:noProof/>
                <w:webHidden/>
              </w:rPr>
              <w:fldChar w:fldCharType="begin"/>
            </w:r>
            <w:r>
              <w:rPr>
                <w:noProof/>
                <w:webHidden/>
              </w:rPr>
              <w:instrText xml:space="preserve"> PAGEREF _Toc129779721 \h </w:instrText>
            </w:r>
            <w:r>
              <w:rPr>
                <w:noProof/>
                <w:webHidden/>
              </w:rPr>
            </w:r>
            <w:r>
              <w:rPr>
                <w:noProof/>
                <w:webHidden/>
              </w:rPr>
              <w:fldChar w:fldCharType="separate"/>
            </w:r>
            <w:r>
              <w:rPr>
                <w:noProof/>
                <w:webHidden/>
              </w:rPr>
              <w:t>53</w:t>
            </w:r>
            <w:r>
              <w:rPr>
                <w:noProof/>
                <w:webHidden/>
              </w:rPr>
              <w:fldChar w:fldCharType="end"/>
            </w:r>
          </w:hyperlink>
        </w:p>
        <w:p w:rsidR="00C916CD" w:rsidRDefault="00C916CD">
          <w:pPr>
            <w:pStyle w:val="TOC2"/>
            <w:tabs>
              <w:tab w:val="right" w:leader="dot" w:pos="9350"/>
            </w:tabs>
            <w:rPr>
              <w:rFonts w:eastAsiaTheme="minorEastAsia"/>
              <w:noProof/>
            </w:rPr>
          </w:pPr>
          <w:hyperlink w:anchor="_Toc129779722" w:history="1">
            <w:r w:rsidRPr="006A3C23">
              <w:rPr>
                <w:rStyle w:val="Hyperlink"/>
                <w:rFonts w:ascii="Segoe UI" w:hAnsi="Segoe UI" w:cs="Segoe UI"/>
                <w:noProof/>
              </w:rPr>
              <w:t>HTML Table Tags</w:t>
            </w:r>
            <w:r>
              <w:rPr>
                <w:noProof/>
                <w:webHidden/>
              </w:rPr>
              <w:tab/>
            </w:r>
            <w:r>
              <w:rPr>
                <w:noProof/>
                <w:webHidden/>
              </w:rPr>
              <w:fldChar w:fldCharType="begin"/>
            </w:r>
            <w:r>
              <w:rPr>
                <w:noProof/>
                <w:webHidden/>
              </w:rPr>
              <w:instrText xml:space="preserve"> PAGEREF _Toc129779722 \h </w:instrText>
            </w:r>
            <w:r>
              <w:rPr>
                <w:noProof/>
                <w:webHidden/>
              </w:rPr>
            </w:r>
            <w:r>
              <w:rPr>
                <w:noProof/>
                <w:webHidden/>
              </w:rPr>
              <w:fldChar w:fldCharType="separate"/>
            </w:r>
            <w:r>
              <w:rPr>
                <w:noProof/>
                <w:webHidden/>
              </w:rPr>
              <w:t>53</w:t>
            </w:r>
            <w:r>
              <w:rPr>
                <w:noProof/>
                <w:webHidden/>
              </w:rPr>
              <w:fldChar w:fldCharType="end"/>
            </w:r>
          </w:hyperlink>
        </w:p>
        <w:p w:rsidR="00C916CD" w:rsidRDefault="00C916CD">
          <w:pPr>
            <w:pStyle w:val="TOC2"/>
            <w:tabs>
              <w:tab w:val="right" w:leader="dot" w:pos="9350"/>
            </w:tabs>
            <w:rPr>
              <w:rFonts w:eastAsiaTheme="minorEastAsia"/>
              <w:noProof/>
            </w:rPr>
          </w:pPr>
          <w:hyperlink w:anchor="_Toc129779723" w:history="1">
            <w:r w:rsidRPr="006A3C23">
              <w:rPr>
                <w:rStyle w:val="Hyperlink"/>
                <w:rFonts w:ascii="Arial" w:hAnsi="Arial" w:cs="Arial"/>
                <w:noProof/>
              </w:rPr>
              <w:t>Example</w:t>
            </w:r>
            <w:r>
              <w:rPr>
                <w:noProof/>
                <w:webHidden/>
              </w:rPr>
              <w:tab/>
            </w:r>
            <w:r>
              <w:rPr>
                <w:noProof/>
                <w:webHidden/>
              </w:rPr>
              <w:fldChar w:fldCharType="begin"/>
            </w:r>
            <w:r>
              <w:rPr>
                <w:noProof/>
                <w:webHidden/>
              </w:rPr>
              <w:instrText xml:space="preserve"> PAGEREF _Toc129779723 \h </w:instrText>
            </w:r>
            <w:r>
              <w:rPr>
                <w:noProof/>
                <w:webHidden/>
              </w:rPr>
            </w:r>
            <w:r>
              <w:rPr>
                <w:noProof/>
                <w:webHidden/>
              </w:rPr>
              <w:fldChar w:fldCharType="separate"/>
            </w:r>
            <w:r>
              <w:rPr>
                <w:noProof/>
                <w:webHidden/>
              </w:rPr>
              <w:t>54</w:t>
            </w:r>
            <w:r>
              <w:rPr>
                <w:noProof/>
                <w:webHidden/>
              </w:rPr>
              <w:fldChar w:fldCharType="end"/>
            </w:r>
          </w:hyperlink>
        </w:p>
        <w:p w:rsidR="00C916CD" w:rsidRDefault="00C916CD">
          <w:pPr>
            <w:pStyle w:val="TOC2"/>
            <w:tabs>
              <w:tab w:val="right" w:leader="dot" w:pos="9350"/>
            </w:tabs>
            <w:rPr>
              <w:rFonts w:eastAsiaTheme="minorEastAsia"/>
              <w:noProof/>
            </w:rPr>
          </w:pPr>
          <w:hyperlink w:anchor="_Toc129779724" w:history="1">
            <w:r w:rsidRPr="006A3C23">
              <w:rPr>
                <w:rStyle w:val="Hyperlink"/>
                <w:rFonts w:ascii="Arial" w:hAnsi="Arial" w:cs="Arial"/>
                <w:noProof/>
              </w:rPr>
              <w:t>Table Heading</w:t>
            </w:r>
            <w:r>
              <w:rPr>
                <w:noProof/>
                <w:webHidden/>
              </w:rPr>
              <w:tab/>
            </w:r>
            <w:r>
              <w:rPr>
                <w:noProof/>
                <w:webHidden/>
              </w:rPr>
              <w:fldChar w:fldCharType="begin"/>
            </w:r>
            <w:r>
              <w:rPr>
                <w:noProof/>
                <w:webHidden/>
              </w:rPr>
              <w:instrText xml:space="preserve"> PAGEREF _Toc129779724 \h </w:instrText>
            </w:r>
            <w:r>
              <w:rPr>
                <w:noProof/>
                <w:webHidden/>
              </w:rPr>
            </w:r>
            <w:r>
              <w:rPr>
                <w:noProof/>
                <w:webHidden/>
              </w:rPr>
              <w:fldChar w:fldCharType="separate"/>
            </w:r>
            <w:r>
              <w:rPr>
                <w:noProof/>
                <w:webHidden/>
              </w:rPr>
              <w:t>55</w:t>
            </w:r>
            <w:r>
              <w:rPr>
                <w:noProof/>
                <w:webHidden/>
              </w:rPr>
              <w:fldChar w:fldCharType="end"/>
            </w:r>
          </w:hyperlink>
        </w:p>
        <w:p w:rsidR="00C916CD" w:rsidRDefault="00C916CD">
          <w:pPr>
            <w:pStyle w:val="TOC3"/>
            <w:tabs>
              <w:tab w:val="right" w:leader="dot" w:pos="9350"/>
            </w:tabs>
            <w:rPr>
              <w:rFonts w:eastAsiaTheme="minorEastAsia"/>
              <w:noProof/>
            </w:rPr>
          </w:pPr>
          <w:hyperlink w:anchor="_Toc129779725" w:history="1">
            <w:r w:rsidRPr="006A3C23">
              <w:rPr>
                <w:rStyle w:val="Hyperlink"/>
                <w:rFonts w:ascii="Arial" w:hAnsi="Arial" w:cs="Arial"/>
                <w:noProof/>
              </w:rPr>
              <w:t>Example</w:t>
            </w:r>
            <w:r>
              <w:rPr>
                <w:noProof/>
                <w:webHidden/>
              </w:rPr>
              <w:tab/>
            </w:r>
            <w:r>
              <w:rPr>
                <w:noProof/>
                <w:webHidden/>
              </w:rPr>
              <w:fldChar w:fldCharType="begin"/>
            </w:r>
            <w:r>
              <w:rPr>
                <w:noProof/>
                <w:webHidden/>
              </w:rPr>
              <w:instrText xml:space="preserve"> PAGEREF _Toc129779725 \h </w:instrText>
            </w:r>
            <w:r>
              <w:rPr>
                <w:noProof/>
                <w:webHidden/>
              </w:rPr>
            </w:r>
            <w:r>
              <w:rPr>
                <w:noProof/>
                <w:webHidden/>
              </w:rPr>
              <w:fldChar w:fldCharType="separate"/>
            </w:r>
            <w:r>
              <w:rPr>
                <w:noProof/>
                <w:webHidden/>
              </w:rPr>
              <w:t>55</w:t>
            </w:r>
            <w:r>
              <w:rPr>
                <w:noProof/>
                <w:webHidden/>
              </w:rPr>
              <w:fldChar w:fldCharType="end"/>
            </w:r>
          </w:hyperlink>
        </w:p>
        <w:p w:rsidR="00C916CD" w:rsidRDefault="00C916CD">
          <w:pPr>
            <w:pStyle w:val="TOC2"/>
            <w:tabs>
              <w:tab w:val="right" w:leader="dot" w:pos="9350"/>
            </w:tabs>
            <w:rPr>
              <w:rFonts w:eastAsiaTheme="minorEastAsia"/>
              <w:noProof/>
            </w:rPr>
          </w:pPr>
          <w:hyperlink w:anchor="_Toc129779726" w:history="1">
            <w:r w:rsidRPr="006A3C23">
              <w:rPr>
                <w:rStyle w:val="Hyperlink"/>
                <w:rFonts w:ascii="Arial" w:hAnsi="Arial" w:cs="Arial"/>
                <w:noProof/>
              </w:rPr>
              <w:t>Cellpadding and Cellspacing Attributes</w:t>
            </w:r>
            <w:r>
              <w:rPr>
                <w:noProof/>
                <w:webHidden/>
              </w:rPr>
              <w:tab/>
            </w:r>
            <w:r>
              <w:rPr>
                <w:noProof/>
                <w:webHidden/>
              </w:rPr>
              <w:fldChar w:fldCharType="begin"/>
            </w:r>
            <w:r>
              <w:rPr>
                <w:noProof/>
                <w:webHidden/>
              </w:rPr>
              <w:instrText xml:space="preserve"> PAGEREF _Toc129779726 \h </w:instrText>
            </w:r>
            <w:r>
              <w:rPr>
                <w:noProof/>
                <w:webHidden/>
              </w:rPr>
            </w:r>
            <w:r>
              <w:rPr>
                <w:noProof/>
                <w:webHidden/>
              </w:rPr>
              <w:fldChar w:fldCharType="separate"/>
            </w:r>
            <w:r>
              <w:rPr>
                <w:noProof/>
                <w:webHidden/>
              </w:rPr>
              <w:t>56</w:t>
            </w:r>
            <w:r>
              <w:rPr>
                <w:noProof/>
                <w:webHidden/>
              </w:rPr>
              <w:fldChar w:fldCharType="end"/>
            </w:r>
          </w:hyperlink>
        </w:p>
        <w:p w:rsidR="00C916CD" w:rsidRDefault="00C916CD">
          <w:pPr>
            <w:pStyle w:val="TOC3"/>
            <w:tabs>
              <w:tab w:val="right" w:leader="dot" w:pos="9350"/>
            </w:tabs>
            <w:rPr>
              <w:rFonts w:eastAsiaTheme="minorEastAsia"/>
              <w:noProof/>
            </w:rPr>
          </w:pPr>
          <w:hyperlink w:anchor="_Toc129779727" w:history="1">
            <w:r w:rsidRPr="006A3C23">
              <w:rPr>
                <w:rStyle w:val="Hyperlink"/>
                <w:rFonts w:ascii="Arial" w:hAnsi="Arial" w:cs="Arial"/>
                <w:noProof/>
              </w:rPr>
              <w:t>Example</w:t>
            </w:r>
            <w:r>
              <w:rPr>
                <w:noProof/>
                <w:webHidden/>
              </w:rPr>
              <w:tab/>
            </w:r>
            <w:r>
              <w:rPr>
                <w:noProof/>
                <w:webHidden/>
              </w:rPr>
              <w:fldChar w:fldCharType="begin"/>
            </w:r>
            <w:r>
              <w:rPr>
                <w:noProof/>
                <w:webHidden/>
              </w:rPr>
              <w:instrText xml:space="preserve"> PAGEREF _Toc129779727 \h </w:instrText>
            </w:r>
            <w:r>
              <w:rPr>
                <w:noProof/>
                <w:webHidden/>
              </w:rPr>
            </w:r>
            <w:r>
              <w:rPr>
                <w:noProof/>
                <w:webHidden/>
              </w:rPr>
              <w:fldChar w:fldCharType="separate"/>
            </w:r>
            <w:r>
              <w:rPr>
                <w:noProof/>
                <w:webHidden/>
              </w:rPr>
              <w:t>56</w:t>
            </w:r>
            <w:r>
              <w:rPr>
                <w:noProof/>
                <w:webHidden/>
              </w:rPr>
              <w:fldChar w:fldCharType="end"/>
            </w:r>
          </w:hyperlink>
        </w:p>
        <w:p w:rsidR="00C916CD" w:rsidRDefault="00C916CD">
          <w:pPr>
            <w:pStyle w:val="TOC2"/>
            <w:tabs>
              <w:tab w:val="right" w:leader="dot" w:pos="9350"/>
            </w:tabs>
            <w:rPr>
              <w:rFonts w:eastAsiaTheme="minorEastAsia"/>
              <w:noProof/>
            </w:rPr>
          </w:pPr>
          <w:hyperlink w:anchor="_Toc129779728" w:history="1">
            <w:r w:rsidRPr="006A3C23">
              <w:rPr>
                <w:rStyle w:val="Hyperlink"/>
                <w:rFonts w:ascii="Arial" w:hAnsi="Arial" w:cs="Arial"/>
                <w:noProof/>
              </w:rPr>
              <w:t>Colspan and Rowspan Attributes</w:t>
            </w:r>
            <w:r>
              <w:rPr>
                <w:noProof/>
                <w:webHidden/>
              </w:rPr>
              <w:tab/>
            </w:r>
            <w:r>
              <w:rPr>
                <w:noProof/>
                <w:webHidden/>
              </w:rPr>
              <w:fldChar w:fldCharType="begin"/>
            </w:r>
            <w:r>
              <w:rPr>
                <w:noProof/>
                <w:webHidden/>
              </w:rPr>
              <w:instrText xml:space="preserve"> PAGEREF _Toc129779728 \h </w:instrText>
            </w:r>
            <w:r>
              <w:rPr>
                <w:noProof/>
                <w:webHidden/>
              </w:rPr>
            </w:r>
            <w:r>
              <w:rPr>
                <w:noProof/>
                <w:webHidden/>
              </w:rPr>
              <w:fldChar w:fldCharType="separate"/>
            </w:r>
            <w:r>
              <w:rPr>
                <w:noProof/>
                <w:webHidden/>
              </w:rPr>
              <w:t>56</w:t>
            </w:r>
            <w:r>
              <w:rPr>
                <w:noProof/>
                <w:webHidden/>
              </w:rPr>
              <w:fldChar w:fldCharType="end"/>
            </w:r>
          </w:hyperlink>
        </w:p>
        <w:p w:rsidR="00C916CD" w:rsidRDefault="00C916CD">
          <w:pPr>
            <w:pStyle w:val="TOC3"/>
            <w:tabs>
              <w:tab w:val="right" w:leader="dot" w:pos="9350"/>
            </w:tabs>
            <w:rPr>
              <w:rFonts w:eastAsiaTheme="minorEastAsia"/>
              <w:noProof/>
            </w:rPr>
          </w:pPr>
          <w:hyperlink w:anchor="_Toc129779729" w:history="1">
            <w:r w:rsidRPr="006A3C23">
              <w:rPr>
                <w:rStyle w:val="Hyperlink"/>
                <w:rFonts w:ascii="Arial" w:hAnsi="Arial" w:cs="Arial"/>
                <w:noProof/>
              </w:rPr>
              <w:t>Example</w:t>
            </w:r>
            <w:r>
              <w:rPr>
                <w:noProof/>
                <w:webHidden/>
              </w:rPr>
              <w:tab/>
            </w:r>
            <w:r>
              <w:rPr>
                <w:noProof/>
                <w:webHidden/>
              </w:rPr>
              <w:fldChar w:fldCharType="begin"/>
            </w:r>
            <w:r>
              <w:rPr>
                <w:noProof/>
                <w:webHidden/>
              </w:rPr>
              <w:instrText xml:space="preserve"> PAGEREF _Toc129779729 \h </w:instrText>
            </w:r>
            <w:r>
              <w:rPr>
                <w:noProof/>
                <w:webHidden/>
              </w:rPr>
            </w:r>
            <w:r>
              <w:rPr>
                <w:noProof/>
                <w:webHidden/>
              </w:rPr>
              <w:fldChar w:fldCharType="separate"/>
            </w:r>
            <w:r>
              <w:rPr>
                <w:noProof/>
                <w:webHidden/>
              </w:rPr>
              <w:t>57</w:t>
            </w:r>
            <w:r>
              <w:rPr>
                <w:noProof/>
                <w:webHidden/>
              </w:rPr>
              <w:fldChar w:fldCharType="end"/>
            </w:r>
          </w:hyperlink>
        </w:p>
        <w:p w:rsidR="00C916CD" w:rsidRDefault="00C916CD">
          <w:pPr>
            <w:pStyle w:val="TOC2"/>
            <w:tabs>
              <w:tab w:val="right" w:leader="dot" w:pos="9350"/>
            </w:tabs>
            <w:rPr>
              <w:rFonts w:eastAsiaTheme="minorEastAsia"/>
              <w:noProof/>
            </w:rPr>
          </w:pPr>
          <w:hyperlink w:anchor="_Toc129779730" w:history="1">
            <w:r w:rsidRPr="006A3C23">
              <w:rPr>
                <w:rStyle w:val="Hyperlink"/>
                <w:rFonts w:ascii="Arial" w:hAnsi="Arial" w:cs="Arial"/>
                <w:noProof/>
              </w:rPr>
              <w:t>Tables Backgrounds</w:t>
            </w:r>
            <w:r>
              <w:rPr>
                <w:noProof/>
                <w:webHidden/>
              </w:rPr>
              <w:tab/>
            </w:r>
            <w:r>
              <w:rPr>
                <w:noProof/>
                <w:webHidden/>
              </w:rPr>
              <w:fldChar w:fldCharType="begin"/>
            </w:r>
            <w:r>
              <w:rPr>
                <w:noProof/>
                <w:webHidden/>
              </w:rPr>
              <w:instrText xml:space="preserve"> PAGEREF _Toc129779730 \h </w:instrText>
            </w:r>
            <w:r>
              <w:rPr>
                <w:noProof/>
                <w:webHidden/>
              </w:rPr>
            </w:r>
            <w:r>
              <w:rPr>
                <w:noProof/>
                <w:webHidden/>
              </w:rPr>
              <w:fldChar w:fldCharType="separate"/>
            </w:r>
            <w:r>
              <w:rPr>
                <w:noProof/>
                <w:webHidden/>
              </w:rPr>
              <w:t>57</w:t>
            </w:r>
            <w:r>
              <w:rPr>
                <w:noProof/>
                <w:webHidden/>
              </w:rPr>
              <w:fldChar w:fldCharType="end"/>
            </w:r>
          </w:hyperlink>
        </w:p>
        <w:p w:rsidR="00C916CD" w:rsidRDefault="00C916CD">
          <w:pPr>
            <w:pStyle w:val="TOC3"/>
            <w:tabs>
              <w:tab w:val="right" w:leader="dot" w:pos="9350"/>
            </w:tabs>
            <w:rPr>
              <w:rFonts w:eastAsiaTheme="minorEastAsia"/>
              <w:noProof/>
            </w:rPr>
          </w:pPr>
          <w:hyperlink w:anchor="_Toc129779731" w:history="1">
            <w:r w:rsidRPr="006A3C23">
              <w:rPr>
                <w:rStyle w:val="Hyperlink"/>
                <w:rFonts w:ascii="Arial" w:hAnsi="Arial" w:cs="Arial"/>
                <w:noProof/>
              </w:rPr>
              <w:t>Example</w:t>
            </w:r>
            <w:r>
              <w:rPr>
                <w:noProof/>
                <w:webHidden/>
              </w:rPr>
              <w:tab/>
            </w:r>
            <w:r>
              <w:rPr>
                <w:noProof/>
                <w:webHidden/>
              </w:rPr>
              <w:fldChar w:fldCharType="begin"/>
            </w:r>
            <w:r>
              <w:rPr>
                <w:noProof/>
                <w:webHidden/>
              </w:rPr>
              <w:instrText xml:space="preserve"> PAGEREF _Toc129779731 \h </w:instrText>
            </w:r>
            <w:r>
              <w:rPr>
                <w:noProof/>
                <w:webHidden/>
              </w:rPr>
            </w:r>
            <w:r>
              <w:rPr>
                <w:noProof/>
                <w:webHidden/>
              </w:rPr>
              <w:fldChar w:fldCharType="separate"/>
            </w:r>
            <w:r>
              <w:rPr>
                <w:noProof/>
                <w:webHidden/>
              </w:rPr>
              <w:t>58</w:t>
            </w:r>
            <w:r>
              <w:rPr>
                <w:noProof/>
                <w:webHidden/>
              </w:rPr>
              <w:fldChar w:fldCharType="end"/>
            </w:r>
          </w:hyperlink>
        </w:p>
        <w:p w:rsidR="00C916CD" w:rsidRDefault="00C916CD">
          <w:pPr>
            <w:pStyle w:val="TOC2"/>
            <w:tabs>
              <w:tab w:val="right" w:leader="dot" w:pos="9350"/>
            </w:tabs>
            <w:rPr>
              <w:rFonts w:eastAsiaTheme="minorEastAsia"/>
              <w:noProof/>
            </w:rPr>
          </w:pPr>
          <w:hyperlink w:anchor="_Toc129779732" w:history="1">
            <w:r w:rsidRPr="006A3C23">
              <w:rPr>
                <w:rStyle w:val="Hyperlink"/>
                <w:rFonts w:ascii="Arial" w:hAnsi="Arial" w:cs="Arial"/>
                <w:noProof/>
              </w:rPr>
              <w:t>Table Height and Width</w:t>
            </w:r>
            <w:r>
              <w:rPr>
                <w:noProof/>
                <w:webHidden/>
              </w:rPr>
              <w:tab/>
            </w:r>
            <w:r>
              <w:rPr>
                <w:noProof/>
                <w:webHidden/>
              </w:rPr>
              <w:fldChar w:fldCharType="begin"/>
            </w:r>
            <w:r>
              <w:rPr>
                <w:noProof/>
                <w:webHidden/>
              </w:rPr>
              <w:instrText xml:space="preserve"> PAGEREF _Toc129779732 \h </w:instrText>
            </w:r>
            <w:r>
              <w:rPr>
                <w:noProof/>
                <w:webHidden/>
              </w:rPr>
            </w:r>
            <w:r>
              <w:rPr>
                <w:noProof/>
                <w:webHidden/>
              </w:rPr>
              <w:fldChar w:fldCharType="separate"/>
            </w:r>
            <w:r>
              <w:rPr>
                <w:noProof/>
                <w:webHidden/>
              </w:rPr>
              <w:t>60</w:t>
            </w:r>
            <w:r>
              <w:rPr>
                <w:noProof/>
                <w:webHidden/>
              </w:rPr>
              <w:fldChar w:fldCharType="end"/>
            </w:r>
          </w:hyperlink>
        </w:p>
        <w:p w:rsidR="00C916CD" w:rsidRDefault="00C916CD">
          <w:pPr>
            <w:pStyle w:val="TOC3"/>
            <w:tabs>
              <w:tab w:val="right" w:leader="dot" w:pos="9350"/>
            </w:tabs>
            <w:rPr>
              <w:rFonts w:eastAsiaTheme="minorEastAsia"/>
              <w:noProof/>
            </w:rPr>
          </w:pPr>
          <w:hyperlink w:anchor="_Toc129779733" w:history="1">
            <w:r w:rsidRPr="006A3C23">
              <w:rPr>
                <w:rStyle w:val="Hyperlink"/>
                <w:rFonts w:ascii="Arial" w:hAnsi="Arial" w:cs="Arial"/>
                <w:noProof/>
              </w:rPr>
              <w:t>Example</w:t>
            </w:r>
            <w:r>
              <w:rPr>
                <w:noProof/>
                <w:webHidden/>
              </w:rPr>
              <w:tab/>
            </w:r>
            <w:r>
              <w:rPr>
                <w:noProof/>
                <w:webHidden/>
              </w:rPr>
              <w:fldChar w:fldCharType="begin"/>
            </w:r>
            <w:r>
              <w:rPr>
                <w:noProof/>
                <w:webHidden/>
              </w:rPr>
              <w:instrText xml:space="preserve"> PAGEREF _Toc129779733 \h </w:instrText>
            </w:r>
            <w:r>
              <w:rPr>
                <w:noProof/>
                <w:webHidden/>
              </w:rPr>
            </w:r>
            <w:r>
              <w:rPr>
                <w:noProof/>
                <w:webHidden/>
              </w:rPr>
              <w:fldChar w:fldCharType="separate"/>
            </w:r>
            <w:r>
              <w:rPr>
                <w:noProof/>
                <w:webHidden/>
              </w:rPr>
              <w:t>60</w:t>
            </w:r>
            <w:r>
              <w:rPr>
                <w:noProof/>
                <w:webHidden/>
              </w:rPr>
              <w:fldChar w:fldCharType="end"/>
            </w:r>
          </w:hyperlink>
        </w:p>
        <w:p w:rsidR="00C916CD" w:rsidRDefault="00C916CD">
          <w:pPr>
            <w:pStyle w:val="TOC2"/>
            <w:tabs>
              <w:tab w:val="right" w:leader="dot" w:pos="9350"/>
            </w:tabs>
            <w:rPr>
              <w:rFonts w:eastAsiaTheme="minorEastAsia"/>
              <w:noProof/>
            </w:rPr>
          </w:pPr>
          <w:hyperlink w:anchor="_Toc129779734" w:history="1">
            <w:r w:rsidRPr="006A3C23">
              <w:rPr>
                <w:rStyle w:val="Hyperlink"/>
                <w:rFonts w:ascii="Arial" w:hAnsi="Arial" w:cs="Arial"/>
                <w:noProof/>
              </w:rPr>
              <w:t>Table Caption</w:t>
            </w:r>
            <w:r>
              <w:rPr>
                <w:noProof/>
                <w:webHidden/>
              </w:rPr>
              <w:tab/>
            </w:r>
            <w:r>
              <w:rPr>
                <w:noProof/>
                <w:webHidden/>
              </w:rPr>
              <w:fldChar w:fldCharType="begin"/>
            </w:r>
            <w:r>
              <w:rPr>
                <w:noProof/>
                <w:webHidden/>
              </w:rPr>
              <w:instrText xml:space="preserve"> PAGEREF _Toc129779734 \h </w:instrText>
            </w:r>
            <w:r>
              <w:rPr>
                <w:noProof/>
                <w:webHidden/>
              </w:rPr>
            </w:r>
            <w:r>
              <w:rPr>
                <w:noProof/>
                <w:webHidden/>
              </w:rPr>
              <w:fldChar w:fldCharType="separate"/>
            </w:r>
            <w:r>
              <w:rPr>
                <w:noProof/>
                <w:webHidden/>
              </w:rPr>
              <w:t>60</w:t>
            </w:r>
            <w:r>
              <w:rPr>
                <w:noProof/>
                <w:webHidden/>
              </w:rPr>
              <w:fldChar w:fldCharType="end"/>
            </w:r>
          </w:hyperlink>
        </w:p>
        <w:p w:rsidR="00C916CD" w:rsidRDefault="00C916CD">
          <w:pPr>
            <w:pStyle w:val="TOC3"/>
            <w:tabs>
              <w:tab w:val="right" w:leader="dot" w:pos="9350"/>
            </w:tabs>
            <w:rPr>
              <w:rFonts w:eastAsiaTheme="minorEastAsia"/>
              <w:noProof/>
            </w:rPr>
          </w:pPr>
          <w:hyperlink w:anchor="_Toc129779735" w:history="1">
            <w:r w:rsidRPr="006A3C23">
              <w:rPr>
                <w:rStyle w:val="Hyperlink"/>
                <w:rFonts w:ascii="Arial" w:hAnsi="Arial" w:cs="Arial"/>
                <w:noProof/>
              </w:rPr>
              <w:t>Example</w:t>
            </w:r>
            <w:r>
              <w:rPr>
                <w:noProof/>
                <w:webHidden/>
              </w:rPr>
              <w:tab/>
            </w:r>
            <w:r>
              <w:rPr>
                <w:noProof/>
                <w:webHidden/>
              </w:rPr>
              <w:fldChar w:fldCharType="begin"/>
            </w:r>
            <w:r>
              <w:rPr>
                <w:noProof/>
                <w:webHidden/>
              </w:rPr>
              <w:instrText xml:space="preserve"> PAGEREF _Toc129779735 \h </w:instrText>
            </w:r>
            <w:r>
              <w:rPr>
                <w:noProof/>
                <w:webHidden/>
              </w:rPr>
            </w:r>
            <w:r>
              <w:rPr>
                <w:noProof/>
                <w:webHidden/>
              </w:rPr>
              <w:fldChar w:fldCharType="separate"/>
            </w:r>
            <w:r>
              <w:rPr>
                <w:noProof/>
                <w:webHidden/>
              </w:rPr>
              <w:t>60</w:t>
            </w:r>
            <w:r>
              <w:rPr>
                <w:noProof/>
                <w:webHidden/>
              </w:rPr>
              <w:fldChar w:fldCharType="end"/>
            </w:r>
          </w:hyperlink>
        </w:p>
        <w:p w:rsidR="00C916CD" w:rsidRDefault="00C916CD">
          <w:pPr>
            <w:pStyle w:val="TOC2"/>
            <w:tabs>
              <w:tab w:val="right" w:leader="dot" w:pos="9350"/>
            </w:tabs>
            <w:rPr>
              <w:rFonts w:eastAsiaTheme="minorEastAsia"/>
              <w:noProof/>
            </w:rPr>
          </w:pPr>
          <w:hyperlink w:anchor="_Toc129779736" w:history="1">
            <w:r w:rsidRPr="006A3C23">
              <w:rPr>
                <w:rStyle w:val="Hyperlink"/>
                <w:rFonts w:ascii="Arial" w:hAnsi="Arial" w:cs="Arial"/>
                <w:noProof/>
              </w:rPr>
              <w:t>Table Header, Body, and Footer</w:t>
            </w:r>
            <w:r>
              <w:rPr>
                <w:noProof/>
                <w:webHidden/>
              </w:rPr>
              <w:tab/>
            </w:r>
            <w:r>
              <w:rPr>
                <w:noProof/>
                <w:webHidden/>
              </w:rPr>
              <w:fldChar w:fldCharType="begin"/>
            </w:r>
            <w:r>
              <w:rPr>
                <w:noProof/>
                <w:webHidden/>
              </w:rPr>
              <w:instrText xml:space="preserve"> PAGEREF _Toc129779736 \h </w:instrText>
            </w:r>
            <w:r>
              <w:rPr>
                <w:noProof/>
                <w:webHidden/>
              </w:rPr>
            </w:r>
            <w:r>
              <w:rPr>
                <w:noProof/>
                <w:webHidden/>
              </w:rPr>
              <w:fldChar w:fldCharType="separate"/>
            </w:r>
            <w:r>
              <w:rPr>
                <w:noProof/>
                <w:webHidden/>
              </w:rPr>
              <w:t>61</w:t>
            </w:r>
            <w:r>
              <w:rPr>
                <w:noProof/>
                <w:webHidden/>
              </w:rPr>
              <w:fldChar w:fldCharType="end"/>
            </w:r>
          </w:hyperlink>
        </w:p>
        <w:p w:rsidR="00C916CD" w:rsidRDefault="00C916CD">
          <w:pPr>
            <w:pStyle w:val="TOC3"/>
            <w:tabs>
              <w:tab w:val="right" w:leader="dot" w:pos="9350"/>
            </w:tabs>
            <w:rPr>
              <w:rFonts w:eastAsiaTheme="minorEastAsia"/>
              <w:noProof/>
            </w:rPr>
          </w:pPr>
          <w:hyperlink w:anchor="_Toc129779737" w:history="1">
            <w:r w:rsidRPr="006A3C23">
              <w:rPr>
                <w:rStyle w:val="Hyperlink"/>
                <w:rFonts w:ascii="Arial" w:hAnsi="Arial" w:cs="Arial"/>
                <w:noProof/>
              </w:rPr>
              <w:t>Example</w:t>
            </w:r>
            <w:r>
              <w:rPr>
                <w:noProof/>
                <w:webHidden/>
              </w:rPr>
              <w:tab/>
            </w:r>
            <w:r>
              <w:rPr>
                <w:noProof/>
                <w:webHidden/>
              </w:rPr>
              <w:fldChar w:fldCharType="begin"/>
            </w:r>
            <w:r>
              <w:rPr>
                <w:noProof/>
                <w:webHidden/>
              </w:rPr>
              <w:instrText xml:space="preserve"> PAGEREF _Toc129779737 \h </w:instrText>
            </w:r>
            <w:r>
              <w:rPr>
                <w:noProof/>
                <w:webHidden/>
              </w:rPr>
            </w:r>
            <w:r>
              <w:rPr>
                <w:noProof/>
                <w:webHidden/>
              </w:rPr>
              <w:fldChar w:fldCharType="separate"/>
            </w:r>
            <w:r>
              <w:rPr>
                <w:noProof/>
                <w:webHidden/>
              </w:rPr>
              <w:t>61</w:t>
            </w:r>
            <w:r>
              <w:rPr>
                <w:noProof/>
                <w:webHidden/>
              </w:rPr>
              <w:fldChar w:fldCharType="end"/>
            </w:r>
          </w:hyperlink>
        </w:p>
        <w:p w:rsidR="00C916CD" w:rsidRDefault="00C916CD">
          <w:pPr>
            <w:pStyle w:val="TOC2"/>
            <w:tabs>
              <w:tab w:val="right" w:leader="dot" w:pos="9350"/>
            </w:tabs>
            <w:rPr>
              <w:rFonts w:eastAsiaTheme="minorEastAsia"/>
              <w:noProof/>
            </w:rPr>
          </w:pPr>
          <w:hyperlink w:anchor="_Toc129779738" w:history="1">
            <w:r w:rsidRPr="006A3C23">
              <w:rPr>
                <w:rStyle w:val="Hyperlink"/>
                <w:rFonts w:ascii="Arial" w:hAnsi="Arial" w:cs="Arial"/>
                <w:noProof/>
              </w:rPr>
              <w:t>Nested Tables</w:t>
            </w:r>
            <w:r>
              <w:rPr>
                <w:noProof/>
                <w:webHidden/>
              </w:rPr>
              <w:tab/>
            </w:r>
            <w:r>
              <w:rPr>
                <w:noProof/>
                <w:webHidden/>
              </w:rPr>
              <w:fldChar w:fldCharType="begin"/>
            </w:r>
            <w:r>
              <w:rPr>
                <w:noProof/>
                <w:webHidden/>
              </w:rPr>
              <w:instrText xml:space="preserve"> PAGEREF _Toc129779738 \h </w:instrText>
            </w:r>
            <w:r>
              <w:rPr>
                <w:noProof/>
                <w:webHidden/>
              </w:rPr>
            </w:r>
            <w:r>
              <w:rPr>
                <w:noProof/>
                <w:webHidden/>
              </w:rPr>
              <w:fldChar w:fldCharType="separate"/>
            </w:r>
            <w:r>
              <w:rPr>
                <w:noProof/>
                <w:webHidden/>
              </w:rPr>
              <w:t>62</w:t>
            </w:r>
            <w:r>
              <w:rPr>
                <w:noProof/>
                <w:webHidden/>
              </w:rPr>
              <w:fldChar w:fldCharType="end"/>
            </w:r>
          </w:hyperlink>
        </w:p>
        <w:p w:rsidR="00C916CD" w:rsidRDefault="00C916CD">
          <w:pPr>
            <w:pStyle w:val="TOC3"/>
            <w:tabs>
              <w:tab w:val="right" w:leader="dot" w:pos="9350"/>
            </w:tabs>
            <w:rPr>
              <w:rFonts w:eastAsiaTheme="minorEastAsia"/>
              <w:noProof/>
            </w:rPr>
          </w:pPr>
          <w:hyperlink w:anchor="_Toc129779739" w:history="1">
            <w:r w:rsidRPr="006A3C23">
              <w:rPr>
                <w:rStyle w:val="Hyperlink"/>
                <w:rFonts w:ascii="Arial" w:hAnsi="Arial" w:cs="Arial"/>
                <w:noProof/>
              </w:rPr>
              <w:t>Example</w:t>
            </w:r>
            <w:r>
              <w:rPr>
                <w:noProof/>
                <w:webHidden/>
              </w:rPr>
              <w:tab/>
            </w:r>
            <w:r>
              <w:rPr>
                <w:noProof/>
                <w:webHidden/>
              </w:rPr>
              <w:fldChar w:fldCharType="begin"/>
            </w:r>
            <w:r>
              <w:rPr>
                <w:noProof/>
                <w:webHidden/>
              </w:rPr>
              <w:instrText xml:space="preserve"> PAGEREF _Toc129779739 \h </w:instrText>
            </w:r>
            <w:r>
              <w:rPr>
                <w:noProof/>
                <w:webHidden/>
              </w:rPr>
            </w:r>
            <w:r>
              <w:rPr>
                <w:noProof/>
                <w:webHidden/>
              </w:rPr>
              <w:fldChar w:fldCharType="separate"/>
            </w:r>
            <w:r>
              <w:rPr>
                <w:noProof/>
                <w:webHidden/>
              </w:rPr>
              <w:t>62</w:t>
            </w:r>
            <w:r>
              <w:rPr>
                <w:noProof/>
                <w:webHidden/>
              </w:rPr>
              <w:fldChar w:fldCharType="end"/>
            </w:r>
          </w:hyperlink>
        </w:p>
        <w:p w:rsidR="00C916CD" w:rsidRDefault="00C916CD">
          <w:pPr>
            <w:pStyle w:val="TOC1"/>
            <w:tabs>
              <w:tab w:val="left" w:pos="660"/>
              <w:tab w:val="right" w:leader="dot" w:pos="9350"/>
            </w:tabs>
            <w:rPr>
              <w:rFonts w:eastAsiaTheme="minorEastAsia"/>
              <w:noProof/>
            </w:rPr>
          </w:pPr>
          <w:hyperlink w:anchor="_Toc129779740" w:history="1">
            <w:r w:rsidRPr="006A3C23">
              <w:rPr>
                <w:rStyle w:val="Hyperlink"/>
                <w:noProof/>
              </w:rPr>
              <w:t>13.</w:t>
            </w:r>
            <w:r>
              <w:rPr>
                <w:rFonts w:eastAsiaTheme="minorEastAsia"/>
                <w:noProof/>
              </w:rPr>
              <w:tab/>
            </w:r>
            <w:r w:rsidRPr="006A3C23">
              <w:rPr>
                <w:rStyle w:val="Hyperlink"/>
                <w:noProof/>
              </w:rPr>
              <w:t>HTML Images</w:t>
            </w:r>
            <w:r>
              <w:rPr>
                <w:noProof/>
                <w:webHidden/>
              </w:rPr>
              <w:tab/>
            </w:r>
            <w:r>
              <w:rPr>
                <w:noProof/>
                <w:webHidden/>
              </w:rPr>
              <w:fldChar w:fldCharType="begin"/>
            </w:r>
            <w:r>
              <w:rPr>
                <w:noProof/>
                <w:webHidden/>
              </w:rPr>
              <w:instrText xml:space="preserve"> PAGEREF _Toc129779740 \h </w:instrText>
            </w:r>
            <w:r>
              <w:rPr>
                <w:noProof/>
                <w:webHidden/>
              </w:rPr>
            </w:r>
            <w:r>
              <w:rPr>
                <w:noProof/>
                <w:webHidden/>
              </w:rPr>
              <w:fldChar w:fldCharType="separate"/>
            </w:r>
            <w:r>
              <w:rPr>
                <w:noProof/>
                <w:webHidden/>
              </w:rPr>
              <w:t>63</w:t>
            </w:r>
            <w:r>
              <w:rPr>
                <w:noProof/>
                <w:webHidden/>
              </w:rPr>
              <w:fldChar w:fldCharType="end"/>
            </w:r>
          </w:hyperlink>
        </w:p>
        <w:p w:rsidR="00C916CD" w:rsidRDefault="00C916CD">
          <w:pPr>
            <w:pStyle w:val="TOC3"/>
            <w:tabs>
              <w:tab w:val="right" w:leader="dot" w:pos="9350"/>
            </w:tabs>
            <w:rPr>
              <w:rFonts w:eastAsiaTheme="minorEastAsia"/>
              <w:noProof/>
            </w:rPr>
          </w:pPr>
          <w:hyperlink w:anchor="_Toc129779741" w:history="1">
            <w:r w:rsidRPr="006A3C23">
              <w:rPr>
                <w:rStyle w:val="Hyperlink"/>
                <w:rFonts w:ascii="Segoe UI" w:hAnsi="Segoe UI" w:cs="Segoe UI"/>
                <w:noProof/>
              </w:rPr>
              <w:t>Example</w:t>
            </w:r>
            <w:r>
              <w:rPr>
                <w:noProof/>
                <w:webHidden/>
              </w:rPr>
              <w:tab/>
            </w:r>
            <w:r>
              <w:rPr>
                <w:noProof/>
                <w:webHidden/>
              </w:rPr>
              <w:fldChar w:fldCharType="begin"/>
            </w:r>
            <w:r>
              <w:rPr>
                <w:noProof/>
                <w:webHidden/>
              </w:rPr>
              <w:instrText xml:space="preserve"> PAGEREF _Toc129779741 \h </w:instrText>
            </w:r>
            <w:r>
              <w:rPr>
                <w:noProof/>
                <w:webHidden/>
              </w:rPr>
            </w:r>
            <w:r>
              <w:rPr>
                <w:noProof/>
                <w:webHidden/>
              </w:rPr>
              <w:fldChar w:fldCharType="separate"/>
            </w:r>
            <w:r>
              <w:rPr>
                <w:noProof/>
                <w:webHidden/>
              </w:rPr>
              <w:t>63</w:t>
            </w:r>
            <w:r>
              <w:rPr>
                <w:noProof/>
                <w:webHidden/>
              </w:rPr>
              <w:fldChar w:fldCharType="end"/>
            </w:r>
          </w:hyperlink>
        </w:p>
        <w:p w:rsidR="00C916CD" w:rsidRDefault="00C916CD">
          <w:pPr>
            <w:pStyle w:val="TOC2"/>
            <w:tabs>
              <w:tab w:val="right" w:leader="dot" w:pos="9350"/>
            </w:tabs>
            <w:rPr>
              <w:rFonts w:eastAsiaTheme="minorEastAsia"/>
              <w:noProof/>
            </w:rPr>
          </w:pPr>
          <w:hyperlink w:anchor="_Toc129779742" w:history="1">
            <w:r w:rsidRPr="006A3C23">
              <w:rPr>
                <w:rStyle w:val="Hyperlink"/>
                <w:rFonts w:ascii="Segoe UI" w:hAnsi="Segoe UI" w:cs="Segoe UI"/>
                <w:noProof/>
              </w:rPr>
              <w:t>HTML Images Syntax</w:t>
            </w:r>
            <w:r>
              <w:rPr>
                <w:noProof/>
                <w:webHidden/>
              </w:rPr>
              <w:tab/>
            </w:r>
            <w:r>
              <w:rPr>
                <w:noProof/>
                <w:webHidden/>
              </w:rPr>
              <w:fldChar w:fldCharType="begin"/>
            </w:r>
            <w:r>
              <w:rPr>
                <w:noProof/>
                <w:webHidden/>
              </w:rPr>
              <w:instrText xml:space="preserve"> PAGEREF _Toc129779742 \h </w:instrText>
            </w:r>
            <w:r>
              <w:rPr>
                <w:noProof/>
                <w:webHidden/>
              </w:rPr>
            </w:r>
            <w:r>
              <w:rPr>
                <w:noProof/>
                <w:webHidden/>
              </w:rPr>
              <w:fldChar w:fldCharType="separate"/>
            </w:r>
            <w:r>
              <w:rPr>
                <w:noProof/>
                <w:webHidden/>
              </w:rPr>
              <w:t>64</w:t>
            </w:r>
            <w:r>
              <w:rPr>
                <w:noProof/>
                <w:webHidden/>
              </w:rPr>
              <w:fldChar w:fldCharType="end"/>
            </w:r>
          </w:hyperlink>
        </w:p>
        <w:p w:rsidR="00C916CD" w:rsidRDefault="00C916CD">
          <w:pPr>
            <w:pStyle w:val="TOC3"/>
            <w:tabs>
              <w:tab w:val="right" w:leader="dot" w:pos="9350"/>
            </w:tabs>
            <w:rPr>
              <w:rFonts w:eastAsiaTheme="minorEastAsia"/>
              <w:noProof/>
            </w:rPr>
          </w:pPr>
          <w:hyperlink w:anchor="_Toc129779743" w:history="1">
            <w:r w:rsidRPr="006A3C23">
              <w:rPr>
                <w:rStyle w:val="Hyperlink"/>
                <w:rFonts w:ascii="Segoe UI" w:hAnsi="Segoe UI" w:cs="Segoe UI"/>
                <w:noProof/>
              </w:rPr>
              <w:t>Syntax</w:t>
            </w:r>
            <w:r>
              <w:rPr>
                <w:noProof/>
                <w:webHidden/>
              </w:rPr>
              <w:tab/>
            </w:r>
            <w:r>
              <w:rPr>
                <w:noProof/>
                <w:webHidden/>
              </w:rPr>
              <w:fldChar w:fldCharType="begin"/>
            </w:r>
            <w:r>
              <w:rPr>
                <w:noProof/>
                <w:webHidden/>
              </w:rPr>
              <w:instrText xml:space="preserve"> PAGEREF _Toc129779743 \h </w:instrText>
            </w:r>
            <w:r>
              <w:rPr>
                <w:noProof/>
                <w:webHidden/>
              </w:rPr>
            </w:r>
            <w:r>
              <w:rPr>
                <w:noProof/>
                <w:webHidden/>
              </w:rPr>
              <w:fldChar w:fldCharType="separate"/>
            </w:r>
            <w:r>
              <w:rPr>
                <w:noProof/>
                <w:webHidden/>
              </w:rPr>
              <w:t>64</w:t>
            </w:r>
            <w:r>
              <w:rPr>
                <w:noProof/>
                <w:webHidden/>
              </w:rPr>
              <w:fldChar w:fldCharType="end"/>
            </w:r>
          </w:hyperlink>
        </w:p>
        <w:p w:rsidR="00C916CD" w:rsidRDefault="00C916CD">
          <w:pPr>
            <w:pStyle w:val="TOC2"/>
            <w:tabs>
              <w:tab w:val="right" w:leader="dot" w:pos="9350"/>
            </w:tabs>
            <w:rPr>
              <w:rFonts w:eastAsiaTheme="minorEastAsia"/>
              <w:noProof/>
            </w:rPr>
          </w:pPr>
          <w:hyperlink w:anchor="_Toc129779744" w:history="1">
            <w:r w:rsidRPr="006A3C23">
              <w:rPr>
                <w:rStyle w:val="Hyperlink"/>
                <w:rFonts w:ascii="Segoe UI" w:hAnsi="Segoe UI" w:cs="Segoe UI"/>
                <w:noProof/>
              </w:rPr>
              <w:t>The src Attribute</w:t>
            </w:r>
            <w:r>
              <w:rPr>
                <w:noProof/>
                <w:webHidden/>
              </w:rPr>
              <w:tab/>
            </w:r>
            <w:r>
              <w:rPr>
                <w:noProof/>
                <w:webHidden/>
              </w:rPr>
              <w:fldChar w:fldCharType="begin"/>
            </w:r>
            <w:r>
              <w:rPr>
                <w:noProof/>
                <w:webHidden/>
              </w:rPr>
              <w:instrText xml:space="preserve"> PAGEREF _Toc129779744 \h </w:instrText>
            </w:r>
            <w:r>
              <w:rPr>
                <w:noProof/>
                <w:webHidden/>
              </w:rPr>
            </w:r>
            <w:r>
              <w:rPr>
                <w:noProof/>
                <w:webHidden/>
              </w:rPr>
              <w:fldChar w:fldCharType="separate"/>
            </w:r>
            <w:r>
              <w:rPr>
                <w:noProof/>
                <w:webHidden/>
              </w:rPr>
              <w:t>64</w:t>
            </w:r>
            <w:r>
              <w:rPr>
                <w:noProof/>
                <w:webHidden/>
              </w:rPr>
              <w:fldChar w:fldCharType="end"/>
            </w:r>
          </w:hyperlink>
        </w:p>
        <w:p w:rsidR="00C916CD" w:rsidRDefault="00C916CD">
          <w:pPr>
            <w:pStyle w:val="TOC3"/>
            <w:tabs>
              <w:tab w:val="right" w:leader="dot" w:pos="9350"/>
            </w:tabs>
            <w:rPr>
              <w:rFonts w:eastAsiaTheme="minorEastAsia"/>
              <w:noProof/>
            </w:rPr>
          </w:pPr>
          <w:hyperlink w:anchor="_Toc129779745" w:history="1">
            <w:r w:rsidRPr="006A3C23">
              <w:rPr>
                <w:rStyle w:val="Hyperlink"/>
                <w:rFonts w:ascii="Segoe UI" w:hAnsi="Segoe UI" w:cs="Segoe UI"/>
                <w:noProof/>
              </w:rPr>
              <w:t>Example</w:t>
            </w:r>
            <w:r>
              <w:rPr>
                <w:noProof/>
                <w:webHidden/>
              </w:rPr>
              <w:tab/>
            </w:r>
            <w:r>
              <w:rPr>
                <w:noProof/>
                <w:webHidden/>
              </w:rPr>
              <w:fldChar w:fldCharType="begin"/>
            </w:r>
            <w:r>
              <w:rPr>
                <w:noProof/>
                <w:webHidden/>
              </w:rPr>
              <w:instrText xml:space="preserve"> PAGEREF _Toc129779745 \h </w:instrText>
            </w:r>
            <w:r>
              <w:rPr>
                <w:noProof/>
                <w:webHidden/>
              </w:rPr>
            </w:r>
            <w:r>
              <w:rPr>
                <w:noProof/>
                <w:webHidden/>
              </w:rPr>
              <w:fldChar w:fldCharType="separate"/>
            </w:r>
            <w:r>
              <w:rPr>
                <w:noProof/>
                <w:webHidden/>
              </w:rPr>
              <w:t>64</w:t>
            </w:r>
            <w:r>
              <w:rPr>
                <w:noProof/>
                <w:webHidden/>
              </w:rPr>
              <w:fldChar w:fldCharType="end"/>
            </w:r>
          </w:hyperlink>
        </w:p>
        <w:p w:rsidR="00C916CD" w:rsidRDefault="00C916CD">
          <w:pPr>
            <w:pStyle w:val="TOC2"/>
            <w:tabs>
              <w:tab w:val="right" w:leader="dot" w:pos="9350"/>
            </w:tabs>
            <w:rPr>
              <w:rFonts w:eastAsiaTheme="minorEastAsia"/>
              <w:noProof/>
            </w:rPr>
          </w:pPr>
          <w:hyperlink w:anchor="_Toc129779746" w:history="1">
            <w:r w:rsidRPr="006A3C23">
              <w:rPr>
                <w:rStyle w:val="Hyperlink"/>
                <w:rFonts w:ascii="Segoe UI" w:hAnsi="Segoe UI" w:cs="Segoe UI"/>
                <w:noProof/>
              </w:rPr>
              <w:t>The alt Attribute</w:t>
            </w:r>
            <w:r>
              <w:rPr>
                <w:noProof/>
                <w:webHidden/>
              </w:rPr>
              <w:tab/>
            </w:r>
            <w:r>
              <w:rPr>
                <w:noProof/>
                <w:webHidden/>
              </w:rPr>
              <w:fldChar w:fldCharType="begin"/>
            </w:r>
            <w:r>
              <w:rPr>
                <w:noProof/>
                <w:webHidden/>
              </w:rPr>
              <w:instrText xml:space="preserve"> PAGEREF _Toc129779746 \h </w:instrText>
            </w:r>
            <w:r>
              <w:rPr>
                <w:noProof/>
                <w:webHidden/>
              </w:rPr>
            </w:r>
            <w:r>
              <w:rPr>
                <w:noProof/>
                <w:webHidden/>
              </w:rPr>
              <w:fldChar w:fldCharType="separate"/>
            </w:r>
            <w:r>
              <w:rPr>
                <w:noProof/>
                <w:webHidden/>
              </w:rPr>
              <w:t>65</w:t>
            </w:r>
            <w:r>
              <w:rPr>
                <w:noProof/>
                <w:webHidden/>
              </w:rPr>
              <w:fldChar w:fldCharType="end"/>
            </w:r>
          </w:hyperlink>
        </w:p>
        <w:p w:rsidR="00C916CD" w:rsidRDefault="00C916CD">
          <w:pPr>
            <w:pStyle w:val="TOC3"/>
            <w:tabs>
              <w:tab w:val="right" w:leader="dot" w:pos="9350"/>
            </w:tabs>
            <w:rPr>
              <w:rFonts w:eastAsiaTheme="minorEastAsia"/>
              <w:noProof/>
            </w:rPr>
          </w:pPr>
          <w:hyperlink w:anchor="_Toc129779747" w:history="1">
            <w:r w:rsidRPr="006A3C23">
              <w:rPr>
                <w:rStyle w:val="Hyperlink"/>
                <w:rFonts w:ascii="Segoe UI" w:hAnsi="Segoe UI" w:cs="Segoe UI"/>
                <w:noProof/>
              </w:rPr>
              <w:t>Example</w:t>
            </w:r>
            <w:r>
              <w:rPr>
                <w:noProof/>
                <w:webHidden/>
              </w:rPr>
              <w:tab/>
            </w:r>
            <w:r>
              <w:rPr>
                <w:noProof/>
                <w:webHidden/>
              </w:rPr>
              <w:fldChar w:fldCharType="begin"/>
            </w:r>
            <w:r>
              <w:rPr>
                <w:noProof/>
                <w:webHidden/>
              </w:rPr>
              <w:instrText xml:space="preserve"> PAGEREF _Toc129779747 \h </w:instrText>
            </w:r>
            <w:r>
              <w:rPr>
                <w:noProof/>
                <w:webHidden/>
              </w:rPr>
            </w:r>
            <w:r>
              <w:rPr>
                <w:noProof/>
                <w:webHidden/>
              </w:rPr>
              <w:fldChar w:fldCharType="separate"/>
            </w:r>
            <w:r>
              <w:rPr>
                <w:noProof/>
                <w:webHidden/>
              </w:rPr>
              <w:t>65</w:t>
            </w:r>
            <w:r>
              <w:rPr>
                <w:noProof/>
                <w:webHidden/>
              </w:rPr>
              <w:fldChar w:fldCharType="end"/>
            </w:r>
          </w:hyperlink>
        </w:p>
        <w:p w:rsidR="00C916CD" w:rsidRDefault="00C916CD">
          <w:pPr>
            <w:pStyle w:val="TOC3"/>
            <w:tabs>
              <w:tab w:val="right" w:leader="dot" w:pos="9350"/>
            </w:tabs>
            <w:rPr>
              <w:rFonts w:eastAsiaTheme="minorEastAsia"/>
              <w:noProof/>
            </w:rPr>
          </w:pPr>
          <w:hyperlink w:anchor="_Toc129779748" w:history="1">
            <w:r w:rsidRPr="006A3C23">
              <w:rPr>
                <w:rStyle w:val="Hyperlink"/>
                <w:rFonts w:ascii="Segoe UI" w:hAnsi="Segoe UI" w:cs="Segoe UI"/>
                <w:noProof/>
              </w:rPr>
              <w:t>Example</w:t>
            </w:r>
            <w:r>
              <w:rPr>
                <w:noProof/>
                <w:webHidden/>
              </w:rPr>
              <w:tab/>
            </w:r>
            <w:r>
              <w:rPr>
                <w:noProof/>
                <w:webHidden/>
              </w:rPr>
              <w:fldChar w:fldCharType="begin"/>
            </w:r>
            <w:r>
              <w:rPr>
                <w:noProof/>
                <w:webHidden/>
              </w:rPr>
              <w:instrText xml:space="preserve"> PAGEREF _Toc129779748 \h </w:instrText>
            </w:r>
            <w:r>
              <w:rPr>
                <w:noProof/>
                <w:webHidden/>
              </w:rPr>
            </w:r>
            <w:r>
              <w:rPr>
                <w:noProof/>
                <w:webHidden/>
              </w:rPr>
              <w:fldChar w:fldCharType="separate"/>
            </w:r>
            <w:r>
              <w:rPr>
                <w:noProof/>
                <w:webHidden/>
              </w:rPr>
              <w:t>65</w:t>
            </w:r>
            <w:r>
              <w:rPr>
                <w:noProof/>
                <w:webHidden/>
              </w:rPr>
              <w:fldChar w:fldCharType="end"/>
            </w:r>
          </w:hyperlink>
        </w:p>
        <w:p w:rsidR="00C916CD" w:rsidRDefault="00C916CD">
          <w:pPr>
            <w:pStyle w:val="TOC2"/>
            <w:tabs>
              <w:tab w:val="right" w:leader="dot" w:pos="9350"/>
            </w:tabs>
            <w:rPr>
              <w:rFonts w:eastAsiaTheme="minorEastAsia"/>
              <w:noProof/>
            </w:rPr>
          </w:pPr>
          <w:hyperlink w:anchor="_Toc129779749" w:history="1">
            <w:r w:rsidRPr="006A3C23">
              <w:rPr>
                <w:rStyle w:val="Hyperlink"/>
                <w:rFonts w:ascii="Segoe UI" w:hAnsi="Segoe UI" w:cs="Segoe UI"/>
                <w:noProof/>
              </w:rPr>
              <w:t>Image Size - Width and Height</w:t>
            </w:r>
            <w:r>
              <w:rPr>
                <w:noProof/>
                <w:webHidden/>
              </w:rPr>
              <w:tab/>
            </w:r>
            <w:r>
              <w:rPr>
                <w:noProof/>
                <w:webHidden/>
              </w:rPr>
              <w:fldChar w:fldCharType="begin"/>
            </w:r>
            <w:r>
              <w:rPr>
                <w:noProof/>
                <w:webHidden/>
              </w:rPr>
              <w:instrText xml:space="preserve"> PAGEREF _Toc129779749 \h </w:instrText>
            </w:r>
            <w:r>
              <w:rPr>
                <w:noProof/>
                <w:webHidden/>
              </w:rPr>
            </w:r>
            <w:r>
              <w:rPr>
                <w:noProof/>
                <w:webHidden/>
              </w:rPr>
              <w:fldChar w:fldCharType="separate"/>
            </w:r>
            <w:r>
              <w:rPr>
                <w:noProof/>
                <w:webHidden/>
              </w:rPr>
              <w:t>65</w:t>
            </w:r>
            <w:r>
              <w:rPr>
                <w:noProof/>
                <w:webHidden/>
              </w:rPr>
              <w:fldChar w:fldCharType="end"/>
            </w:r>
          </w:hyperlink>
        </w:p>
        <w:p w:rsidR="00C916CD" w:rsidRDefault="00C916CD">
          <w:pPr>
            <w:pStyle w:val="TOC3"/>
            <w:tabs>
              <w:tab w:val="right" w:leader="dot" w:pos="9350"/>
            </w:tabs>
            <w:rPr>
              <w:rFonts w:eastAsiaTheme="minorEastAsia"/>
              <w:noProof/>
            </w:rPr>
          </w:pPr>
          <w:hyperlink w:anchor="_Toc129779750" w:history="1">
            <w:r w:rsidRPr="006A3C23">
              <w:rPr>
                <w:rStyle w:val="Hyperlink"/>
                <w:rFonts w:ascii="Segoe UI" w:hAnsi="Segoe UI" w:cs="Segoe UI"/>
                <w:noProof/>
              </w:rPr>
              <w:t>Example</w:t>
            </w:r>
            <w:r>
              <w:rPr>
                <w:noProof/>
                <w:webHidden/>
              </w:rPr>
              <w:tab/>
            </w:r>
            <w:r>
              <w:rPr>
                <w:noProof/>
                <w:webHidden/>
              </w:rPr>
              <w:fldChar w:fldCharType="begin"/>
            </w:r>
            <w:r>
              <w:rPr>
                <w:noProof/>
                <w:webHidden/>
              </w:rPr>
              <w:instrText xml:space="preserve"> PAGEREF _Toc129779750 \h </w:instrText>
            </w:r>
            <w:r>
              <w:rPr>
                <w:noProof/>
                <w:webHidden/>
              </w:rPr>
            </w:r>
            <w:r>
              <w:rPr>
                <w:noProof/>
                <w:webHidden/>
              </w:rPr>
              <w:fldChar w:fldCharType="separate"/>
            </w:r>
            <w:r>
              <w:rPr>
                <w:noProof/>
                <w:webHidden/>
              </w:rPr>
              <w:t>65</w:t>
            </w:r>
            <w:r>
              <w:rPr>
                <w:noProof/>
                <w:webHidden/>
              </w:rPr>
              <w:fldChar w:fldCharType="end"/>
            </w:r>
          </w:hyperlink>
        </w:p>
        <w:p w:rsidR="00C916CD" w:rsidRDefault="00C916CD">
          <w:pPr>
            <w:pStyle w:val="TOC3"/>
            <w:tabs>
              <w:tab w:val="right" w:leader="dot" w:pos="9350"/>
            </w:tabs>
            <w:rPr>
              <w:rFonts w:eastAsiaTheme="minorEastAsia"/>
              <w:noProof/>
            </w:rPr>
          </w:pPr>
          <w:hyperlink w:anchor="_Toc129779751" w:history="1">
            <w:r w:rsidRPr="006A3C23">
              <w:rPr>
                <w:rStyle w:val="Hyperlink"/>
                <w:rFonts w:ascii="Segoe UI" w:hAnsi="Segoe UI" w:cs="Segoe UI"/>
                <w:noProof/>
              </w:rPr>
              <w:t>Example</w:t>
            </w:r>
            <w:r>
              <w:rPr>
                <w:noProof/>
                <w:webHidden/>
              </w:rPr>
              <w:tab/>
            </w:r>
            <w:r>
              <w:rPr>
                <w:noProof/>
                <w:webHidden/>
              </w:rPr>
              <w:fldChar w:fldCharType="begin"/>
            </w:r>
            <w:r>
              <w:rPr>
                <w:noProof/>
                <w:webHidden/>
              </w:rPr>
              <w:instrText xml:space="preserve"> PAGEREF _Toc129779751 \h </w:instrText>
            </w:r>
            <w:r>
              <w:rPr>
                <w:noProof/>
                <w:webHidden/>
              </w:rPr>
            </w:r>
            <w:r>
              <w:rPr>
                <w:noProof/>
                <w:webHidden/>
              </w:rPr>
              <w:fldChar w:fldCharType="separate"/>
            </w:r>
            <w:r>
              <w:rPr>
                <w:noProof/>
                <w:webHidden/>
              </w:rPr>
              <w:t>66</w:t>
            </w:r>
            <w:r>
              <w:rPr>
                <w:noProof/>
                <w:webHidden/>
              </w:rPr>
              <w:fldChar w:fldCharType="end"/>
            </w:r>
          </w:hyperlink>
        </w:p>
        <w:p w:rsidR="00C916CD" w:rsidRDefault="00C916CD">
          <w:pPr>
            <w:pStyle w:val="TOC2"/>
            <w:tabs>
              <w:tab w:val="right" w:leader="dot" w:pos="9350"/>
            </w:tabs>
            <w:rPr>
              <w:rFonts w:eastAsiaTheme="minorEastAsia"/>
              <w:noProof/>
            </w:rPr>
          </w:pPr>
          <w:hyperlink w:anchor="_Toc129779752" w:history="1">
            <w:r w:rsidRPr="006A3C23">
              <w:rPr>
                <w:rStyle w:val="Hyperlink"/>
                <w:rFonts w:ascii="Segoe UI" w:hAnsi="Segoe UI" w:cs="Segoe UI"/>
                <w:noProof/>
              </w:rPr>
              <w:t>Width and Height, or Style?</w:t>
            </w:r>
            <w:r>
              <w:rPr>
                <w:noProof/>
                <w:webHidden/>
              </w:rPr>
              <w:tab/>
            </w:r>
            <w:r>
              <w:rPr>
                <w:noProof/>
                <w:webHidden/>
              </w:rPr>
              <w:fldChar w:fldCharType="begin"/>
            </w:r>
            <w:r>
              <w:rPr>
                <w:noProof/>
                <w:webHidden/>
              </w:rPr>
              <w:instrText xml:space="preserve"> PAGEREF _Toc129779752 \h </w:instrText>
            </w:r>
            <w:r>
              <w:rPr>
                <w:noProof/>
                <w:webHidden/>
              </w:rPr>
            </w:r>
            <w:r>
              <w:rPr>
                <w:noProof/>
                <w:webHidden/>
              </w:rPr>
              <w:fldChar w:fldCharType="separate"/>
            </w:r>
            <w:r>
              <w:rPr>
                <w:noProof/>
                <w:webHidden/>
              </w:rPr>
              <w:t>66</w:t>
            </w:r>
            <w:r>
              <w:rPr>
                <w:noProof/>
                <w:webHidden/>
              </w:rPr>
              <w:fldChar w:fldCharType="end"/>
            </w:r>
          </w:hyperlink>
        </w:p>
        <w:p w:rsidR="00C916CD" w:rsidRDefault="00C916CD">
          <w:pPr>
            <w:pStyle w:val="TOC3"/>
            <w:tabs>
              <w:tab w:val="right" w:leader="dot" w:pos="9350"/>
            </w:tabs>
            <w:rPr>
              <w:rFonts w:eastAsiaTheme="minorEastAsia"/>
              <w:noProof/>
            </w:rPr>
          </w:pPr>
          <w:hyperlink w:anchor="_Toc129779753" w:history="1">
            <w:r w:rsidRPr="006A3C23">
              <w:rPr>
                <w:rStyle w:val="Hyperlink"/>
                <w:rFonts w:ascii="Segoe UI" w:hAnsi="Segoe UI" w:cs="Segoe UI"/>
                <w:noProof/>
              </w:rPr>
              <w:t>Example</w:t>
            </w:r>
            <w:r>
              <w:rPr>
                <w:noProof/>
                <w:webHidden/>
              </w:rPr>
              <w:tab/>
            </w:r>
            <w:r>
              <w:rPr>
                <w:noProof/>
                <w:webHidden/>
              </w:rPr>
              <w:fldChar w:fldCharType="begin"/>
            </w:r>
            <w:r>
              <w:rPr>
                <w:noProof/>
                <w:webHidden/>
              </w:rPr>
              <w:instrText xml:space="preserve"> PAGEREF _Toc129779753 \h </w:instrText>
            </w:r>
            <w:r>
              <w:rPr>
                <w:noProof/>
                <w:webHidden/>
              </w:rPr>
            </w:r>
            <w:r>
              <w:rPr>
                <w:noProof/>
                <w:webHidden/>
              </w:rPr>
              <w:fldChar w:fldCharType="separate"/>
            </w:r>
            <w:r>
              <w:rPr>
                <w:noProof/>
                <w:webHidden/>
              </w:rPr>
              <w:t>66</w:t>
            </w:r>
            <w:r>
              <w:rPr>
                <w:noProof/>
                <w:webHidden/>
              </w:rPr>
              <w:fldChar w:fldCharType="end"/>
            </w:r>
          </w:hyperlink>
        </w:p>
        <w:p w:rsidR="00C916CD" w:rsidRDefault="00C916CD">
          <w:pPr>
            <w:pStyle w:val="TOC2"/>
            <w:tabs>
              <w:tab w:val="right" w:leader="dot" w:pos="9350"/>
            </w:tabs>
            <w:rPr>
              <w:rFonts w:eastAsiaTheme="minorEastAsia"/>
              <w:noProof/>
            </w:rPr>
          </w:pPr>
          <w:hyperlink w:anchor="_Toc129779754" w:history="1">
            <w:r w:rsidRPr="006A3C23">
              <w:rPr>
                <w:rStyle w:val="Hyperlink"/>
                <w:rFonts w:ascii="Segoe UI" w:hAnsi="Segoe UI" w:cs="Segoe UI"/>
                <w:noProof/>
              </w:rPr>
              <w:t>Images in Another Folder</w:t>
            </w:r>
            <w:r>
              <w:rPr>
                <w:noProof/>
                <w:webHidden/>
              </w:rPr>
              <w:tab/>
            </w:r>
            <w:r>
              <w:rPr>
                <w:noProof/>
                <w:webHidden/>
              </w:rPr>
              <w:fldChar w:fldCharType="begin"/>
            </w:r>
            <w:r>
              <w:rPr>
                <w:noProof/>
                <w:webHidden/>
              </w:rPr>
              <w:instrText xml:space="preserve"> PAGEREF _Toc129779754 \h </w:instrText>
            </w:r>
            <w:r>
              <w:rPr>
                <w:noProof/>
                <w:webHidden/>
              </w:rPr>
            </w:r>
            <w:r>
              <w:rPr>
                <w:noProof/>
                <w:webHidden/>
              </w:rPr>
              <w:fldChar w:fldCharType="separate"/>
            </w:r>
            <w:r>
              <w:rPr>
                <w:noProof/>
                <w:webHidden/>
              </w:rPr>
              <w:t>67</w:t>
            </w:r>
            <w:r>
              <w:rPr>
                <w:noProof/>
                <w:webHidden/>
              </w:rPr>
              <w:fldChar w:fldCharType="end"/>
            </w:r>
          </w:hyperlink>
        </w:p>
        <w:p w:rsidR="00C916CD" w:rsidRDefault="00C916CD">
          <w:pPr>
            <w:pStyle w:val="TOC3"/>
            <w:tabs>
              <w:tab w:val="right" w:leader="dot" w:pos="9350"/>
            </w:tabs>
            <w:rPr>
              <w:rFonts w:eastAsiaTheme="minorEastAsia"/>
              <w:noProof/>
            </w:rPr>
          </w:pPr>
          <w:hyperlink w:anchor="_Toc129779755" w:history="1">
            <w:r w:rsidRPr="006A3C23">
              <w:rPr>
                <w:rStyle w:val="Hyperlink"/>
                <w:rFonts w:ascii="Segoe UI" w:hAnsi="Segoe UI" w:cs="Segoe UI"/>
                <w:noProof/>
              </w:rPr>
              <w:t>Example</w:t>
            </w:r>
            <w:r>
              <w:rPr>
                <w:noProof/>
                <w:webHidden/>
              </w:rPr>
              <w:tab/>
            </w:r>
            <w:r>
              <w:rPr>
                <w:noProof/>
                <w:webHidden/>
              </w:rPr>
              <w:fldChar w:fldCharType="begin"/>
            </w:r>
            <w:r>
              <w:rPr>
                <w:noProof/>
                <w:webHidden/>
              </w:rPr>
              <w:instrText xml:space="preserve"> PAGEREF _Toc129779755 \h </w:instrText>
            </w:r>
            <w:r>
              <w:rPr>
                <w:noProof/>
                <w:webHidden/>
              </w:rPr>
            </w:r>
            <w:r>
              <w:rPr>
                <w:noProof/>
                <w:webHidden/>
              </w:rPr>
              <w:fldChar w:fldCharType="separate"/>
            </w:r>
            <w:r>
              <w:rPr>
                <w:noProof/>
                <w:webHidden/>
              </w:rPr>
              <w:t>67</w:t>
            </w:r>
            <w:r>
              <w:rPr>
                <w:noProof/>
                <w:webHidden/>
              </w:rPr>
              <w:fldChar w:fldCharType="end"/>
            </w:r>
          </w:hyperlink>
        </w:p>
        <w:p w:rsidR="00C916CD" w:rsidRDefault="00C916CD">
          <w:pPr>
            <w:pStyle w:val="TOC2"/>
            <w:tabs>
              <w:tab w:val="right" w:leader="dot" w:pos="9350"/>
            </w:tabs>
            <w:rPr>
              <w:rFonts w:eastAsiaTheme="minorEastAsia"/>
              <w:noProof/>
            </w:rPr>
          </w:pPr>
          <w:hyperlink w:anchor="_Toc129779756" w:history="1">
            <w:r w:rsidRPr="006A3C23">
              <w:rPr>
                <w:rStyle w:val="Hyperlink"/>
                <w:rFonts w:ascii="Segoe UI" w:hAnsi="Segoe UI" w:cs="Segoe UI"/>
                <w:noProof/>
              </w:rPr>
              <w:t>Images on Another Server/Website</w:t>
            </w:r>
            <w:r>
              <w:rPr>
                <w:noProof/>
                <w:webHidden/>
              </w:rPr>
              <w:tab/>
            </w:r>
            <w:r>
              <w:rPr>
                <w:noProof/>
                <w:webHidden/>
              </w:rPr>
              <w:fldChar w:fldCharType="begin"/>
            </w:r>
            <w:r>
              <w:rPr>
                <w:noProof/>
                <w:webHidden/>
              </w:rPr>
              <w:instrText xml:space="preserve"> PAGEREF _Toc129779756 \h </w:instrText>
            </w:r>
            <w:r>
              <w:rPr>
                <w:noProof/>
                <w:webHidden/>
              </w:rPr>
            </w:r>
            <w:r>
              <w:rPr>
                <w:noProof/>
                <w:webHidden/>
              </w:rPr>
              <w:fldChar w:fldCharType="separate"/>
            </w:r>
            <w:r>
              <w:rPr>
                <w:noProof/>
                <w:webHidden/>
              </w:rPr>
              <w:t>67</w:t>
            </w:r>
            <w:r>
              <w:rPr>
                <w:noProof/>
                <w:webHidden/>
              </w:rPr>
              <w:fldChar w:fldCharType="end"/>
            </w:r>
          </w:hyperlink>
        </w:p>
        <w:p w:rsidR="00C916CD" w:rsidRDefault="00C916CD">
          <w:pPr>
            <w:pStyle w:val="TOC3"/>
            <w:tabs>
              <w:tab w:val="right" w:leader="dot" w:pos="9350"/>
            </w:tabs>
            <w:rPr>
              <w:rFonts w:eastAsiaTheme="minorEastAsia"/>
              <w:noProof/>
            </w:rPr>
          </w:pPr>
          <w:hyperlink w:anchor="_Toc129779757" w:history="1">
            <w:r w:rsidRPr="006A3C23">
              <w:rPr>
                <w:rStyle w:val="Hyperlink"/>
                <w:rFonts w:ascii="Segoe UI" w:hAnsi="Segoe UI" w:cs="Segoe UI"/>
                <w:noProof/>
              </w:rPr>
              <w:t>Example</w:t>
            </w:r>
            <w:r>
              <w:rPr>
                <w:noProof/>
                <w:webHidden/>
              </w:rPr>
              <w:tab/>
            </w:r>
            <w:r>
              <w:rPr>
                <w:noProof/>
                <w:webHidden/>
              </w:rPr>
              <w:fldChar w:fldCharType="begin"/>
            </w:r>
            <w:r>
              <w:rPr>
                <w:noProof/>
                <w:webHidden/>
              </w:rPr>
              <w:instrText xml:space="preserve"> PAGEREF _Toc129779757 \h </w:instrText>
            </w:r>
            <w:r>
              <w:rPr>
                <w:noProof/>
                <w:webHidden/>
              </w:rPr>
            </w:r>
            <w:r>
              <w:rPr>
                <w:noProof/>
                <w:webHidden/>
              </w:rPr>
              <w:fldChar w:fldCharType="separate"/>
            </w:r>
            <w:r>
              <w:rPr>
                <w:noProof/>
                <w:webHidden/>
              </w:rPr>
              <w:t>67</w:t>
            </w:r>
            <w:r>
              <w:rPr>
                <w:noProof/>
                <w:webHidden/>
              </w:rPr>
              <w:fldChar w:fldCharType="end"/>
            </w:r>
          </w:hyperlink>
        </w:p>
        <w:p w:rsidR="00C916CD" w:rsidRDefault="00C916CD">
          <w:pPr>
            <w:pStyle w:val="TOC2"/>
            <w:tabs>
              <w:tab w:val="right" w:leader="dot" w:pos="9350"/>
            </w:tabs>
            <w:rPr>
              <w:rFonts w:eastAsiaTheme="minorEastAsia"/>
              <w:noProof/>
            </w:rPr>
          </w:pPr>
          <w:hyperlink w:anchor="_Toc129779758" w:history="1">
            <w:r w:rsidRPr="006A3C23">
              <w:rPr>
                <w:rStyle w:val="Hyperlink"/>
                <w:rFonts w:ascii="Segoe UI" w:hAnsi="Segoe UI" w:cs="Segoe UI"/>
                <w:noProof/>
              </w:rPr>
              <w:t>Animated Images</w:t>
            </w:r>
            <w:r>
              <w:rPr>
                <w:noProof/>
                <w:webHidden/>
              </w:rPr>
              <w:tab/>
            </w:r>
            <w:r>
              <w:rPr>
                <w:noProof/>
                <w:webHidden/>
              </w:rPr>
              <w:fldChar w:fldCharType="begin"/>
            </w:r>
            <w:r>
              <w:rPr>
                <w:noProof/>
                <w:webHidden/>
              </w:rPr>
              <w:instrText xml:space="preserve"> PAGEREF _Toc129779758 \h </w:instrText>
            </w:r>
            <w:r>
              <w:rPr>
                <w:noProof/>
                <w:webHidden/>
              </w:rPr>
            </w:r>
            <w:r>
              <w:rPr>
                <w:noProof/>
                <w:webHidden/>
              </w:rPr>
              <w:fldChar w:fldCharType="separate"/>
            </w:r>
            <w:r>
              <w:rPr>
                <w:noProof/>
                <w:webHidden/>
              </w:rPr>
              <w:t>68</w:t>
            </w:r>
            <w:r>
              <w:rPr>
                <w:noProof/>
                <w:webHidden/>
              </w:rPr>
              <w:fldChar w:fldCharType="end"/>
            </w:r>
          </w:hyperlink>
        </w:p>
        <w:p w:rsidR="00C916CD" w:rsidRDefault="00C916CD">
          <w:pPr>
            <w:pStyle w:val="TOC3"/>
            <w:tabs>
              <w:tab w:val="right" w:leader="dot" w:pos="9350"/>
            </w:tabs>
            <w:rPr>
              <w:rFonts w:eastAsiaTheme="minorEastAsia"/>
              <w:noProof/>
            </w:rPr>
          </w:pPr>
          <w:hyperlink w:anchor="_Toc129779759" w:history="1">
            <w:r w:rsidRPr="006A3C23">
              <w:rPr>
                <w:rStyle w:val="Hyperlink"/>
                <w:rFonts w:ascii="Segoe UI" w:hAnsi="Segoe UI" w:cs="Segoe UI"/>
                <w:noProof/>
              </w:rPr>
              <w:t>Example</w:t>
            </w:r>
            <w:r>
              <w:rPr>
                <w:noProof/>
                <w:webHidden/>
              </w:rPr>
              <w:tab/>
            </w:r>
            <w:r>
              <w:rPr>
                <w:noProof/>
                <w:webHidden/>
              </w:rPr>
              <w:fldChar w:fldCharType="begin"/>
            </w:r>
            <w:r>
              <w:rPr>
                <w:noProof/>
                <w:webHidden/>
              </w:rPr>
              <w:instrText xml:space="preserve"> PAGEREF _Toc129779759 \h </w:instrText>
            </w:r>
            <w:r>
              <w:rPr>
                <w:noProof/>
                <w:webHidden/>
              </w:rPr>
            </w:r>
            <w:r>
              <w:rPr>
                <w:noProof/>
                <w:webHidden/>
              </w:rPr>
              <w:fldChar w:fldCharType="separate"/>
            </w:r>
            <w:r>
              <w:rPr>
                <w:noProof/>
                <w:webHidden/>
              </w:rPr>
              <w:t>68</w:t>
            </w:r>
            <w:r>
              <w:rPr>
                <w:noProof/>
                <w:webHidden/>
              </w:rPr>
              <w:fldChar w:fldCharType="end"/>
            </w:r>
          </w:hyperlink>
        </w:p>
        <w:p w:rsidR="00C916CD" w:rsidRDefault="00C916CD">
          <w:pPr>
            <w:pStyle w:val="TOC2"/>
            <w:tabs>
              <w:tab w:val="right" w:leader="dot" w:pos="9350"/>
            </w:tabs>
            <w:rPr>
              <w:rFonts w:eastAsiaTheme="minorEastAsia"/>
              <w:noProof/>
            </w:rPr>
          </w:pPr>
          <w:hyperlink w:anchor="_Toc129779760" w:history="1">
            <w:r w:rsidRPr="006A3C23">
              <w:rPr>
                <w:rStyle w:val="Hyperlink"/>
                <w:rFonts w:ascii="Segoe UI" w:hAnsi="Segoe UI" w:cs="Segoe UI"/>
                <w:noProof/>
              </w:rPr>
              <w:t>Image as a Link</w:t>
            </w:r>
            <w:r>
              <w:rPr>
                <w:noProof/>
                <w:webHidden/>
              </w:rPr>
              <w:tab/>
            </w:r>
            <w:r>
              <w:rPr>
                <w:noProof/>
                <w:webHidden/>
              </w:rPr>
              <w:fldChar w:fldCharType="begin"/>
            </w:r>
            <w:r>
              <w:rPr>
                <w:noProof/>
                <w:webHidden/>
              </w:rPr>
              <w:instrText xml:space="preserve"> PAGEREF _Toc129779760 \h </w:instrText>
            </w:r>
            <w:r>
              <w:rPr>
                <w:noProof/>
                <w:webHidden/>
              </w:rPr>
            </w:r>
            <w:r>
              <w:rPr>
                <w:noProof/>
                <w:webHidden/>
              </w:rPr>
              <w:fldChar w:fldCharType="separate"/>
            </w:r>
            <w:r>
              <w:rPr>
                <w:noProof/>
                <w:webHidden/>
              </w:rPr>
              <w:t>68</w:t>
            </w:r>
            <w:r>
              <w:rPr>
                <w:noProof/>
                <w:webHidden/>
              </w:rPr>
              <w:fldChar w:fldCharType="end"/>
            </w:r>
          </w:hyperlink>
        </w:p>
        <w:p w:rsidR="00C916CD" w:rsidRDefault="00C916CD">
          <w:pPr>
            <w:pStyle w:val="TOC3"/>
            <w:tabs>
              <w:tab w:val="right" w:leader="dot" w:pos="9350"/>
            </w:tabs>
            <w:rPr>
              <w:rFonts w:eastAsiaTheme="minorEastAsia"/>
              <w:noProof/>
            </w:rPr>
          </w:pPr>
          <w:hyperlink w:anchor="_Toc129779761" w:history="1">
            <w:r w:rsidRPr="006A3C23">
              <w:rPr>
                <w:rStyle w:val="Hyperlink"/>
                <w:rFonts w:ascii="Segoe UI" w:hAnsi="Segoe UI" w:cs="Segoe UI"/>
                <w:noProof/>
              </w:rPr>
              <w:t>Example</w:t>
            </w:r>
            <w:r>
              <w:rPr>
                <w:noProof/>
                <w:webHidden/>
              </w:rPr>
              <w:tab/>
            </w:r>
            <w:r>
              <w:rPr>
                <w:noProof/>
                <w:webHidden/>
              </w:rPr>
              <w:fldChar w:fldCharType="begin"/>
            </w:r>
            <w:r>
              <w:rPr>
                <w:noProof/>
                <w:webHidden/>
              </w:rPr>
              <w:instrText xml:space="preserve"> PAGEREF _Toc129779761 \h </w:instrText>
            </w:r>
            <w:r>
              <w:rPr>
                <w:noProof/>
                <w:webHidden/>
              </w:rPr>
            </w:r>
            <w:r>
              <w:rPr>
                <w:noProof/>
                <w:webHidden/>
              </w:rPr>
              <w:fldChar w:fldCharType="separate"/>
            </w:r>
            <w:r>
              <w:rPr>
                <w:noProof/>
                <w:webHidden/>
              </w:rPr>
              <w:t>68</w:t>
            </w:r>
            <w:r>
              <w:rPr>
                <w:noProof/>
                <w:webHidden/>
              </w:rPr>
              <w:fldChar w:fldCharType="end"/>
            </w:r>
          </w:hyperlink>
        </w:p>
        <w:p w:rsidR="00C916CD" w:rsidRDefault="00C916CD">
          <w:pPr>
            <w:pStyle w:val="TOC2"/>
            <w:tabs>
              <w:tab w:val="right" w:leader="dot" w:pos="9350"/>
            </w:tabs>
            <w:rPr>
              <w:rFonts w:eastAsiaTheme="minorEastAsia"/>
              <w:noProof/>
            </w:rPr>
          </w:pPr>
          <w:hyperlink w:anchor="_Toc129779762" w:history="1">
            <w:r w:rsidRPr="006A3C23">
              <w:rPr>
                <w:rStyle w:val="Hyperlink"/>
                <w:rFonts w:ascii="Segoe UI" w:hAnsi="Segoe UI" w:cs="Segoe UI"/>
                <w:noProof/>
              </w:rPr>
              <w:t>Image Floating</w:t>
            </w:r>
            <w:r>
              <w:rPr>
                <w:noProof/>
                <w:webHidden/>
              </w:rPr>
              <w:tab/>
            </w:r>
            <w:r>
              <w:rPr>
                <w:noProof/>
                <w:webHidden/>
              </w:rPr>
              <w:fldChar w:fldCharType="begin"/>
            </w:r>
            <w:r>
              <w:rPr>
                <w:noProof/>
                <w:webHidden/>
              </w:rPr>
              <w:instrText xml:space="preserve"> PAGEREF _Toc129779762 \h </w:instrText>
            </w:r>
            <w:r>
              <w:rPr>
                <w:noProof/>
                <w:webHidden/>
              </w:rPr>
            </w:r>
            <w:r>
              <w:rPr>
                <w:noProof/>
                <w:webHidden/>
              </w:rPr>
              <w:fldChar w:fldCharType="separate"/>
            </w:r>
            <w:r>
              <w:rPr>
                <w:noProof/>
                <w:webHidden/>
              </w:rPr>
              <w:t>68</w:t>
            </w:r>
            <w:r>
              <w:rPr>
                <w:noProof/>
                <w:webHidden/>
              </w:rPr>
              <w:fldChar w:fldCharType="end"/>
            </w:r>
          </w:hyperlink>
        </w:p>
        <w:p w:rsidR="00C916CD" w:rsidRDefault="00C916CD">
          <w:pPr>
            <w:pStyle w:val="TOC3"/>
            <w:tabs>
              <w:tab w:val="right" w:leader="dot" w:pos="9350"/>
            </w:tabs>
            <w:rPr>
              <w:rFonts w:eastAsiaTheme="minorEastAsia"/>
              <w:noProof/>
            </w:rPr>
          </w:pPr>
          <w:hyperlink w:anchor="_Toc129779763" w:history="1">
            <w:r w:rsidRPr="006A3C23">
              <w:rPr>
                <w:rStyle w:val="Hyperlink"/>
                <w:rFonts w:ascii="Segoe UI" w:hAnsi="Segoe UI" w:cs="Segoe UI"/>
                <w:noProof/>
              </w:rPr>
              <w:t>Example</w:t>
            </w:r>
            <w:r>
              <w:rPr>
                <w:noProof/>
                <w:webHidden/>
              </w:rPr>
              <w:tab/>
            </w:r>
            <w:r>
              <w:rPr>
                <w:noProof/>
                <w:webHidden/>
              </w:rPr>
              <w:fldChar w:fldCharType="begin"/>
            </w:r>
            <w:r>
              <w:rPr>
                <w:noProof/>
                <w:webHidden/>
              </w:rPr>
              <w:instrText xml:space="preserve"> PAGEREF _Toc129779763 \h </w:instrText>
            </w:r>
            <w:r>
              <w:rPr>
                <w:noProof/>
                <w:webHidden/>
              </w:rPr>
            </w:r>
            <w:r>
              <w:rPr>
                <w:noProof/>
                <w:webHidden/>
              </w:rPr>
              <w:fldChar w:fldCharType="separate"/>
            </w:r>
            <w:r>
              <w:rPr>
                <w:noProof/>
                <w:webHidden/>
              </w:rPr>
              <w:t>68</w:t>
            </w:r>
            <w:r>
              <w:rPr>
                <w:noProof/>
                <w:webHidden/>
              </w:rPr>
              <w:fldChar w:fldCharType="end"/>
            </w:r>
          </w:hyperlink>
        </w:p>
        <w:p w:rsidR="00C916CD" w:rsidRDefault="00C916CD">
          <w:pPr>
            <w:pStyle w:val="TOC2"/>
            <w:tabs>
              <w:tab w:val="right" w:leader="dot" w:pos="9350"/>
            </w:tabs>
            <w:rPr>
              <w:rFonts w:eastAsiaTheme="minorEastAsia"/>
              <w:noProof/>
            </w:rPr>
          </w:pPr>
          <w:hyperlink w:anchor="_Toc129779764" w:history="1">
            <w:r w:rsidRPr="006A3C23">
              <w:rPr>
                <w:rStyle w:val="Hyperlink"/>
                <w:rFonts w:ascii="Segoe UI" w:hAnsi="Segoe UI" w:cs="Segoe UI"/>
                <w:noProof/>
              </w:rPr>
              <w:t>Common Image Formats</w:t>
            </w:r>
            <w:r>
              <w:rPr>
                <w:noProof/>
                <w:webHidden/>
              </w:rPr>
              <w:tab/>
            </w:r>
            <w:r>
              <w:rPr>
                <w:noProof/>
                <w:webHidden/>
              </w:rPr>
              <w:fldChar w:fldCharType="begin"/>
            </w:r>
            <w:r>
              <w:rPr>
                <w:noProof/>
                <w:webHidden/>
              </w:rPr>
              <w:instrText xml:space="preserve"> PAGEREF _Toc129779764 \h </w:instrText>
            </w:r>
            <w:r>
              <w:rPr>
                <w:noProof/>
                <w:webHidden/>
              </w:rPr>
            </w:r>
            <w:r>
              <w:rPr>
                <w:noProof/>
                <w:webHidden/>
              </w:rPr>
              <w:fldChar w:fldCharType="separate"/>
            </w:r>
            <w:r>
              <w:rPr>
                <w:noProof/>
                <w:webHidden/>
              </w:rPr>
              <w:t>69</w:t>
            </w:r>
            <w:r>
              <w:rPr>
                <w:noProof/>
                <w:webHidden/>
              </w:rPr>
              <w:fldChar w:fldCharType="end"/>
            </w:r>
          </w:hyperlink>
        </w:p>
        <w:p w:rsidR="00C916CD" w:rsidRDefault="00C916CD">
          <w:pPr>
            <w:pStyle w:val="TOC2"/>
            <w:tabs>
              <w:tab w:val="right" w:leader="dot" w:pos="9350"/>
            </w:tabs>
            <w:rPr>
              <w:rFonts w:eastAsiaTheme="minorEastAsia"/>
              <w:noProof/>
            </w:rPr>
          </w:pPr>
          <w:hyperlink w:anchor="_Toc129779765" w:history="1">
            <w:r w:rsidRPr="006A3C23">
              <w:rPr>
                <w:rStyle w:val="Hyperlink"/>
                <w:rFonts w:ascii="Segoe UI" w:hAnsi="Segoe UI" w:cs="Segoe UI"/>
                <w:noProof/>
              </w:rPr>
              <w:t>Chapter Summary</w:t>
            </w:r>
            <w:r>
              <w:rPr>
                <w:noProof/>
                <w:webHidden/>
              </w:rPr>
              <w:tab/>
            </w:r>
            <w:r>
              <w:rPr>
                <w:noProof/>
                <w:webHidden/>
              </w:rPr>
              <w:fldChar w:fldCharType="begin"/>
            </w:r>
            <w:r>
              <w:rPr>
                <w:noProof/>
                <w:webHidden/>
              </w:rPr>
              <w:instrText xml:space="preserve"> PAGEREF _Toc129779765 \h </w:instrText>
            </w:r>
            <w:r>
              <w:rPr>
                <w:noProof/>
                <w:webHidden/>
              </w:rPr>
            </w:r>
            <w:r>
              <w:rPr>
                <w:noProof/>
                <w:webHidden/>
              </w:rPr>
              <w:fldChar w:fldCharType="separate"/>
            </w:r>
            <w:r>
              <w:rPr>
                <w:noProof/>
                <w:webHidden/>
              </w:rPr>
              <w:t>70</w:t>
            </w:r>
            <w:r>
              <w:rPr>
                <w:noProof/>
                <w:webHidden/>
              </w:rPr>
              <w:fldChar w:fldCharType="end"/>
            </w:r>
          </w:hyperlink>
        </w:p>
        <w:p w:rsidR="00C916CD" w:rsidRDefault="00C916CD">
          <w:pPr>
            <w:pStyle w:val="TOC1"/>
            <w:tabs>
              <w:tab w:val="left" w:pos="660"/>
              <w:tab w:val="right" w:leader="dot" w:pos="9350"/>
            </w:tabs>
            <w:rPr>
              <w:rFonts w:eastAsiaTheme="minorEastAsia"/>
              <w:noProof/>
            </w:rPr>
          </w:pPr>
          <w:hyperlink w:anchor="_Toc129779766" w:history="1">
            <w:r w:rsidRPr="006A3C23">
              <w:rPr>
                <w:rStyle w:val="Hyperlink"/>
                <w:noProof/>
              </w:rPr>
              <w:t>14.</w:t>
            </w:r>
            <w:r>
              <w:rPr>
                <w:rFonts w:eastAsiaTheme="minorEastAsia"/>
                <w:noProof/>
              </w:rPr>
              <w:tab/>
            </w:r>
            <w:r w:rsidRPr="006A3C23">
              <w:rPr>
                <w:rStyle w:val="Hyperlink"/>
                <w:noProof/>
              </w:rPr>
              <w:t>HTML  Links</w:t>
            </w:r>
            <w:r>
              <w:rPr>
                <w:noProof/>
                <w:webHidden/>
              </w:rPr>
              <w:tab/>
            </w:r>
            <w:r>
              <w:rPr>
                <w:noProof/>
                <w:webHidden/>
              </w:rPr>
              <w:fldChar w:fldCharType="begin"/>
            </w:r>
            <w:r>
              <w:rPr>
                <w:noProof/>
                <w:webHidden/>
              </w:rPr>
              <w:instrText xml:space="preserve"> PAGEREF _Toc129779766 \h </w:instrText>
            </w:r>
            <w:r>
              <w:rPr>
                <w:noProof/>
                <w:webHidden/>
              </w:rPr>
            </w:r>
            <w:r>
              <w:rPr>
                <w:noProof/>
                <w:webHidden/>
              </w:rPr>
              <w:fldChar w:fldCharType="separate"/>
            </w:r>
            <w:r>
              <w:rPr>
                <w:noProof/>
                <w:webHidden/>
              </w:rPr>
              <w:t>70</w:t>
            </w:r>
            <w:r>
              <w:rPr>
                <w:noProof/>
                <w:webHidden/>
              </w:rPr>
              <w:fldChar w:fldCharType="end"/>
            </w:r>
          </w:hyperlink>
        </w:p>
        <w:p w:rsidR="00C916CD" w:rsidRDefault="00C916CD">
          <w:pPr>
            <w:pStyle w:val="TOC2"/>
            <w:tabs>
              <w:tab w:val="right" w:leader="dot" w:pos="9350"/>
            </w:tabs>
            <w:rPr>
              <w:rFonts w:eastAsiaTheme="minorEastAsia"/>
              <w:noProof/>
            </w:rPr>
          </w:pPr>
          <w:hyperlink w:anchor="_Toc129779767" w:history="1">
            <w:r w:rsidRPr="006A3C23">
              <w:rPr>
                <w:rStyle w:val="Hyperlink"/>
                <w:rFonts w:ascii="Segoe UI" w:hAnsi="Segoe UI" w:cs="Segoe UI"/>
                <w:noProof/>
              </w:rPr>
              <w:t>HTML Links - Hyperlinks</w:t>
            </w:r>
            <w:r>
              <w:rPr>
                <w:noProof/>
                <w:webHidden/>
              </w:rPr>
              <w:tab/>
            </w:r>
            <w:r>
              <w:rPr>
                <w:noProof/>
                <w:webHidden/>
              </w:rPr>
              <w:fldChar w:fldCharType="begin"/>
            </w:r>
            <w:r>
              <w:rPr>
                <w:noProof/>
                <w:webHidden/>
              </w:rPr>
              <w:instrText xml:space="preserve"> PAGEREF _Toc129779767 \h </w:instrText>
            </w:r>
            <w:r>
              <w:rPr>
                <w:noProof/>
                <w:webHidden/>
              </w:rPr>
            </w:r>
            <w:r>
              <w:rPr>
                <w:noProof/>
                <w:webHidden/>
              </w:rPr>
              <w:fldChar w:fldCharType="separate"/>
            </w:r>
            <w:r>
              <w:rPr>
                <w:noProof/>
                <w:webHidden/>
              </w:rPr>
              <w:t>70</w:t>
            </w:r>
            <w:r>
              <w:rPr>
                <w:noProof/>
                <w:webHidden/>
              </w:rPr>
              <w:fldChar w:fldCharType="end"/>
            </w:r>
          </w:hyperlink>
        </w:p>
        <w:p w:rsidR="00C916CD" w:rsidRDefault="00C916CD">
          <w:pPr>
            <w:pStyle w:val="TOC2"/>
            <w:tabs>
              <w:tab w:val="right" w:leader="dot" w:pos="9350"/>
            </w:tabs>
            <w:rPr>
              <w:rFonts w:eastAsiaTheme="minorEastAsia"/>
              <w:noProof/>
            </w:rPr>
          </w:pPr>
          <w:hyperlink w:anchor="_Toc129779768" w:history="1">
            <w:r w:rsidRPr="006A3C23">
              <w:rPr>
                <w:rStyle w:val="Hyperlink"/>
                <w:rFonts w:ascii="Segoe UI" w:hAnsi="Segoe UI" w:cs="Segoe UI"/>
                <w:noProof/>
              </w:rPr>
              <w:t>HTML Links - Syntax</w:t>
            </w:r>
            <w:r>
              <w:rPr>
                <w:noProof/>
                <w:webHidden/>
              </w:rPr>
              <w:tab/>
            </w:r>
            <w:r>
              <w:rPr>
                <w:noProof/>
                <w:webHidden/>
              </w:rPr>
              <w:fldChar w:fldCharType="begin"/>
            </w:r>
            <w:r>
              <w:rPr>
                <w:noProof/>
                <w:webHidden/>
              </w:rPr>
              <w:instrText xml:space="preserve"> PAGEREF _Toc129779768 \h </w:instrText>
            </w:r>
            <w:r>
              <w:rPr>
                <w:noProof/>
                <w:webHidden/>
              </w:rPr>
            </w:r>
            <w:r>
              <w:rPr>
                <w:noProof/>
                <w:webHidden/>
              </w:rPr>
              <w:fldChar w:fldCharType="separate"/>
            </w:r>
            <w:r>
              <w:rPr>
                <w:noProof/>
                <w:webHidden/>
              </w:rPr>
              <w:t>70</w:t>
            </w:r>
            <w:r>
              <w:rPr>
                <w:noProof/>
                <w:webHidden/>
              </w:rPr>
              <w:fldChar w:fldCharType="end"/>
            </w:r>
          </w:hyperlink>
        </w:p>
        <w:p w:rsidR="00C916CD" w:rsidRDefault="00C916CD">
          <w:pPr>
            <w:pStyle w:val="TOC3"/>
            <w:tabs>
              <w:tab w:val="right" w:leader="dot" w:pos="9350"/>
            </w:tabs>
            <w:rPr>
              <w:rFonts w:eastAsiaTheme="minorEastAsia"/>
              <w:noProof/>
            </w:rPr>
          </w:pPr>
          <w:hyperlink w:anchor="_Toc129779769" w:history="1">
            <w:r w:rsidRPr="006A3C23">
              <w:rPr>
                <w:rStyle w:val="Hyperlink"/>
                <w:rFonts w:ascii="Segoe UI" w:hAnsi="Segoe UI" w:cs="Segoe UI"/>
                <w:noProof/>
              </w:rPr>
              <w:t>Example</w:t>
            </w:r>
            <w:r>
              <w:rPr>
                <w:noProof/>
                <w:webHidden/>
              </w:rPr>
              <w:tab/>
            </w:r>
            <w:r>
              <w:rPr>
                <w:noProof/>
                <w:webHidden/>
              </w:rPr>
              <w:fldChar w:fldCharType="begin"/>
            </w:r>
            <w:r>
              <w:rPr>
                <w:noProof/>
                <w:webHidden/>
              </w:rPr>
              <w:instrText xml:space="preserve"> PAGEREF _Toc129779769 \h </w:instrText>
            </w:r>
            <w:r>
              <w:rPr>
                <w:noProof/>
                <w:webHidden/>
              </w:rPr>
            </w:r>
            <w:r>
              <w:rPr>
                <w:noProof/>
                <w:webHidden/>
              </w:rPr>
              <w:fldChar w:fldCharType="separate"/>
            </w:r>
            <w:r>
              <w:rPr>
                <w:noProof/>
                <w:webHidden/>
              </w:rPr>
              <w:t>71</w:t>
            </w:r>
            <w:r>
              <w:rPr>
                <w:noProof/>
                <w:webHidden/>
              </w:rPr>
              <w:fldChar w:fldCharType="end"/>
            </w:r>
          </w:hyperlink>
        </w:p>
        <w:p w:rsidR="00C916CD" w:rsidRDefault="00C916CD">
          <w:pPr>
            <w:pStyle w:val="TOC2"/>
            <w:tabs>
              <w:tab w:val="right" w:leader="dot" w:pos="9350"/>
            </w:tabs>
            <w:rPr>
              <w:rFonts w:eastAsiaTheme="minorEastAsia"/>
              <w:noProof/>
            </w:rPr>
          </w:pPr>
          <w:hyperlink w:anchor="_Toc129779770" w:history="1">
            <w:r w:rsidRPr="006A3C23">
              <w:rPr>
                <w:rStyle w:val="Hyperlink"/>
                <w:rFonts w:ascii="Segoe UI" w:hAnsi="Segoe UI" w:cs="Segoe UI"/>
                <w:noProof/>
              </w:rPr>
              <w:t>HTML Links - The target Attribute</w:t>
            </w:r>
            <w:r>
              <w:rPr>
                <w:noProof/>
                <w:webHidden/>
              </w:rPr>
              <w:tab/>
            </w:r>
            <w:r>
              <w:rPr>
                <w:noProof/>
                <w:webHidden/>
              </w:rPr>
              <w:fldChar w:fldCharType="begin"/>
            </w:r>
            <w:r>
              <w:rPr>
                <w:noProof/>
                <w:webHidden/>
              </w:rPr>
              <w:instrText xml:space="preserve"> PAGEREF _Toc129779770 \h </w:instrText>
            </w:r>
            <w:r>
              <w:rPr>
                <w:noProof/>
                <w:webHidden/>
              </w:rPr>
            </w:r>
            <w:r>
              <w:rPr>
                <w:noProof/>
                <w:webHidden/>
              </w:rPr>
              <w:fldChar w:fldCharType="separate"/>
            </w:r>
            <w:r>
              <w:rPr>
                <w:noProof/>
                <w:webHidden/>
              </w:rPr>
              <w:t>71</w:t>
            </w:r>
            <w:r>
              <w:rPr>
                <w:noProof/>
                <w:webHidden/>
              </w:rPr>
              <w:fldChar w:fldCharType="end"/>
            </w:r>
          </w:hyperlink>
        </w:p>
        <w:p w:rsidR="00C916CD" w:rsidRDefault="00C916CD">
          <w:pPr>
            <w:pStyle w:val="TOC3"/>
            <w:tabs>
              <w:tab w:val="right" w:leader="dot" w:pos="9350"/>
            </w:tabs>
            <w:rPr>
              <w:rFonts w:eastAsiaTheme="minorEastAsia"/>
              <w:noProof/>
            </w:rPr>
          </w:pPr>
          <w:hyperlink w:anchor="_Toc129779771" w:history="1">
            <w:r w:rsidRPr="006A3C23">
              <w:rPr>
                <w:rStyle w:val="Hyperlink"/>
                <w:rFonts w:ascii="Segoe UI" w:hAnsi="Segoe UI" w:cs="Segoe UI"/>
                <w:noProof/>
              </w:rPr>
              <w:t>Example</w:t>
            </w:r>
            <w:r>
              <w:rPr>
                <w:noProof/>
                <w:webHidden/>
              </w:rPr>
              <w:tab/>
            </w:r>
            <w:r>
              <w:rPr>
                <w:noProof/>
                <w:webHidden/>
              </w:rPr>
              <w:fldChar w:fldCharType="begin"/>
            </w:r>
            <w:r>
              <w:rPr>
                <w:noProof/>
                <w:webHidden/>
              </w:rPr>
              <w:instrText xml:space="preserve"> PAGEREF _Toc129779771 \h </w:instrText>
            </w:r>
            <w:r>
              <w:rPr>
                <w:noProof/>
                <w:webHidden/>
              </w:rPr>
            </w:r>
            <w:r>
              <w:rPr>
                <w:noProof/>
                <w:webHidden/>
              </w:rPr>
              <w:fldChar w:fldCharType="separate"/>
            </w:r>
            <w:r>
              <w:rPr>
                <w:noProof/>
                <w:webHidden/>
              </w:rPr>
              <w:t>72</w:t>
            </w:r>
            <w:r>
              <w:rPr>
                <w:noProof/>
                <w:webHidden/>
              </w:rPr>
              <w:fldChar w:fldCharType="end"/>
            </w:r>
          </w:hyperlink>
        </w:p>
        <w:p w:rsidR="00C916CD" w:rsidRDefault="00C916CD">
          <w:pPr>
            <w:pStyle w:val="TOC2"/>
            <w:tabs>
              <w:tab w:val="right" w:leader="dot" w:pos="9350"/>
            </w:tabs>
            <w:rPr>
              <w:rFonts w:eastAsiaTheme="minorEastAsia"/>
              <w:noProof/>
            </w:rPr>
          </w:pPr>
          <w:hyperlink w:anchor="_Toc129779772" w:history="1">
            <w:r w:rsidRPr="006A3C23">
              <w:rPr>
                <w:rStyle w:val="Hyperlink"/>
                <w:rFonts w:ascii="Segoe UI" w:hAnsi="Segoe UI" w:cs="Segoe UI"/>
                <w:noProof/>
              </w:rPr>
              <w:t>Absolute URLs vs. Relative URLs</w:t>
            </w:r>
            <w:r>
              <w:rPr>
                <w:noProof/>
                <w:webHidden/>
              </w:rPr>
              <w:tab/>
            </w:r>
            <w:r>
              <w:rPr>
                <w:noProof/>
                <w:webHidden/>
              </w:rPr>
              <w:fldChar w:fldCharType="begin"/>
            </w:r>
            <w:r>
              <w:rPr>
                <w:noProof/>
                <w:webHidden/>
              </w:rPr>
              <w:instrText xml:space="preserve"> PAGEREF _Toc129779772 \h </w:instrText>
            </w:r>
            <w:r>
              <w:rPr>
                <w:noProof/>
                <w:webHidden/>
              </w:rPr>
            </w:r>
            <w:r>
              <w:rPr>
                <w:noProof/>
                <w:webHidden/>
              </w:rPr>
              <w:fldChar w:fldCharType="separate"/>
            </w:r>
            <w:r>
              <w:rPr>
                <w:noProof/>
                <w:webHidden/>
              </w:rPr>
              <w:t>72</w:t>
            </w:r>
            <w:r>
              <w:rPr>
                <w:noProof/>
                <w:webHidden/>
              </w:rPr>
              <w:fldChar w:fldCharType="end"/>
            </w:r>
          </w:hyperlink>
        </w:p>
        <w:p w:rsidR="00C916CD" w:rsidRDefault="00C916CD">
          <w:pPr>
            <w:pStyle w:val="TOC3"/>
            <w:tabs>
              <w:tab w:val="right" w:leader="dot" w:pos="9350"/>
            </w:tabs>
            <w:rPr>
              <w:rFonts w:eastAsiaTheme="minorEastAsia"/>
              <w:noProof/>
            </w:rPr>
          </w:pPr>
          <w:hyperlink w:anchor="_Toc129779773" w:history="1">
            <w:r w:rsidRPr="006A3C23">
              <w:rPr>
                <w:rStyle w:val="Hyperlink"/>
                <w:rFonts w:ascii="Segoe UI" w:hAnsi="Segoe UI" w:cs="Segoe UI"/>
                <w:noProof/>
              </w:rPr>
              <w:t>Example</w:t>
            </w:r>
            <w:r>
              <w:rPr>
                <w:noProof/>
                <w:webHidden/>
              </w:rPr>
              <w:tab/>
            </w:r>
            <w:r>
              <w:rPr>
                <w:noProof/>
                <w:webHidden/>
              </w:rPr>
              <w:fldChar w:fldCharType="begin"/>
            </w:r>
            <w:r>
              <w:rPr>
                <w:noProof/>
                <w:webHidden/>
              </w:rPr>
              <w:instrText xml:space="preserve"> PAGEREF _Toc129779773 \h </w:instrText>
            </w:r>
            <w:r>
              <w:rPr>
                <w:noProof/>
                <w:webHidden/>
              </w:rPr>
            </w:r>
            <w:r>
              <w:rPr>
                <w:noProof/>
                <w:webHidden/>
              </w:rPr>
              <w:fldChar w:fldCharType="separate"/>
            </w:r>
            <w:r>
              <w:rPr>
                <w:noProof/>
                <w:webHidden/>
              </w:rPr>
              <w:t>72</w:t>
            </w:r>
            <w:r>
              <w:rPr>
                <w:noProof/>
                <w:webHidden/>
              </w:rPr>
              <w:fldChar w:fldCharType="end"/>
            </w:r>
          </w:hyperlink>
        </w:p>
        <w:p w:rsidR="00C916CD" w:rsidRDefault="00C916CD">
          <w:pPr>
            <w:pStyle w:val="TOC2"/>
            <w:tabs>
              <w:tab w:val="right" w:leader="dot" w:pos="9350"/>
            </w:tabs>
            <w:rPr>
              <w:rFonts w:eastAsiaTheme="minorEastAsia"/>
              <w:noProof/>
            </w:rPr>
          </w:pPr>
          <w:hyperlink w:anchor="_Toc129779774" w:history="1">
            <w:r w:rsidRPr="006A3C23">
              <w:rPr>
                <w:rStyle w:val="Hyperlink"/>
                <w:rFonts w:ascii="Segoe UI" w:hAnsi="Segoe UI" w:cs="Segoe UI"/>
                <w:noProof/>
              </w:rPr>
              <w:t>HTML Links - Use an Image as a Link</w:t>
            </w:r>
            <w:r>
              <w:rPr>
                <w:noProof/>
                <w:webHidden/>
              </w:rPr>
              <w:tab/>
            </w:r>
            <w:r>
              <w:rPr>
                <w:noProof/>
                <w:webHidden/>
              </w:rPr>
              <w:fldChar w:fldCharType="begin"/>
            </w:r>
            <w:r>
              <w:rPr>
                <w:noProof/>
                <w:webHidden/>
              </w:rPr>
              <w:instrText xml:space="preserve"> PAGEREF _Toc129779774 \h </w:instrText>
            </w:r>
            <w:r>
              <w:rPr>
                <w:noProof/>
                <w:webHidden/>
              </w:rPr>
            </w:r>
            <w:r>
              <w:rPr>
                <w:noProof/>
                <w:webHidden/>
              </w:rPr>
              <w:fldChar w:fldCharType="separate"/>
            </w:r>
            <w:r>
              <w:rPr>
                <w:noProof/>
                <w:webHidden/>
              </w:rPr>
              <w:t>72</w:t>
            </w:r>
            <w:r>
              <w:rPr>
                <w:noProof/>
                <w:webHidden/>
              </w:rPr>
              <w:fldChar w:fldCharType="end"/>
            </w:r>
          </w:hyperlink>
        </w:p>
        <w:p w:rsidR="00C916CD" w:rsidRDefault="00C916CD">
          <w:pPr>
            <w:pStyle w:val="TOC3"/>
            <w:tabs>
              <w:tab w:val="right" w:leader="dot" w:pos="9350"/>
            </w:tabs>
            <w:rPr>
              <w:rFonts w:eastAsiaTheme="minorEastAsia"/>
              <w:noProof/>
            </w:rPr>
          </w:pPr>
          <w:hyperlink w:anchor="_Toc129779775" w:history="1">
            <w:r w:rsidRPr="006A3C23">
              <w:rPr>
                <w:rStyle w:val="Hyperlink"/>
                <w:rFonts w:ascii="Segoe UI" w:hAnsi="Segoe UI" w:cs="Segoe UI"/>
                <w:noProof/>
              </w:rPr>
              <w:t>Example</w:t>
            </w:r>
            <w:r>
              <w:rPr>
                <w:noProof/>
                <w:webHidden/>
              </w:rPr>
              <w:tab/>
            </w:r>
            <w:r>
              <w:rPr>
                <w:noProof/>
                <w:webHidden/>
              </w:rPr>
              <w:fldChar w:fldCharType="begin"/>
            </w:r>
            <w:r>
              <w:rPr>
                <w:noProof/>
                <w:webHidden/>
              </w:rPr>
              <w:instrText xml:space="preserve"> PAGEREF _Toc129779775 \h </w:instrText>
            </w:r>
            <w:r>
              <w:rPr>
                <w:noProof/>
                <w:webHidden/>
              </w:rPr>
            </w:r>
            <w:r>
              <w:rPr>
                <w:noProof/>
                <w:webHidden/>
              </w:rPr>
              <w:fldChar w:fldCharType="separate"/>
            </w:r>
            <w:r>
              <w:rPr>
                <w:noProof/>
                <w:webHidden/>
              </w:rPr>
              <w:t>73</w:t>
            </w:r>
            <w:r>
              <w:rPr>
                <w:noProof/>
                <w:webHidden/>
              </w:rPr>
              <w:fldChar w:fldCharType="end"/>
            </w:r>
          </w:hyperlink>
        </w:p>
        <w:p w:rsidR="00C916CD" w:rsidRDefault="00C916CD">
          <w:pPr>
            <w:pStyle w:val="TOC2"/>
            <w:tabs>
              <w:tab w:val="right" w:leader="dot" w:pos="9350"/>
            </w:tabs>
            <w:rPr>
              <w:rFonts w:eastAsiaTheme="minorEastAsia"/>
              <w:noProof/>
            </w:rPr>
          </w:pPr>
          <w:hyperlink w:anchor="_Toc129779776" w:history="1">
            <w:r w:rsidRPr="006A3C23">
              <w:rPr>
                <w:rStyle w:val="Hyperlink"/>
                <w:rFonts w:ascii="Segoe UI" w:hAnsi="Segoe UI" w:cs="Segoe UI"/>
                <w:noProof/>
              </w:rPr>
              <w:t>Link to an Email Address</w:t>
            </w:r>
            <w:r>
              <w:rPr>
                <w:noProof/>
                <w:webHidden/>
              </w:rPr>
              <w:tab/>
            </w:r>
            <w:r>
              <w:rPr>
                <w:noProof/>
                <w:webHidden/>
              </w:rPr>
              <w:fldChar w:fldCharType="begin"/>
            </w:r>
            <w:r>
              <w:rPr>
                <w:noProof/>
                <w:webHidden/>
              </w:rPr>
              <w:instrText xml:space="preserve"> PAGEREF _Toc129779776 \h </w:instrText>
            </w:r>
            <w:r>
              <w:rPr>
                <w:noProof/>
                <w:webHidden/>
              </w:rPr>
            </w:r>
            <w:r>
              <w:rPr>
                <w:noProof/>
                <w:webHidden/>
              </w:rPr>
              <w:fldChar w:fldCharType="separate"/>
            </w:r>
            <w:r>
              <w:rPr>
                <w:noProof/>
                <w:webHidden/>
              </w:rPr>
              <w:t>73</w:t>
            </w:r>
            <w:r>
              <w:rPr>
                <w:noProof/>
                <w:webHidden/>
              </w:rPr>
              <w:fldChar w:fldCharType="end"/>
            </w:r>
          </w:hyperlink>
        </w:p>
        <w:p w:rsidR="00C916CD" w:rsidRDefault="00C916CD">
          <w:pPr>
            <w:pStyle w:val="TOC3"/>
            <w:tabs>
              <w:tab w:val="right" w:leader="dot" w:pos="9350"/>
            </w:tabs>
            <w:rPr>
              <w:rFonts w:eastAsiaTheme="minorEastAsia"/>
              <w:noProof/>
            </w:rPr>
          </w:pPr>
          <w:hyperlink w:anchor="_Toc129779777" w:history="1">
            <w:r w:rsidRPr="006A3C23">
              <w:rPr>
                <w:rStyle w:val="Hyperlink"/>
                <w:rFonts w:ascii="Segoe UI" w:hAnsi="Segoe UI" w:cs="Segoe UI"/>
                <w:noProof/>
              </w:rPr>
              <w:t>Example</w:t>
            </w:r>
            <w:r>
              <w:rPr>
                <w:noProof/>
                <w:webHidden/>
              </w:rPr>
              <w:tab/>
            </w:r>
            <w:r>
              <w:rPr>
                <w:noProof/>
                <w:webHidden/>
              </w:rPr>
              <w:fldChar w:fldCharType="begin"/>
            </w:r>
            <w:r>
              <w:rPr>
                <w:noProof/>
                <w:webHidden/>
              </w:rPr>
              <w:instrText xml:space="preserve"> PAGEREF _Toc129779777 \h </w:instrText>
            </w:r>
            <w:r>
              <w:rPr>
                <w:noProof/>
                <w:webHidden/>
              </w:rPr>
            </w:r>
            <w:r>
              <w:rPr>
                <w:noProof/>
                <w:webHidden/>
              </w:rPr>
              <w:fldChar w:fldCharType="separate"/>
            </w:r>
            <w:r>
              <w:rPr>
                <w:noProof/>
                <w:webHidden/>
              </w:rPr>
              <w:t>73</w:t>
            </w:r>
            <w:r>
              <w:rPr>
                <w:noProof/>
                <w:webHidden/>
              </w:rPr>
              <w:fldChar w:fldCharType="end"/>
            </w:r>
          </w:hyperlink>
        </w:p>
        <w:p w:rsidR="00C916CD" w:rsidRDefault="00C916CD">
          <w:pPr>
            <w:pStyle w:val="TOC2"/>
            <w:tabs>
              <w:tab w:val="right" w:leader="dot" w:pos="9350"/>
            </w:tabs>
            <w:rPr>
              <w:rFonts w:eastAsiaTheme="minorEastAsia"/>
              <w:noProof/>
            </w:rPr>
          </w:pPr>
          <w:hyperlink w:anchor="_Toc129779778" w:history="1">
            <w:r w:rsidRPr="006A3C23">
              <w:rPr>
                <w:rStyle w:val="Hyperlink"/>
                <w:rFonts w:ascii="Segoe UI" w:hAnsi="Segoe UI" w:cs="Segoe UI"/>
                <w:noProof/>
              </w:rPr>
              <w:t>Button as a Link</w:t>
            </w:r>
            <w:r>
              <w:rPr>
                <w:noProof/>
                <w:webHidden/>
              </w:rPr>
              <w:tab/>
            </w:r>
            <w:r>
              <w:rPr>
                <w:noProof/>
                <w:webHidden/>
              </w:rPr>
              <w:fldChar w:fldCharType="begin"/>
            </w:r>
            <w:r>
              <w:rPr>
                <w:noProof/>
                <w:webHidden/>
              </w:rPr>
              <w:instrText xml:space="preserve"> PAGEREF _Toc129779778 \h </w:instrText>
            </w:r>
            <w:r>
              <w:rPr>
                <w:noProof/>
                <w:webHidden/>
              </w:rPr>
            </w:r>
            <w:r>
              <w:rPr>
                <w:noProof/>
                <w:webHidden/>
              </w:rPr>
              <w:fldChar w:fldCharType="separate"/>
            </w:r>
            <w:r>
              <w:rPr>
                <w:noProof/>
                <w:webHidden/>
              </w:rPr>
              <w:t>73</w:t>
            </w:r>
            <w:r>
              <w:rPr>
                <w:noProof/>
                <w:webHidden/>
              </w:rPr>
              <w:fldChar w:fldCharType="end"/>
            </w:r>
          </w:hyperlink>
        </w:p>
        <w:p w:rsidR="00C916CD" w:rsidRDefault="00C916CD">
          <w:pPr>
            <w:pStyle w:val="TOC3"/>
            <w:tabs>
              <w:tab w:val="right" w:leader="dot" w:pos="9350"/>
            </w:tabs>
            <w:rPr>
              <w:rFonts w:eastAsiaTheme="minorEastAsia"/>
              <w:noProof/>
            </w:rPr>
          </w:pPr>
          <w:hyperlink w:anchor="_Toc129779779" w:history="1">
            <w:r w:rsidRPr="006A3C23">
              <w:rPr>
                <w:rStyle w:val="Hyperlink"/>
                <w:rFonts w:ascii="Segoe UI" w:hAnsi="Segoe UI" w:cs="Segoe UI"/>
                <w:noProof/>
              </w:rPr>
              <w:t>Example</w:t>
            </w:r>
            <w:r>
              <w:rPr>
                <w:noProof/>
                <w:webHidden/>
              </w:rPr>
              <w:tab/>
            </w:r>
            <w:r>
              <w:rPr>
                <w:noProof/>
                <w:webHidden/>
              </w:rPr>
              <w:fldChar w:fldCharType="begin"/>
            </w:r>
            <w:r>
              <w:rPr>
                <w:noProof/>
                <w:webHidden/>
              </w:rPr>
              <w:instrText xml:space="preserve"> PAGEREF _Toc129779779 \h </w:instrText>
            </w:r>
            <w:r>
              <w:rPr>
                <w:noProof/>
                <w:webHidden/>
              </w:rPr>
            </w:r>
            <w:r>
              <w:rPr>
                <w:noProof/>
                <w:webHidden/>
              </w:rPr>
              <w:fldChar w:fldCharType="separate"/>
            </w:r>
            <w:r>
              <w:rPr>
                <w:noProof/>
                <w:webHidden/>
              </w:rPr>
              <w:t>73</w:t>
            </w:r>
            <w:r>
              <w:rPr>
                <w:noProof/>
                <w:webHidden/>
              </w:rPr>
              <w:fldChar w:fldCharType="end"/>
            </w:r>
          </w:hyperlink>
        </w:p>
        <w:p w:rsidR="00C916CD" w:rsidRDefault="00C916CD">
          <w:pPr>
            <w:pStyle w:val="TOC2"/>
            <w:tabs>
              <w:tab w:val="right" w:leader="dot" w:pos="9350"/>
            </w:tabs>
            <w:rPr>
              <w:rFonts w:eastAsiaTheme="minorEastAsia"/>
              <w:noProof/>
            </w:rPr>
          </w:pPr>
          <w:hyperlink w:anchor="_Toc129779780" w:history="1">
            <w:r w:rsidRPr="006A3C23">
              <w:rPr>
                <w:rStyle w:val="Hyperlink"/>
                <w:rFonts w:ascii="Segoe UI" w:hAnsi="Segoe UI" w:cs="Segoe UI"/>
                <w:noProof/>
              </w:rPr>
              <w:t>Link Titles</w:t>
            </w:r>
            <w:r>
              <w:rPr>
                <w:noProof/>
                <w:webHidden/>
              </w:rPr>
              <w:tab/>
            </w:r>
            <w:r>
              <w:rPr>
                <w:noProof/>
                <w:webHidden/>
              </w:rPr>
              <w:fldChar w:fldCharType="begin"/>
            </w:r>
            <w:r>
              <w:rPr>
                <w:noProof/>
                <w:webHidden/>
              </w:rPr>
              <w:instrText xml:space="preserve"> PAGEREF _Toc129779780 \h </w:instrText>
            </w:r>
            <w:r>
              <w:rPr>
                <w:noProof/>
                <w:webHidden/>
              </w:rPr>
            </w:r>
            <w:r>
              <w:rPr>
                <w:noProof/>
                <w:webHidden/>
              </w:rPr>
              <w:fldChar w:fldCharType="separate"/>
            </w:r>
            <w:r>
              <w:rPr>
                <w:noProof/>
                <w:webHidden/>
              </w:rPr>
              <w:t>74</w:t>
            </w:r>
            <w:r>
              <w:rPr>
                <w:noProof/>
                <w:webHidden/>
              </w:rPr>
              <w:fldChar w:fldCharType="end"/>
            </w:r>
          </w:hyperlink>
        </w:p>
        <w:p w:rsidR="00C916CD" w:rsidRDefault="00C916CD">
          <w:pPr>
            <w:pStyle w:val="TOC3"/>
            <w:tabs>
              <w:tab w:val="right" w:leader="dot" w:pos="9350"/>
            </w:tabs>
            <w:rPr>
              <w:rFonts w:eastAsiaTheme="minorEastAsia"/>
              <w:noProof/>
            </w:rPr>
          </w:pPr>
          <w:hyperlink w:anchor="_Toc129779781" w:history="1">
            <w:r w:rsidRPr="006A3C23">
              <w:rPr>
                <w:rStyle w:val="Hyperlink"/>
                <w:rFonts w:ascii="Segoe UI" w:hAnsi="Segoe UI" w:cs="Segoe UI"/>
                <w:noProof/>
              </w:rPr>
              <w:t>Example</w:t>
            </w:r>
            <w:r>
              <w:rPr>
                <w:noProof/>
                <w:webHidden/>
              </w:rPr>
              <w:tab/>
            </w:r>
            <w:r>
              <w:rPr>
                <w:noProof/>
                <w:webHidden/>
              </w:rPr>
              <w:fldChar w:fldCharType="begin"/>
            </w:r>
            <w:r>
              <w:rPr>
                <w:noProof/>
                <w:webHidden/>
              </w:rPr>
              <w:instrText xml:space="preserve"> PAGEREF _Toc129779781 \h </w:instrText>
            </w:r>
            <w:r>
              <w:rPr>
                <w:noProof/>
                <w:webHidden/>
              </w:rPr>
            </w:r>
            <w:r>
              <w:rPr>
                <w:noProof/>
                <w:webHidden/>
              </w:rPr>
              <w:fldChar w:fldCharType="separate"/>
            </w:r>
            <w:r>
              <w:rPr>
                <w:noProof/>
                <w:webHidden/>
              </w:rPr>
              <w:t>74</w:t>
            </w:r>
            <w:r>
              <w:rPr>
                <w:noProof/>
                <w:webHidden/>
              </w:rPr>
              <w:fldChar w:fldCharType="end"/>
            </w:r>
          </w:hyperlink>
        </w:p>
        <w:p w:rsidR="00C916CD" w:rsidRDefault="00C916CD">
          <w:pPr>
            <w:pStyle w:val="TOC2"/>
            <w:tabs>
              <w:tab w:val="right" w:leader="dot" w:pos="9350"/>
            </w:tabs>
            <w:rPr>
              <w:rFonts w:eastAsiaTheme="minorEastAsia"/>
              <w:noProof/>
            </w:rPr>
          </w:pPr>
          <w:hyperlink w:anchor="_Toc129779782" w:history="1">
            <w:r w:rsidRPr="006A3C23">
              <w:rPr>
                <w:rStyle w:val="Hyperlink"/>
                <w:rFonts w:ascii="Segoe UI" w:hAnsi="Segoe UI" w:cs="Segoe UI"/>
                <w:noProof/>
              </w:rPr>
              <w:t>More on Absolute URLs and Relative URLs</w:t>
            </w:r>
            <w:r>
              <w:rPr>
                <w:noProof/>
                <w:webHidden/>
              </w:rPr>
              <w:tab/>
            </w:r>
            <w:r>
              <w:rPr>
                <w:noProof/>
                <w:webHidden/>
              </w:rPr>
              <w:fldChar w:fldCharType="begin"/>
            </w:r>
            <w:r>
              <w:rPr>
                <w:noProof/>
                <w:webHidden/>
              </w:rPr>
              <w:instrText xml:space="preserve"> PAGEREF _Toc129779782 \h </w:instrText>
            </w:r>
            <w:r>
              <w:rPr>
                <w:noProof/>
                <w:webHidden/>
              </w:rPr>
            </w:r>
            <w:r>
              <w:rPr>
                <w:noProof/>
                <w:webHidden/>
              </w:rPr>
              <w:fldChar w:fldCharType="separate"/>
            </w:r>
            <w:r>
              <w:rPr>
                <w:noProof/>
                <w:webHidden/>
              </w:rPr>
              <w:t>74</w:t>
            </w:r>
            <w:r>
              <w:rPr>
                <w:noProof/>
                <w:webHidden/>
              </w:rPr>
              <w:fldChar w:fldCharType="end"/>
            </w:r>
          </w:hyperlink>
        </w:p>
        <w:p w:rsidR="00C916CD" w:rsidRDefault="00C916CD">
          <w:pPr>
            <w:pStyle w:val="TOC3"/>
            <w:tabs>
              <w:tab w:val="right" w:leader="dot" w:pos="9350"/>
            </w:tabs>
            <w:rPr>
              <w:rFonts w:eastAsiaTheme="minorEastAsia"/>
              <w:noProof/>
            </w:rPr>
          </w:pPr>
          <w:hyperlink w:anchor="_Toc129779783" w:history="1">
            <w:r w:rsidRPr="006A3C23">
              <w:rPr>
                <w:rStyle w:val="Hyperlink"/>
                <w:rFonts w:ascii="Segoe UI" w:hAnsi="Segoe UI" w:cs="Segoe UI"/>
                <w:noProof/>
              </w:rPr>
              <w:t>Example</w:t>
            </w:r>
            <w:r>
              <w:rPr>
                <w:noProof/>
                <w:webHidden/>
              </w:rPr>
              <w:tab/>
            </w:r>
            <w:r>
              <w:rPr>
                <w:noProof/>
                <w:webHidden/>
              </w:rPr>
              <w:fldChar w:fldCharType="begin"/>
            </w:r>
            <w:r>
              <w:rPr>
                <w:noProof/>
                <w:webHidden/>
              </w:rPr>
              <w:instrText xml:space="preserve"> PAGEREF _Toc129779783 \h </w:instrText>
            </w:r>
            <w:r>
              <w:rPr>
                <w:noProof/>
                <w:webHidden/>
              </w:rPr>
            </w:r>
            <w:r>
              <w:rPr>
                <w:noProof/>
                <w:webHidden/>
              </w:rPr>
              <w:fldChar w:fldCharType="separate"/>
            </w:r>
            <w:r>
              <w:rPr>
                <w:noProof/>
                <w:webHidden/>
              </w:rPr>
              <w:t>74</w:t>
            </w:r>
            <w:r>
              <w:rPr>
                <w:noProof/>
                <w:webHidden/>
              </w:rPr>
              <w:fldChar w:fldCharType="end"/>
            </w:r>
          </w:hyperlink>
        </w:p>
        <w:p w:rsidR="00C916CD" w:rsidRDefault="00C916CD">
          <w:pPr>
            <w:pStyle w:val="TOC3"/>
            <w:tabs>
              <w:tab w:val="right" w:leader="dot" w:pos="9350"/>
            </w:tabs>
            <w:rPr>
              <w:rFonts w:eastAsiaTheme="minorEastAsia"/>
              <w:noProof/>
            </w:rPr>
          </w:pPr>
          <w:hyperlink w:anchor="_Toc129779784" w:history="1">
            <w:r w:rsidRPr="006A3C23">
              <w:rPr>
                <w:rStyle w:val="Hyperlink"/>
                <w:rFonts w:ascii="Segoe UI" w:hAnsi="Segoe UI" w:cs="Segoe UI"/>
                <w:noProof/>
              </w:rPr>
              <w:t>Example</w:t>
            </w:r>
            <w:r>
              <w:rPr>
                <w:noProof/>
                <w:webHidden/>
              </w:rPr>
              <w:tab/>
            </w:r>
            <w:r>
              <w:rPr>
                <w:noProof/>
                <w:webHidden/>
              </w:rPr>
              <w:fldChar w:fldCharType="begin"/>
            </w:r>
            <w:r>
              <w:rPr>
                <w:noProof/>
                <w:webHidden/>
              </w:rPr>
              <w:instrText xml:space="preserve"> PAGEREF _Toc129779784 \h </w:instrText>
            </w:r>
            <w:r>
              <w:rPr>
                <w:noProof/>
                <w:webHidden/>
              </w:rPr>
            </w:r>
            <w:r>
              <w:rPr>
                <w:noProof/>
                <w:webHidden/>
              </w:rPr>
              <w:fldChar w:fldCharType="separate"/>
            </w:r>
            <w:r>
              <w:rPr>
                <w:noProof/>
                <w:webHidden/>
              </w:rPr>
              <w:t>74</w:t>
            </w:r>
            <w:r>
              <w:rPr>
                <w:noProof/>
                <w:webHidden/>
              </w:rPr>
              <w:fldChar w:fldCharType="end"/>
            </w:r>
          </w:hyperlink>
        </w:p>
        <w:p w:rsidR="00C916CD" w:rsidRDefault="00C916CD">
          <w:pPr>
            <w:pStyle w:val="TOC3"/>
            <w:tabs>
              <w:tab w:val="right" w:leader="dot" w:pos="9350"/>
            </w:tabs>
            <w:rPr>
              <w:rFonts w:eastAsiaTheme="minorEastAsia"/>
              <w:noProof/>
            </w:rPr>
          </w:pPr>
          <w:hyperlink w:anchor="_Toc129779785" w:history="1">
            <w:r w:rsidRPr="006A3C23">
              <w:rPr>
                <w:rStyle w:val="Hyperlink"/>
                <w:rFonts w:ascii="Segoe UI" w:hAnsi="Segoe UI" w:cs="Segoe UI"/>
                <w:noProof/>
              </w:rPr>
              <w:t>Example</w:t>
            </w:r>
            <w:r>
              <w:rPr>
                <w:noProof/>
                <w:webHidden/>
              </w:rPr>
              <w:tab/>
            </w:r>
            <w:r>
              <w:rPr>
                <w:noProof/>
                <w:webHidden/>
              </w:rPr>
              <w:fldChar w:fldCharType="begin"/>
            </w:r>
            <w:r>
              <w:rPr>
                <w:noProof/>
                <w:webHidden/>
              </w:rPr>
              <w:instrText xml:space="preserve"> PAGEREF _Toc129779785 \h </w:instrText>
            </w:r>
            <w:r>
              <w:rPr>
                <w:noProof/>
                <w:webHidden/>
              </w:rPr>
            </w:r>
            <w:r>
              <w:rPr>
                <w:noProof/>
                <w:webHidden/>
              </w:rPr>
              <w:fldChar w:fldCharType="separate"/>
            </w:r>
            <w:r>
              <w:rPr>
                <w:noProof/>
                <w:webHidden/>
              </w:rPr>
              <w:t>74</w:t>
            </w:r>
            <w:r>
              <w:rPr>
                <w:noProof/>
                <w:webHidden/>
              </w:rPr>
              <w:fldChar w:fldCharType="end"/>
            </w:r>
          </w:hyperlink>
        </w:p>
        <w:p w:rsidR="00C916CD" w:rsidRDefault="00C916CD">
          <w:pPr>
            <w:pStyle w:val="TOC2"/>
            <w:tabs>
              <w:tab w:val="right" w:leader="dot" w:pos="9350"/>
            </w:tabs>
            <w:rPr>
              <w:rFonts w:eastAsiaTheme="minorEastAsia"/>
              <w:noProof/>
            </w:rPr>
          </w:pPr>
          <w:hyperlink w:anchor="_Toc129779786" w:history="1">
            <w:r w:rsidRPr="006A3C23">
              <w:rPr>
                <w:rStyle w:val="Hyperlink"/>
                <w:rFonts w:ascii="Segoe UI" w:hAnsi="Segoe UI" w:cs="Segoe UI"/>
                <w:noProof/>
              </w:rPr>
              <w:t>Chapter Summary</w:t>
            </w:r>
            <w:r>
              <w:rPr>
                <w:noProof/>
                <w:webHidden/>
              </w:rPr>
              <w:tab/>
            </w:r>
            <w:r>
              <w:rPr>
                <w:noProof/>
                <w:webHidden/>
              </w:rPr>
              <w:fldChar w:fldCharType="begin"/>
            </w:r>
            <w:r>
              <w:rPr>
                <w:noProof/>
                <w:webHidden/>
              </w:rPr>
              <w:instrText xml:space="preserve"> PAGEREF _Toc129779786 \h </w:instrText>
            </w:r>
            <w:r>
              <w:rPr>
                <w:noProof/>
                <w:webHidden/>
              </w:rPr>
            </w:r>
            <w:r>
              <w:rPr>
                <w:noProof/>
                <w:webHidden/>
              </w:rPr>
              <w:fldChar w:fldCharType="separate"/>
            </w:r>
            <w:r>
              <w:rPr>
                <w:noProof/>
                <w:webHidden/>
              </w:rPr>
              <w:t>75</w:t>
            </w:r>
            <w:r>
              <w:rPr>
                <w:noProof/>
                <w:webHidden/>
              </w:rPr>
              <w:fldChar w:fldCharType="end"/>
            </w:r>
          </w:hyperlink>
        </w:p>
        <w:p w:rsidR="00C916CD" w:rsidRDefault="00C916CD">
          <w:pPr>
            <w:pStyle w:val="TOC2"/>
            <w:tabs>
              <w:tab w:val="right" w:leader="dot" w:pos="9350"/>
            </w:tabs>
            <w:rPr>
              <w:rFonts w:eastAsiaTheme="minorEastAsia"/>
              <w:noProof/>
            </w:rPr>
          </w:pPr>
          <w:hyperlink w:anchor="_Toc129779787" w:history="1">
            <w:r w:rsidRPr="006A3C23">
              <w:rPr>
                <w:rStyle w:val="Hyperlink"/>
                <w:rFonts w:ascii="Segoe UI" w:hAnsi="Segoe UI" w:cs="Segoe UI"/>
                <w:noProof/>
              </w:rPr>
              <w:t>HTML Link Tags</w:t>
            </w:r>
            <w:r>
              <w:rPr>
                <w:noProof/>
                <w:webHidden/>
              </w:rPr>
              <w:tab/>
            </w:r>
            <w:r>
              <w:rPr>
                <w:noProof/>
                <w:webHidden/>
              </w:rPr>
              <w:fldChar w:fldCharType="begin"/>
            </w:r>
            <w:r>
              <w:rPr>
                <w:noProof/>
                <w:webHidden/>
              </w:rPr>
              <w:instrText xml:space="preserve"> PAGEREF _Toc129779787 \h </w:instrText>
            </w:r>
            <w:r>
              <w:rPr>
                <w:noProof/>
                <w:webHidden/>
              </w:rPr>
            </w:r>
            <w:r>
              <w:rPr>
                <w:noProof/>
                <w:webHidden/>
              </w:rPr>
              <w:fldChar w:fldCharType="separate"/>
            </w:r>
            <w:r>
              <w:rPr>
                <w:noProof/>
                <w:webHidden/>
              </w:rPr>
              <w:t>75</w:t>
            </w:r>
            <w:r>
              <w:rPr>
                <w:noProof/>
                <w:webHidden/>
              </w:rPr>
              <w:fldChar w:fldCharType="end"/>
            </w:r>
          </w:hyperlink>
        </w:p>
        <w:p w:rsidR="00C916CD" w:rsidRDefault="00C916CD">
          <w:pPr>
            <w:pStyle w:val="TOC1"/>
            <w:tabs>
              <w:tab w:val="left" w:pos="660"/>
              <w:tab w:val="right" w:leader="dot" w:pos="9350"/>
            </w:tabs>
            <w:rPr>
              <w:rFonts w:eastAsiaTheme="minorEastAsia"/>
              <w:noProof/>
            </w:rPr>
          </w:pPr>
          <w:hyperlink w:anchor="_Toc129779788" w:history="1">
            <w:r w:rsidRPr="006A3C23">
              <w:rPr>
                <w:rStyle w:val="Hyperlink"/>
                <w:noProof/>
              </w:rPr>
              <w:t>15.</w:t>
            </w:r>
            <w:r>
              <w:rPr>
                <w:rFonts w:eastAsiaTheme="minorEastAsia"/>
                <w:noProof/>
              </w:rPr>
              <w:tab/>
            </w:r>
            <w:r w:rsidRPr="006A3C23">
              <w:rPr>
                <w:rStyle w:val="Hyperlink"/>
                <w:noProof/>
              </w:rPr>
              <w:t>HTML Entities</w:t>
            </w:r>
            <w:r>
              <w:rPr>
                <w:noProof/>
                <w:webHidden/>
              </w:rPr>
              <w:tab/>
            </w:r>
            <w:r>
              <w:rPr>
                <w:noProof/>
                <w:webHidden/>
              </w:rPr>
              <w:fldChar w:fldCharType="begin"/>
            </w:r>
            <w:r>
              <w:rPr>
                <w:noProof/>
                <w:webHidden/>
              </w:rPr>
              <w:instrText xml:space="preserve"> PAGEREF _Toc129779788 \h </w:instrText>
            </w:r>
            <w:r>
              <w:rPr>
                <w:noProof/>
                <w:webHidden/>
              </w:rPr>
            </w:r>
            <w:r>
              <w:rPr>
                <w:noProof/>
                <w:webHidden/>
              </w:rPr>
              <w:fldChar w:fldCharType="separate"/>
            </w:r>
            <w:r>
              <w:rPr>
                <w:noProof/>
                <w:webHidden/>
              </w:rPr>
              <w:t>75</w:t>
            </w:r>
            <w:r>
              <w:rPr>
                <w:noProof/>
                <w:webHidden/>
              </w:rPr>
              <w:fldChar w:fldCharType="end"/>
            </w:r>
          </w:hyperlink>
        </w:p>
        <w:p w:rsidR="00C916CD" w:rsidRDefault="00C916CD">
          <w:pPr>
            <w:pStyle w:val="TOC2"/>
            <w:tabs>
              <w:tab w:val="right" w:leader="dot" w:pos="9350"/>
            </w:tabs>
            <w:rPr>
              <w:rFonts w:eastAsiaTheme="minorEastAsia"/>
              <w:noProof/>
            </w:rPr>
          </w:pPr>
          <w:hyperlink w:anchor="_Toc129779789" w:history="1">
            <w:r w:rsidRPr="006A3C23">
              <w:rPr>
                <w:rStyle w:val="Hyperlink"/>
                <w:rFonts w:ascii="Segoe UI" w:hAnsi="Segoe UI" w:cs="Segoe UI"/>
                <w:noProof/>
              </w:rPr>
              <w:t>Non-breaking Space</w:t>
            </w:r>
            <w:r>
              <w:rPr>
                <w:noProof/>
                <w:webHidden/>
              </w:rPr>
              <w:tab/>
            </w:r>
            <w:r>
              <w:rPr>
                <w:noProof/>
                <w:webHidden/>
              </w:rPr>
              <w:fldChar w:fldCharType="begin"/>
            </w:r>
            <w:r>
              <w:rPr>
                <w:noProof/>
                <w:webHidden/>
              </w:rPr>
              <w:instrText xml:space="preserve"> PAGEREF _Toc129779789 \h </w:instrText>
            </w:r>
            <w:r>
              <w:rPr>
                <w:noProof/>
                <w:webHidden/>
              </w:rPr>
            </w:r>
            <w:r>
              <w:rPr>
                <w:noProof/>
                <w:webHidden/>
              </w:rPr>
              <w:fldChar w:fldCharType="separate"/>
            </w:r>
            <w:r>
              <w:rPr>
                <w:noProof/>
                <w:webHidden/>
              </w:rPr>
              <w:t>76</w:t>
            </w:r>
            <w:r>
              <w:rPr>
                <w:noProof/>
                <w:webHidden/>
              </w:rPr>
              <w:fldChar w:fldCharType="end"/>
            </w:r>
          </w:hyperlink>
        </w:p>
        <w:p w:rsidR="00C916CD" w:rsidRDefault="00C916CD">
          <w:pPr>
            <w:pStyle w:val="TOC2"/>
            <w:tabs>
              <w:tab w:val="right" w:leader="dot" w:pos="9350"/>
            </w:tabs>
            <w:rPr>
              <w:rFonts w:eastAsiaTheme="minorEastAsia"/>
              <w:noProof/>
            </w:rPr>
          </w:pPr>
          <w:hyperlink w:anchor="_Toc129779790" w:history="1">
            <w:r w:rsidRPr="006A3C23">
              <w:rPr>
                <w:rStyle w:val="Hyperlink"/>
                <w:rFonts w:ascii="Segoe UI" w:hAnsi="Segoe UI" w:cs="Segoe UI"/>
                <w:noProof/>
              </w:rPr>
              <w:t>Some Useful HTML Character Entities</w:t>
            </w:r>
            <w:r>
              <w:rPr>
                <w:noProof/>
                <w:webHidden/>
              </w:rPr>
              <w:tab/>
            </w:r>
            <w:r>
              <w:rPr>
                <w:noProof/>
                <w:webHidden/>
              </w:rPr>
              <w:fldChar w:fldCharType="begin"/>
            </w:r>
            <w:r>
              <w:rPr>
                <w:noProof/>
                <w:webHidden/>
              </w:rPr>
              <w:instrText xml:space="preserve"> PAGEREF _Toc129779790 \h </w:instrText>
            </w:r>
            <w:r>
              <w:rPr>
                <w:noProof/>
                <w:webHidden/>
              </w:rPr>
            </w:r>
            <w:r>
              <w:rPr>
                <w:noProof/>
                <w:webHidden/>
              </w:rPr>
              <w:fldChar w:fldCharType="separate"/>
            </w:r>
            <w:r>
              <w:rPr>
                <w:noProof/>
                <w:webHidden/>
              </w:rPr>
              <w:t>76</w:t>
            </w:r>
            <w:r>
              <w:rPr>
                <w:noProof/>
                <w:webHidden/>
              </w:rPr>
              <w:fldChar w:fldCharType="end"/>
            </w:r>
          </w:hyperlink>
        </w:p>
        <w:p w:rsidR="00C916CD" w:rsidRDefault="00C916CD">
          <w:pPr>
            <w:pStyle w:val="TOC1"/>
            <w:tabs>
              <w:tab w:val="left" w:pos="660"/>
              <w:tab w:val="right" w:leader="dot" w:pos="9350"/>
            </w:tabs>
            <w:rPr>
              <w:rFonts w:eastAsiaTheme="minorEastAsia"/>
              <w:noProof/>
            </w:rPr>
          </w:pPr>
          <w:hyperlink w:anchor="_Toc129779791" w:history="1">
            <w:r w:rsidRPr="006A3C23">
              <w:rPr>
                <w:rStyle w:val="Hyperlink"/>
                <w:noProof/>
              </w:rPr>
              <w:t>16.</w:t>
            </w:r>
            <w:r>
              <w:rPr>
                <w:rFonts w:eastAsiaTheme="minorEastAsia"/>
                <w:noProof/>
              </w:rPr>
              <w:tab/>
            </w:r>
            <w:r w:rsidRPr="006A3C23">
              <w:rPr>
                <w:rStyle w:val="Hyperlink"/>
                <w:noProof/>
              </w:rPr>
              <w:t>HTML Symbol Entities</w:t>
            </w:r>
            <w:r>
              <w:rPr>
                <w:noProof/>
                <w:webHidden/>
              </w:rPr>
              <w:tab/>
            </w:r>
            <w:r>
              <w:rPr>
                <w:noProof/>
                <w:webHidden/>
              </w:rPr>
              <w:fldChar w:fldCharType="begin"/>
            </w:r>
            <w:r>
              <w:rPr>
                <w:noProof/>
                <w:webHidden/>
              </w:rPr>
              <w:instrText xml:space="preserve"> PAGEREF _Toc129779791 \h </w:instrText>
            </w:r>
            <w:r>
              <w:rPr>
                <w:noProof/>
                <w:webHidden/>
              </w:rPr>
            </w:r>
            <w:r>
              <w:rPr>
                <w:noProof/>
                <w:webHidden/>
              </w:rPr>
              <w:fldChar w:fldCharType="separate"/>
            </w:r>
            <w:r>
              <w:rPr>
                <w:noProof/>
                <w:webHidden/>
              </w:rPr>
              <w:t>78</w:t>
            </w:r>
            <w:r>
              <w:rPr>
                <w:noProof/>
                <w:webHidden/>
              </w:rPr>
              <w:fldChar w:fldCharType="end"/>
            </w:r>
          </w:hyperlink>
        </w:p>
        <w:p w:rsidR="00C916CD" w:rsidRDefault="00C916CD">
          <w:pPr>
            <w:pStyle w:val="TOC3"/>
            <w:tabs>
              <w:tab w:val="right" w:leader="dot" w:pos="9350"/>
            </w:tabs>
            <w:rPr>
              <w:rFonts w:eastAsiaTheme="minorEastAsia"/>
              <w:noProof/>
            </w:rPr>
          </w:pPr>
          <w:hyperlink w:anchor="_Toc129779792" w:history="1">
            <w:r w:rsidRPr="006A3C23">
              <w:rPr>
                <w:rStyle w:val="Hyperlink"/>
                <w:rFonts w:ascii="Segoe UI" w:hAnsi="Segoe UI" w:cs="Segoe UI"/>
                <w:noProof/>
              </w:rPr>
              <w:t>Example</w:t>
            </w:r>
            <w:r>
              <w:rPr>
                <w:noProof/>
                <w:webHidden/>
              </w:rPr>
              <w:tab/>
            </w:r>
            <w:r>
              <w:rPr>
                <w:noProof/>
                <w:webHidden/>
              </w:rPr>
              <w:fldChar w:fldCharType="begin"/>
            </w:r>
            <w:r>
              <w:rPr>
                <w:noProof/>
                <w:webHidden/>
              </w:rPr>
              <w:instrText xml:space="preserve"> PAGEREF _Toc129779792 \h </w:instrText>
            </w:r>
            <w:r>
              <w:rPr>
                <w:noProof/>
                <w:webHidden/>
              </w:rPr>
            </w:r>
            <w:r>
              <w:rPr>
                <w:noProof/>
                <w:webHidden/>
              </w:rPr>
              <w:fldChar w:fldCharType="separate"/>
            </w:r>
            <w:r>
              <w:rPr>
                <w:noProof/>
                <w:webHidden/>
              </w:rPr>
              <w:t>78</w:t>
            </w:r>
            <w:r>
              <w:rPr>
                <w:noProof/>
                <w:webHidden/>
              </w:rPr>
              <w:fldChar w:fldCharType="end"/>
            </w:r>
          </w:hyperlink>
        </w:p>
        <w:p w:rsidR="00C916CD" w:rsidRDefault="00C916CD">
          <w:pPr>
            <w:pStyle w:val="TOC3"/>
            <w:tabs>
              <w:tab w:val="right" w:leader="dot" w:pos="9350"/>
            </w:tabs>
            <w:rPr>
              <w:rFonts w:eastAsiaTheme="minorEastAsia"/>
              <w:noProof/>
            </w:rPr>
          </w:pPr>
          <w:hyperlink w:anchor="_Toc129779793" w:history="1">
            <w:r w:rsidRPr="006A3C23">
              <w:rPr>
                <w:rStyle w:val="Hyperlink"/>
                <w:rFonts w:ascii="Segoe UI" w:hAnsi="Segoe UI" w:cs="Segoe UI"/>
                <w:noProof/>
              </w:rPr>
              <w:t>Will display as:</w:t>
            </w:r>
            <w:r>
              <w:rPr>
                <w:noProof/>
                <w:webHidden/>
              </w:rPr>
              <w:tab/>
            </w:r>
            <w:r>
              <w:rPr>
                <w:noProof/>
                <w:webHidden/>
              </w:rPr>
              <w:fldChar w:fldCharType="begin"/>
            </w:r>
            <w:r>
              <w:rPr>
                <w:noProof/>
                <w:webHidden/>
              </w:rPr>
              <w:instrText xml:space="preserve"> PAGEREF _Toc129779793 \h </w:instrText>
            </w:r>
            <w:r>
              <w:rPr>
                <w:noProof/>
                <w:webHidden/>
              </w:rPr>
            </w:r>
            <w:r>
              <w:rPr>
                <w:noProof/>
                <w:webHidden/>
              </w:rPr>
              <w:fldChar w:fldCharType="separate"/>
            </w:r>
            <w:r>
              <w:rPr>
                <w:noProof/>
                <w:webHidden/>
              </w:rPr>
              <w:t>78</w:t>
            </w:r>
            <w:r>
              <w:rPr>
                <w:noProof/>
                <w:webHidden/>
              </w:rPr>
              <w:fldChar w:fldCharType="end"/>
            </w:r>
          </w:hyperlink>
        </w:p>
        <w:p w:rsidR="00C916CD" w:rsidRDefault="00C916CD">
          <w:pPr>
            <w:pStyle w:val="TOC2"/>
            <w:tabs>
              <w:tab w:val="right" w:leader="dot" w:pos="9350"/>
            </w:tabs>
            <w:rPr>
              <w:rFonts w:eastAsiaTheme="minorEastAsia"/>
              <w:noProof/>
            </w:rPr>
          </w:pPr>
          <w:hyperlink w:anchor="_Toc129779794" w:history="1">
            <w:r w:rsidRPr="006A3C23">
              <w:rPr>
                <w:rStyle w:val="Hyperlink"/>
                <w:rFonts w:ascii="Segoe UI" w:hAnsi="Segoe UI" w:cs="Segoe UI"/>
                <w:noProof/>
              </w:rPr>
              <w:t>Some Mathematical Symbols Supported by HTML</w:t>
            </w:r>
            <w:r>
              <w:rPr>
                <w:noProof/>
                <w:webHidden/>
              </w:rPr>
              <w:tab/>
            </w:r>
            <w:r>
              <w:rPr>
                <w:noProof/>
                <w:webHidden/>
              </w:rPr>
              <w:fldChar w:fldCharType="begin"/>
            </w:r>
            <w:r>
              <w:rPr>
                <w:noProof/>
                <w:webHidden/>
              </w:rPr>
              <w:instrText xml:space="preserve"> PAGEREF _Toc129779794 \h </w:instrText>
            </w:r>
            <w:r>
              <w:rPr>
                <w:noProof/>
                <w:webHidden/>
              </w:rPr>
            </w:r>
            <w:r>
              <w:rPr>
                <w:noProof/>
                <w:webHidden/>
              </w:rPr>
              <w:fldChar w:fldCharType="separate"/>
            </w:r>
            <w:r>
              <w:rPr>
                <w:noProof/>
                <w:webHidden/>
              </w:rPr>
              <w:t>79</w:t>
            </w:r>
            <w:r>
              <w:rPr>
                <w:noProof/>
                <w:webHidden/>
              </w:rPr>
              <w:fldChar w:fldCharType="end"/>
            </w:r>
          </w:hyperlink>
        </w:p>
        <w:p w:rsidR="00C916CD" w:rsidRDefault="00C916CD">
          <w:pPr>
            <w:pStyle w:val="TOC2"/>
            <w:tabs>
              <w:tab w:val="right" w:leader="dot" w:pos="9350"/>
            </w:tabs>
            <w:rPr>
              <w:rFonts w:eastAsiaTheme="minorEastAsia"/>
              <w:noProof/>
            </w:rPr>
          </w:pPr>
          <w:hyperlink w:anchor="_Toc129779795" w:history="1">
            <w:r w:rsidRPr="006A3C23">
              <w:rPr>
                <w:rStyle w:val="Hyperlink"/>
                <w:rFonts w:ascii="Segoe UI" w:hAnsi="Segoe UI" w:cs="Segoe UI"/>
                <w:noProof/>
              </w:rPr>
              <w:t>Some Greek Letters Supported by HTML</w:t>
            </w:r>
            <w:r>
              <w:rPr>
                <w:noProof/>
                <w:webHidden/>
              </w:rPr>
              <w:tab/>
            </w:r>
            <w:r>
              <w:rPr>
                <w:noProof/>
                <w:webHidden/>
              </w:rPr>
              <w:fldChar w:fldCharType="begin"/>
            </w:r>
            <w:r>
              <w:rPr>
                <w:noProof/>
                <w:webHidden/>
              </w:rPr>
              <w:instrText xml:space="preserve"> PAGEREF _Toc129779795 \h </w:instrText>
            </w:r>
            <w:r>
              <w:rPr>
                <w:noProof/>
                <w:webHidden/>
              </w:rPr>
            </w:r>
            <w:r>
              <w:rPr>
                <w:noProof/>
                <w:webHidden/>
              </w:rPr>
              <w:fldChar w:fldCharType="separate"/>
            </w:r>
            <w:r>
              <w:rPr>
                <w:noProof/>
                <w:webHidden/>
              </w:rPr>
              <w:t>80</w:t>
            </w:r>
            <w:r>
              <w:rPr>
                <w:noProof/>
                <w:webHidden/>
              </w:rPr>
              <w:fldChar w:fldCharType="end"/>
            </w:r>
          </w:hyperlink>
        </w:p>
        <w:p w:rsidR="00C916CD" w:rsidRDefault="00C916CD">
          <w:pPr>
            <w:pStyle w:val="TOC2"/>
            <w:tabs>
              <w:tab w:val="right" w:leader="dot" w:pos="9350"/>
            </w:tabs>
            <w:rPr>
              <w:rFonts w:eastAsiaTheme="minorEastAsia"/>
              <w:noProof/>
            </w:rPr>
          </w:pPr>
          <w:hyperlink w:anchor="_Toc129779796" w:history="1">
            <w:r w:rsidRPr="006A3C23">
              <w:rPr>
                <w:rStyle w:val="Hyperlink"/>
                <w:rFonts w:ascii="Segoe UI" w:hAnsi="Segoe UI" w:cs="Segoe UI"/>
                <w:noProof/>
              </w:rPr>
              <w:t>Some Other Entities Supported by HTML</w:t>
            </w:r>
            <w:r>
              <w:rPr>
                <w:noProof/>
                <w:webHidden/>
              </w:rPr>
              <w:tab/>
            </w:r>
            <w:r>
              <w:rPr>
                <w:noProof/>
                <w:webHidden/>
              </w:rPr>
              <w:fldChar w:fldCharType="begin"/>
            </w:r>
            <w:r>
              <w:rPr>
                <w:noProof/>
                <w:webHidden/>
              </w:rPr>
              <w:instrText xml:space="preserve"> PAGEREF _Toc129779796 \h </w:instrText>
            </w:r>
            <w:r>
              <w:rPr>
                <w:noProof/>
                <w:webHidden/>
              </w:rPr>
            </w:r>
            <w:r>
              <w:rPr>
                <w:noProof/>
                <w:webHidden/>
              </w:rPr>
              <w:fldChar w:fldCharType="separate"/>
            </w:r>
            <w:r>
              <w:rPr>
                <w:noProof/>
                <w:webHidden/>
              </w:rPr>
              <w:t>81</w:t>
            </w:r>
            <w:r>
              <w:rPr>
                <w:noProof/>
                <w:webHidden/>
              </w:rPr>
              <w:fldChar w:fldCharType="end"/>
            </w:r>
          </w:hyperlink>
        </w:p>
        <w:p w:rsidR="00C916CD" w:rsidRDefault="00C916CD">
          <w:pPr>
            <w:pStyle w:val="TOC1"/>
            <w:tabs>
              <w:tab w:val="left" w:pos="660"/>
              <w:tab w:val="right" w:leader="dot" w:pos="9350"/>
            </w:tabs>
            <w:rPr>
              <w:rFonts w:eastAsiaTheme="minorEastAsia"/>
              <w:noProof/>
            </w:rPr>
          </w:pPr>
          <w:hyperlink w:anchor="_Toc129779797" w:history="1">
            <w:r w:rsidRPr="006A3C23">
              <w:rPr>
                <w:rStyle w:val="Hyperlink"/>
                <w:noProof/>
              </w:rPr>
              <w:t>17.</w:t>
            </w:r>
            <w:r>
              <w:rPr>
                <w:rFonts w:eastAsiaTheme="minorEastAsia"/>
                <w:noProof/>
              </w:rPr>
              <w:tab/>
            </w:r>
            <w:r w:rsidRPr="006A3C23">
              <w:rPr>
                <w:rStyle w:val="Hyperlink"/>
                <w:noProof/>
              </w:rPr>
              <w:t>Emojis in HTML</w:t>
            </w:r>
            <w:r>
              <w:rPr>
                <w:noProof/>
                <w:webHidden/>
              </w:rPr>
              <w:tab/>
            </w:r>
            <w:r>
              <w:rPr>
                <w:noProof/>
                <w:webHidden/>
              </w:rPr>
              <w:fldChar w:fldCharType="begin"/>
            </w:r>
            <w:r>
              <w:rPr>
                <w:noProof/>
                <w:webHidden/>
              </w:rPr>
              <w:instrText xml:space="preserve"> PAGEREF _Toc129779797 \h </w:instrText>
            </w:r>
            <w:r>
              <w:rPr>
                <w:noProof/>
                <w:webHidden/>
              </w:rPr>
            </w:r>
            <w:r>
              <w:rPr>
                <w:noProof/>
                <w:webHidden/>
              </w:rPr>
              <w:fldChar w:fldCharType="separate"/>
            </w:r>
            <w:r>
              <w:rPr>
                <w:noProof/>
                <w:webHidden/>
              </w:rPr>
              <w:t>82</w:t>
            </w:r>
            <w:r>
              <w:rPr>
                <w:noProof/>
                <w:webHidden/>
              </w:rPr>
              <w:fldChar w:fldCharType="end"/>
            </w:r>
          </w:hyperlink>
        </w:p>
        <w:p w:rsidR="00C916CD" w:rsidRDefault="00C916CD">
          <w:pPr>
            <w:pStyle w:val="TOC2"/>
            <w:tabs>
              <w:tab w:val="right" w:leader="dot" w:pos="9350"/>
            </w:tabs>
            <w:rPr>
              <w:rFonts w:eastAsiaTheme="minorEastAsia"/>
              <w:noProof/>
            </w:rPr>
          </w:pPr>
          <w:hyperlink w:anchor="_Toc129779798" w:history="1">
            <w:r w:rsidRPr="006A3C23">
              <w:rPr>
                <w:rStyle w:val="Hyperlink"/>
                <w:rFonts w:ascii="Segoe UI" w:hAnsi="Segoe UI" w:cs="Segoe UI"/>
                <w:noProof/>
              </w:rPr>
              <w:t>What are Emojis?</w:t>
            </w:r>
            <w:r>
              <w:rPr>
                <w:noProof/>
                <w:webHidden/>
              </w:rPr>
              <w:tab/>
            </w:r>
            <w:r>
              <w:rPr>
                <w:noProof/>
                <w:webHidden/>
              </w:rPr>
              <w:fldChar w:fldCharType="begin"/>
            </w:r>
            <w:r>
              <w:rPr>
                <w:noProof/>
                <w:webHidden/>
              </w:rPr>
              <w:instrText xml:space="preserve"> PAGEREF _Toc129779798 \h </w:instrText>
            </w:r>
            <w:r>
              <w:rPr>
                <w:noProof/>
                <w:webHidden/>
              </w:rPr>
            </w:r>
            <w:r>
              <w:rPr>
                <w:noProof/>
                <w:webHidden/>
              </w:rPr>
              <w:fldChar w:fldCharType="separate"/>
            </w:r>
            <w:r>
              <w:rPr>
                <w:noProof/>
                <w:webHidden/>
              </w:rPr>
              <w:t>82</w:t>
            </w:r>
            <w:r>
              <w:rPr>
                <w:noProof/>
                <w:webHidden/>
              </w:rPr>
              <w:fldChar w:fldCharType="end"/>
            </w:r>
          </w:hyperlink>
        </w:p>
        <w:p w:rsidR="00C916CD" w:rsidRDefault="00C916CD">
          <w:pPr>
            <w:pStyle w:val="TOC2"/>
            <w:tabs>
              <w:tab w:val="right" w:leader="dot" w:pos="9350"/>
            </w:tabs>
            <w:rPr>
              <w:rFonts w:eastAsiaTheme="minorEastAsia"/>
              <w:noProof/>
            </w:rPr>
          </w:pPr>
          <w:hyperlink w:anchor="_Toc129779799" w:history="1">
            <w:r w:rsidRPr="006A3C23">
              <w:rPr>
                <w:rStyle w:val="Hyperlink"/>
                <w:rFonts w:ascii="Segoe UI" w:hAnsi="Segoe UI" w:cs="Segoe UI"/>
                <w:noProof/>
              </w:rPr>
              <w:t>The HTML charset Attribute</w:t>
            </w:r>
            <w:r>
              <w:rPr>
                <w:noProof/>
                <w:webHidden/>
              </w:rPr>
              <w:tab/>
            </w:r>
            <w:r>
              <w:rPr>
                <w:noProof/>
                <w:webHidden/>
              </w:rPr>
              <w:fldChar w:fldCharType="begin"/>
            </w:r>
            <w:r>
              <w:rPr>
                <w:noProof/>
                <w:webHidden/>
              </w:rPr>
              <w:instrText xml:space="preserve"> PAGEREF _Toc129779799 \h </w:instrText>
            </w:r>
            <w:r>
              <w:rPr>
                <w:noProof/>
                <w:webHidden/>
              </w:rPr>
            </w:r>
            <w:r>
              <w:rPr>
                <w:noProof/>
                <w:webHidden/>
              </w:rPr>
              <w:fldChar w:fldCharType="separate"/>
            </w:r>
            <w:r>
              <w:rPr>
                <w:noProof/>
                <w:webHidden/>
              </w:rPr>
              <w:t>83</w:t>
            </w:r>
            <w:r>
              <w:rPr>
                <w:noProof/>
                <w:webHidden/>
              </w:rPr>
              <w:fldChar w:fldCharType="end"/>
            </w:r>
          </w:hyperlink>
        </w:p>
        <w:p w:rsidR="00C916CD" w:rsidRDefault="00C916CD">
          <w:pPr>
            <w:pStyle w:val="TOC2"/>
            <w:tabs>
              <w:tab w:val="right" w:leader="dot" w:pos="9350"/>
            </w:tabs>
            <w:rPr>
              <w:rFonts w:eastAsiaTheme="minorEastAsia"/>
              <w:noProof/>
            </w:rPr>
          </w:pPr>
          <w:hyperlink w:anchor="_Toc129779800" w:history="1">
            <w:r w:rsidRPr="006A3C23">
              <w:rPr>
                <w:rStyle w:val="Hyperlink"/>
                <w:rFonts w:ascii="Segoe UI" w:hAnsi="Segoe UI" w:cs="Segoe UI"/>
                <w:noProof/>
              </w:rPr>
              <w:t>UTF-8 Characters</w:t>
            </w:r>
            <w:r>
              <w:rPr>
                <w:noProof/>
                <w:webHidden/>
              </w:rPr>
              <w:tab/>
            </w:r>
            <w:r>
              <w:rPr>
                <w:noProof/>
                <w:webHidden/>
              </w:rPr>
              <w:fldChar w:fldCharType="begin"/>
            </w:r>
            <w:r>
              <w:rPr>
                <w:noProof/>
                <w:webHidden/>
              </w:rPr>
              <w:instrText xml:space="preserve"> PAGEREF _Toc129779800 \h </w:instrText>
            </w:r>
            <w:r>
              <w:rPr>
                <w:noProof/>
                <w:webHidden/>
              </w:rPr>
            </w:r>
            <w:r>
              <w:rPr>
                <w:noProof/>
                <w:webHidden/>
              </w:rPr>
              <w:fldChar w:fldCharType="separate"/>
            </w:r>
            <w:r>
              <w:rPr>
                <w:noProof/>
                <w:webHidden/>
              </w:rPr>
              <w:t>83</w:t>
            </w:r>
            <w:r>
              <w:rPr>
                <w:noProof/>
                <w:webHidden/>
              </w:rPr>
              <w:fldChar w:fldCharType="end"/>
            </w:r>
          </w:hyperlink>
        </w:p>
        <w:p w:rsidR="00C916CD" w:rsidRDefault="00C916CD">
          <w:pPr>
            <w:pStyle w:val="TOC3"/>
            <w:tabs>
              <w:tab w:val="right" w:leader="dot" w:pos="9350"/>
            </w:tabs>
            <w:rPr>
              <w:rFonts w:eastAsiaTheme="minorEastAsia"/>
              <w:noProof/>
            </w:rPr>
          </w:pPr>
          <w:hyperlink w:anchor="_Toc129779801" w:history="1">
            <w:r w:rsidRPr="006A3C23">
              <w:rPr>
                <w:rStyle w:val="Hyperlink"/>
                <w:rFonts w:ascii="Segoe UI" w:hAnsi="Segoe UI" w:cs="Segoe UI"/>
                <w:noProof/>
              </w:rPr>
              <w:t>Example</w:t>
            </w:r>
            <w:r>
              <w:rPr>
                <w:noProof/>
                <w:webHidden/>
              </w:rPr>
              <w:tab/>
            </w:r>
            <w:r>
              <w:rPr>
                <w:noProof/>
                <w:webHidden/>
              </w:rPr>
              <w:fldChar w:fldCharType="begin"/>
            </w:r>
            <w:r>
              <w:rPr>
                <w:noProof/>
                <w:webHidden/>
              </w:rPr>
              <w:instrText xml:space="preserve"> PAGEREF _Toc129779801 \h </w:instrText>
            </w:r>
            <w:r>
              <w:rPr>
                <w:noProof/>
                <w:webHidden/>
              </w:rPr>
            </w:r>
            <w:r>
              <w:rPr>
                <w:noProof/>
                <w:webHidden/>
              </w:rPr>
              <w:fldChar w:fldCharType="separate"/>
            </w:r>
            <w:r>
              <w:rPr>
                <w:noProof/>
                <w:webHidden/>
              </w:rPr>
              <w:t>83</w:t>
            </w:r>
            <w:r>
              <w:rPr>
                <w:noProof/>
                <w:webHidden/>
              </w:rPr>
              <w:fldChar w:fldCharType="end"/>
            </w:r>
          </w:hyperlink>
        </w:p>
        <w:p w:rsidR="00C916CD" w:rsidRDefault="00C916CD">
          <w:pPr>
            <w:pStyle w:val="TOC3"/>
            <w:tabs>
              <w:tab w:val="right" w:leader="dot" w:pos="9350"/>
            </w:tabs>
            <w:rPr>
              <w:rFonts w:eastAsiaTheme="minorEastAsia"/>
              <w:noProof/>
            </w:rPr>
          </w:pPr>
          <w:hyperlink w:anchor="_Toc129779802" w:history="1">
            <w:r w:rsidRPr="006A3C23">
              <w:rPr>
                <w:rStyle w:val="Hyperlink"/>
                <w:rFonts w:ascii="Segoe UI" w:hAnsi="Segoe UI" w:cs="Segoe UI"/>
                <w:noProof/>
              </w:rPr>
              <w:t>Example Explained</w:t>
            </w:r>
            <w:r>
              <w:rPr>
                <w:noProof/>
                <w:webHidden/>
              </w:rPr>
              <w:tab/>
            </w:r>
            <w:r>
              <w:rPr>
                <w:noProof/>
                <w:webHidden/>
              </w:rPr>
              <w:fldChar w:fldCharType="begin"/>
            </w:r>
            <w:r>
              <w:rPr>
                <w:noProof/>
                <w:webHidden/>
              </w:rPr>
              <w:instrText xml:space="preserve"> PAGEREF _Toc129779802 \h </w:instrText>
            </w:r>
            <w:r>
              <w:rPr>
                <w:noProof/>
                <w:webHidden/>
              </w:rPr>
            </w:r>
            <w:r>
              <w:rPr>
                <w:noProof/>
                <w:webHidden/>
              </w:rPr>
              <w:fldChar w:fldCharType="separate"/>
            </w:r>
            <w:r>
              <w:rPr>
                <w:noProof/>
                <w:webHidden/>
              </w:rPr>
              <w:t>84</w:t>
            </w:r>
            <w:r>
              <w:rPr>
                <w:noProof/>
                <w:webHidden/>
              </w:rPr>
              <w:fldChar w:fldCharType="end"/>
            </w:r>
          </w:hyperlink>
        </w:p>
        <w:p w:rsidR="00C916CD" w:rsidRDefault="00C916CD">
          <w:pPr>
            <w:pStyle w:val="TOC2"/>
            <w:tabs>
              <w:tab w:val="right" w:leader="dot" w:pos="9350"/>
            </w:tabs>
            <w:rPr>
              <w:rFonts w:eastAsiaTheme="minorEastAsia"/>
              <w:noProof/>
            </w:rPr>
          </w:pPr>
          <w:hyperlink w:anchor="_Toc129779803" w:history="1">
            <w:r w:rsidRPr="006A3C23">
              <w:rPr>
                <w:rStyle w:val="Hyperlink"/>
                <w:rFonts w:ascii="Segoe UI" w:hAnsi="Segoe UI" w:cs="Segoe UI"/>
                <w:noProof/>
              </w:rPr>
              <w:t>Emoji Characters</w:t>
            </w:r>
            <w:r>
              <w:rPr>
                <w:noProof/>
                <w:webHidden/>
              </w:rPr>
              <w:tab/>
            </w:r>
            <w:r>
              <w:rPr>
                <w:noProof/>
                <w:webHidden/>
              </w:rPr>
              <w:fldChar w:fldCharType="begin"/>
            </w:r>
            <w:r>
              <w:rPr>
                <w:noProof/>
                <w:webHidden/>
              </w:rPr>
              <w:instrText xml:space="preserve"> PAGEREF _Toc129779803 \h </w:instrText>
            </w:r>
            <w:r>
              <w:rPr>
                <w:noProof/>
                <w:webHidden/>
              </w:rPr>
            </w:r>
            <w:r>
              <w:rPr>
                <w:noProof/>
                <w:webHidden/>
              </w:rPr>
              <w:fldChar w:fldCharType="separate"/>
            </w:r>
            <w:r>
              <w:rPr>
                <w:noProof/>
                <w:webHidden/>
              </w:rPr>
              <w:t>84</w:t>
            </w:r>
            <w:r>
              <w:rPr>
                <w:noProof/>
                <w:webHidden/>
              </w:rPr>
              <w:fldChar w:fldCharType="end"/>
            </w:r>
          </w:hyperlink>
        </w:p>
        <w:p w:rsidR="00C916CD" w:rsidRDefault="00C916CD">
          <w:pPr>
            <w:pStyle w:val="TOC3"/>
            <w:tabs>
              <w:tab w:val="right" w:leader="dot" w:pos="9350"/>
            </w:tabs>
            <w:rPr>
              <w:rFonts w:eastAsiaTheme="minorEastAsia"/>
              <w:noProof/>
            </w:rPr>
          </w:pPr>
          <w:hyperlink w:anchor="_Toc129779804" w:history="1">
            <w:r w:rsidRPr="006A3C23">
              <w:rPr>
                <w:rStyle w:val="Hyperlink"/>
                <w:rFonts w:ascii="Segoe UI" w:hAnsi="Segoe UI" w:cs="Segoe UI"/>
                <w:noProof/>
              </w:rPr>
              <w:t>Example</w:t>
            </w:r>
            <w:r>
              <w:rPr>
                <w:noProof/>
                <w:webHidden/>
              </w:rPr>
              <w:tab/>
            </w:r>
            <w:r>
              <w:rPr>
                <w:noProof/>
                <w:webHidden/>
              </w:rPr>
              <w:fldChar w:fldCharType="begin"/>
            </w:r>
            <w:r>
              <w:rPr>
                <w:noProof/>
                <w:webHidden/>
              </w:rPr>
              <w:instrText xml:space="preserve"> PAGEREF _Toc129779804 \h </w:instrText>
            </w:r>
            <w:r>
              <w:rPr>
                <w:noProof/>
                <w:webHidden/>
              </w:rPr>
            </w:r>
            <w:r>
              <w:rPr>
                <w:noProof/>
                <w:webHidden/>
              </w:rPr>
              <w:fldChar w:fldCharType="separate"/>
            </w:r>
            <w:r>
              <w:rPr>
                <w:noProof/>
                <w:webHidden/>
              </w:rPr>
              <w:t>84</w:t>
            </w:r>
            <w:r>
              <w:rPr>
                <w:noProof/>
                <w:webHidden/>
              </w:rPr>
              <w:fldChar w:fldCharType="end"/>
            </w:r>
          </w:hyperlink>
        </w:p>
        <w:p w:rsidR="00C916CD" w:rsidRDefault="00C916CD">
          <w:pPr>
            <w:pStyle w:val="TOC3"/>
            <w:tabs>
              <w:tab w:val="right" w:leader="dot" w:pos="9350"/>
            </w:tabs>
            <w:rPr>
              <w:rFonts w:eastAsiaTheme="minorEastAsia"/>
              <w:noProof/>
            </w:rPr>
          </w:pPr>
          <w:hyperlink w:anchor="_Toc129779805" w:history="1">
            <w:r w:rsidRPr="006A3C23">
              <w:rPr>
                <w:rStyle w:val="Hyperlink"/>
                <w:rFonts w:ascii="Segoe UI" w:hAnsi="Segoe UI" w:cs="Segoe UI"/>
                <w:noProof/>
              </w:rPr>
              <w:t>Example</w:t>
            </w:r>
            <w:r>
              <w:rPr>
                <w:noProof/>
                <w:webHidden/>
              </w:rPr>
              <w:tab/>
            </w:r>
            <w:r>
              <w:rPr>
                <w:noProof/>
                <w:webHidden/>
              </w:rPr>
              <w:fldChar w:fldCharType="begin"/>
            </w:r>
            <w:r>
              <w:rPr>
                <w:noProof/>
                <w:webHidden/>
              </w:rPr>
              <w:instrText xml:space="preserve"> PAGEREF _Toc129779805 \h </w:instrText>
            </w:r>
            <w:r>
              <w:rPr>
                <w:noProof/>
                <w:webHidden/>
              </w:rPr>
            </w:r>
            <w:r>
              <w:rPr>
                <w:noProof/>
                <w:webHidden/>
              </w:rPr>
              <w:fldChar w:fldCharType="separate"/>
            </w:r>
            <w:r>
              <w:rPr>
                <w:noProof/>
                <w:webHidden/>
              </w:rPr>
              <w:t>85</w:t>
            </w:r>
            <w:r>
              <w:rPr>
                <w:noProof/>
                <w:webHidden/>
              </w:rPr>
              <w:fldChar w:fldCharType="end"/>
            </w:r>
          </w:hyperlink>
        </w:p>
        <w:p w:rsidR="00C916CD" w:rsidRDefault="00C916CD">
          <w:pPr>
            <w:pStyle w:val="TOC2"/>
            <w:tabs>
              <w:tab w:val="right" w:leader="dot" w:pos="9350"/>
            </w:tabs>
            <w:rPr>
              <w:rFonts w:eastAsiaTheme="minorEastAsia"/>
              <w:noProof/>
            </w:rPr>
          </w:pPr>
          <w:hyperlink w:anchor="_Toc129779806" w:history="1">
            <w:r w:rsidRPr="006A3C23">
              <w:rPr>
                <w:rStyle w:val="Hyperlink"/>
                <w:rFonts w:ascii="Segoe UI" w:hAnsi="Segoe UI" w:cs="Segoe UI"/>
                <w:noProof/>
              </w:rPr>
              <w:t>Some Emoji Symbols in UTF-8</w:t>
            </w:r>
            <w:r>
              <w:rPr>
                <w:noProof/>
                <w:webHidden/>
              </w:rPr>
              <w:tab/>
            </w:r>
            <w:r>
              <w:rPr>
                <w:noProof/>
                <w:webHidden/>
              </w:rPr>
              <w:fldChar w:fldCharType="begin"/>
            </w:r>
            <w:r>
              <w:rPr>
                <w:noProof/>
                <w:webHidden/>
              </w:rPr>
              <w:instrText xml:space="preserve"> PAGEREF _Toc129779806 \h </w:instrText>
            </w:r>
            <w:r>
              <w:rPr>
                <w:noProof/>
                <w:webHidden/>
              </w:rPr>
            </w:r>
            <w:r>
              <w:rPr>
                <w:noProof/>
                <w:webHidden/>
              </w:rPr>
              <w:fldChar w:fldCharType="separate"/>
            </w:r>
            <w:r>
              <w:rPr>
                <w:noProof/>
                <w:webHidden/>
              </w:rPr>
              <w:t>85</w:t>
            </w:r>
            <w:r>
              <w:rPr>
                <w:noProof/>
                <w:webHidden/>
              </w:rPr>
              <w:fldChar w:fldCharType="end"/>
            </w:r>
          </w:hyperlink>
        </w:p>
        <w:p w:rsidR="00C916CD" w:rsidRDefault="00C916CD">
          <w:pPr>
            <w:pStyle w:val="TOC1"/>
            <w:tabs>
              <w:tab w:val="left" w:pos="660"/>
              <w:tab w:val="right" w:leader="dot" w:pos="9350"/>
            </w:tabs>
            <w:rPr>
              <w:rFonts w:eastAsiaTheme="minorEastAsia"/>
              <w:noProof/>
            </w:rPr>
          </w:pPr>
          <w:hyperlink w:anchor="_Toc129779807" w:history="1">
            <w:r w:rsidRPr="006A3C23">
              <w:rPr>
                <w:rStyle w:val="Hyperlink"/>
                <w:noProof/>
              </w:rPr>
              <w:t>18.</w:t>
            </w:r>
            <w:r>
              <w:rPr>
                <w:rFonts w:eastAsiaTheme="minorEastAsia"/>
                <w:noProof/>
              </w:rPr>
              <w:tab/>
            </w:r>
            <w:r w:rsidRPr="006A3C23">
              <w:rPr>
                <w:rStyle w:val="Hyperlink"/>
                <w:noProof/>
              </w:rPr>
              <w:t>HTML  Forms</w:t>
            </w:r>
            <w:r>
              <w:rPr>
                <w:noProof/>
                <w:webHidden/>
              </w:rPr>
              <w:tab/>
            </w:r>
            <w:r>
              <w:rPr>
                <w:noProof/>
                <w:webHidden/>
              </w:rPr>
              <w:fldChar w:fldCharType="begin"/>
            </w:r>
            <w:r>
              <w:rPr>
                <w:noProof/>
                <w:webHidden/>
              </w:rPr>
              <w:instrText xml:space="preserve"> PAGEREF _Toc129779807 \h </w:instrText>
            </w:r>
            <w:r>
              <w:rPr>
                <w:noProof/>
                <w:webHidden/>
              </w:rPr>
            </w:r>
            <w:r>
              <w:rPr>
                <w:noProof/>
                <w:webHidden/>
              </w:rPr>
              <w:fldChar w:fldCharType="separate"/>
            </w:r>
            <w:r>
              <w:rPr>
                <w:noProof/>
                <w:webHidden/>
              </w:rPr>
              <w:t>87</w:t>
            </w:r>
            <w:r>
              <w:rPr>
                <w:noProof/>
                <w:webHidden/>
              </w:rPr>
              <w:fldChar w:fldCharType="end"/>
            </w:r>
          </w:hyperlink>
        </w:p>
        <w:p w:rsidR="00C916CD" w:rsidRDefault="00C916CD">
          <w:pPr>
            <w:pStyle w:val="TOC3"/>
            <w:tabs>
              <w:tab w:val="right" w:leader="dot" w:pos="9350"/>
            </w:tabs>
            <w:rPr>
              <w:rFonts w:eastAsiaTheme="minorEastAsia"/>
              <w:noProof/>
            </w:rPr>
          </w:pPr>
          <w:hyperlink w:anchor="_Toc129779808" w:history="1">
            <w:r w:rsidRPr="006A3C23">
              <w:rPr>
                <w:rStyle w:val="Hyperlink"/>
                <w:rFonts w:ascii="Segoe UI" w:hAnsi="Segoe UI" w:cs="Segoe UI"/>
                <w:noProof/>
              </w:rPr>
              <w:t>Example</w:t>
            </w:r>
            <w:r>
              <w:rPr>
                <w:noProof/>
                <w:webHidden/>
              </w:rPr>
              <w:tab/>
            </w:r>
            <w:r>
              <w:rPr>
                <w:noProof/>
                <w:webHidden/>
              </w:rPr>
              <w:fldChar w:fldCharType="begin"/>
            </w:r>
            <w:r>
              <w:rPr>
                <w:noProof/>
                <w:webHidden/>
              </w:rPr>
              <w:instrText xml:space="preserve"> PAGEREF _Toc129779808 \h </w:instrText>
            </w:r>
            <w:r>
              <w:rPr>
                <w:noProof/>
                <w:webHidden/>
              </w:rPr>
            </w:r>
            <w:r>
              <w:rPr>
                <w:noProof/>
                <w:webHidden/>
              </w:rPr>
              <w:fldChar w:fldCharType="separate"/>
            </w:r>
            <w:r>
              <w:rPr>
                <w:noProof/>
                <w:webHidden/>
              </w:rPr>
              <w:t>87</w:t>
            </w:r>
            <w:r>
              <w:rPr>
                <w:noProof/>
                <w:webHidden/>
              </w:rPr>
              <w:fldChar w:fldCharType="end"/>
            </w:r>
          </w:hyperlink>
        </w:p>
        <w:p w:rsidR="00C916CD" w:rsidRDefault="00C916CD">
          <w:pPr>
            <w:pStyle w:val="TOC2"/>
            <w:tabs>
              <w:tab w:val="right" w:leader="dot" w:pos="9350"/>
            </w:tabs>
            <w:rPr>
              <w:rFonts w:eastAsiaTheme="minorEastAsia"/>
              <w:noProof/>
            </w:rPr>
          </w:pPr>
          <w:hyperlink w:anchor="_Toc129779809" w:history="1">
            <w:r w:rsidRPr="006A3C23">
              <w:rPr>
                <w:rStyle w:val="Hyperlink"/>
                <w:rFonts w:ascii="Segoe UI" w:hAnsi="Segoe UI" w:cs="Segoe UI"/>
                <w:noProof/>
              </w:rPr>
              <w:t>The &lt;form&gt; Element</w:t>
            </w:r>
            <w:r>
              <w:rPr>
                <w:noProof/>
                <w:webHidden/>
              </w:rPr>
              <w:tab/>
            </w:r>
            <w:r>
              <w:rPr>
                <w:noProof/>
                <w:webHidden/>
              </w:rPr>
              <w:fldChar w:fldCharType="begin"/>
            </w:r>
            <w:r>
              <w:rPr>
                <w:noProof/>
                <w:webHidden/>
              </w:rPr>
              <w:instrText xml:space="preserve"> PAGEREF _Toc129779809 \h </w:instrText>
            </w:r>
            <w:r>
              <w:rPr>
                <w:noProof/>
                <w:webHidden/>
              </w:rPr>
            </w:r>
            <w:r>
              <w:rPr>
                <w:noProof/>
                <w:webHidden/>
              </w:rPr>
              <w:fldChar w:fldCharType="separate"/>
            </w:r>
            <w:r>
              <w:rPr>
                <w:noProof/>
                <w:webHidden/>
              </w:rPr>
              <w:t>87</w:t>
            </w:r>
            <w:r>
              <w:rPr>
                <w:noProof/>
                <w:webHidden/>
              </w:rPr>
              <w:fldChar w:fldCharType="end"/>
            </w:r>
          </w:hyperlink>
        </w:p>
        <w:p w:rsidR="00C916CD" w:rsidRDefault="00C916CD">
          <w:pPr>
            <w:pStyle w:val="TOC2"/>
            <w:tabs>
              <w:tab w:val="right" w:leader="dot" w:pos="9350"/>
            </w:tabs>
            <w:rPr>
              <w:rFonts w:eastAsiaTheme="minorEastAsia"/>
              <w:noProof/>
            </w:rPr>
          </w:pPr>
          <w:hyperlink w:anchor="_Toc129779810" w:history="1">
            <w:r w:rsidRPr="006A3C23">
              <w:rPr>
                <w:rStyle w:val="Hyperlink"/>
                <w:rFonts w:ascii="Segoe UI" w:hAnsi="Segoe UI" w:cs="Segoe UI"/>
                <w:noProof/>
              </w:rPr>
              <w:t>The &lt;input&gt; Element</w:t>
            </w:r>
            <w:r>
              <w:rPr>
                <w:noProof/>
                <w:webHidden/>
              </w:rPr>
              <w:tab/>
            </w:r>
            <w:r>
              <w:rPr>
                <w:noProof/>
                <w:webHidden/>
              </w:rPr>
              <w:fldChar w:fldCharType="begin"/>
            </w:r>
            <w:r>
              <w:rPr>
                <w:noProof/>
                <w:webHidden/>
              </w:rPr>
              <w:instrText xml:space="preserve"> PAGEREF _Toc129779810 \h </w:instrText>
            </w:r>
            <w:r>
              <w:rPr>
                <w:noProof/>
                <w:webHidden/>
              </w:rPr>
            </w:r>
            <w:r>
              <w:rPr>
                <w:noProof/>
                <w:webHidden/>
              </w:rPr>
              <w:fldChar w:fldCharType="separate"/>
            </w:r>
            <w:r>
              <w:rPr>
                <w:noProof/>
                <w:webHidden/>
              </w:rPr>
              <w:t>88</w:t>
            </w:r>
            <w:r>
              <w:rPr>
                <w:noProof/>
                <w:webHidden/>
              </w:rPr>
              <w:fldChar w:fldCharType="end"/>
            </w:r>
          </w:hyperlink>
        </w:p>
        <w:p w:rsidR="00C916CD" w:rsidRDefault="00C916CD">
          <w:pPr>
            <w:pStyle w:val="TOC2"/>
            <w:tabs>
              <w:tab w:val="right" w:leader="dot" w:pos="9350"/>
            </w:tabs>
            <w:rPr>
              <w:rFonts w:eastAsiaTheme="minorEastAsia"/>
              <w:noProof/>
            </w:rPr>
          </w:pPr>
          <w:hyperlink w:anchor="_Toc129779811" w:history="1">
            <w:r w:rsidRPr="006A3C23">
              <w:rPr>
                <w:rStyle w:val="Hyperlink"/>
                <w:rFonts w:ascii="Segoe UI" w:eastAsia="Times New Roman" w:hAnsi="Segoe UI" w:cs="Segoe UI"/>
                <w:noProof/>
              </w:rPr>
              <w:t>HTML Popular Input Types</w:t>
            </w:r>
            <w:r>
              <w:rPr>
                <w:noProof/>
                <w:webHidden/>
              </w:rPr>
              <w:tab/>
            </w:r>
            <w:r>
              <w:rPr>
                <w:noProof/>
                <w:webHidden/>
              </w:rPr>
              <w:fldChar w:fldCharType="begin"/>
            </w:r>
            <w:r>
              <w:rPr>
                <w:noProof/>
                <w:webHidden/>
              </w:rPr>
              <w:instrText xml:space="preserve"> PAGEREF _Toc129779811 \h </w:instrText>
            </w:r>
            <w:r>
              <w:rPr>
                <w:noProof/>
                <w:webHidden/>
              </w:rPr>
            </w:r>
            <w:r>
              <w:rPr>
                <w:noProof/>
                <w:webHidden/>
              </w:rPr>
              <w:fldChar w:fldCharType="separate"/>
            </w:r>
            <w:r>
              <w:rPr>
                <w:noProof/>
                <w:webHidden/>
              </w:rPr>
              <w:t>89</w:t>
            </w:r>
            <w:r>
              <w:rPr>
                <w:noProof/>
                <w:webHidden/>
              </w:rPr>
              <w:fldChar w:fldCharType="end"/>
            </w:r>
          </w:hyperlink>
        </w:p>
        <w:p w:rsidR="00C916CD" w:rsidRDefault="00C916CD">
          <w:pPr>
            <w:pStyle w:val="TOC2"/>
            <w:tabs>
              <w:tab w:val="right" w:leader="dot" w:pos="9350"/>
            </w:tabs>
            <w:rPr>
              <w:rFonts w:eastAsiaTheme="minorEastAsia"/>
              <w:noProof/>
            </w:rPr>
          </w:pPr>
          <w:hyperlink w:anchor="_Toc129779812" w:history="1">
            <w:r w:rsidRPr="006A3C23">
              <w:rPr>
                <w:rStyle w:val="Hyperlink"/>
                <w:rFonts w:ascii="Segoe UI" w:hAnsi="Segoe UI" w:cs="Segoe UI"/>
                <w:noProof/>
              </w:rPr>
              <w:t>Text Fields</w:t>
            </w:r>
            <w:r>
              <w:rPr>
                <w:noProof/>
                <w:webHidden/>
              </w:rPr>
              <w:tab/>
            </w:r>
            <w:r>
              <w:rPr>
                <w:noProof/>
                <w:webHidden/>
              </w:rPr>
              <w:fldChar w:fldCharType="begin"/>
            </w:r>
            <w:r>
              <w:rPr>
                <w:noProof/>
                <w:webHidden/>
              </w:rPr>
              <w:instrText xml:space="preserve"> PAGEREF _Toc129779812 \h </w:instrText>
            </w:r>
            <w:r>
              <w:rPr>
                <w:noProof/>
                <w:webHidden/>
              </w:rPr>
            </w:r>
            <w:r>
              <w:rPr>
                <w:noProof/>
                <w:webHidden/>
              </w:rPr>
              <w:fldChar w:fldCharType="separate"/>
            </w:r>
            <w:r>
              <w:rPr>
                <w:noProof/>
                <w:webHidden/>
              </w:rPr>
              <w:t>90</w:t>
            </w:r>
            <w:r>
              <w:rPr>
                <w:noProof/>
                <w:webHidden/>
              </w:rPr>
              <w:fldChar w:fldCharType="end"/>
            </w:r>
          </w:hyperlink>
        </w:p>
        <w:p w:rsidR="00C916CD" w:rsidRDefault="00C916CD">
          <w:pPr>
            <w:pStyle w:val="TOC3"/>
            <w:tabs>
              <w:tab w:val="right" w:leader="dot" w:pos="9350"/>
            </w:tabs>
            <w:rPr>
              <w:rFonts w:eastAsiaTheme="minorEastAsia"/>
              <w:noProof/>
            </w:rPr>
          </w:pPr>
          <w:hyperlink w:anchor="_Toc129779813" w:history="1">
            <w:r w:rsidRPr="006A3C23">
              <w:rPr>
                <w:rStyle w:val="Hyperlink"/>
                <w:rFonts w:ascii="Segoe UI" w:hAnsi="Segoe UI" w:cs="Segoe UI"/>
                <w:noProof/>
              </w:rPr>
              <w:t>Example</w:t>
            </w:r>
            <w:r>
              <w:rPr>
                <w:noProof/>
                <w:webHidden/>
              </w:rPr>
              <w:tab/>
            </w:r>
            <w:r>
              <w:rPr>
                <w:noProof/>
                <w:webHidden/>
              </w:rPr>
              <w:fldChar w:fldCharType="begin"/>
            </w:r>
            <w:r>
              <w:rPr>
                <w:noProof/>
                <w:webHidden/>
              </w:rPr>
              <w:instrText xml:space="preserve"> PAGEREF _Toc129779813 \h </w:instrText>
            </w:r>
            <w:r>
              <w:rPr>
                <w:noProof/>
                <w:webHidden/>
              </w:rPr>
            </w:r>
            <w:r>
              <w:rPr>
                <w:noProof/>
                <w:webHidden/>
              </w:rPr>
              <w:fldChar w:fldCharType="separate"/>
            </w:r>
            <w:r>
              <w:rPr>
                <w:noProof/>
                <w:webHidden/>
              </w:rPr>
              <w:t>90</w:t>
            </w:r>
            <w:r>
              <w:rPr>
                <w:noProof/>
                <w:webHidden/>
              </w:rPr>
              <w:fldChar w:fldCharType="end"/>
            </w:r>
          </w:hyperlink>
        </w:p>
        <w:p w:rsidR="00C916CD" w:rsidRDefault="00C916CD">
          <w:pPr>
            <w:pStyle w:val="TOC2"/>
            <w:tabs>
              <w:tab w:val="right" w:leader="dot" w:pos="9350"/>
            </w:tabs>
            <w:rPr>
              <w:rFonts w:eastAsiaTheme="minorEastAsia"/>
              <w:noProof/>
            </w:rPr>
          </w:pPr>
          <w:hyperlink w:anchor="_Toc129779814" w:history="1">
            <w:r w:rsidRPr="006A3C23">
              <w:rPr>
                <w:rStyle w:val="Hyperlink"/>
                <w:rFonts w:ascii="Segoe UI" w:hAnsi="Segoe UI" w:cs="Segoe UI"/>
                <w:noProof/>
              </w:rPr>
              <w:t>The &lt;label&gt; Element</w:t>
            </w:r>
            <w:r>
              <w:rPr>
                <w:noProof/>
                <w:webHidden/>
              </w:rPr>
              <w:tab/>
            </w:r>
            <w:r>
              <w:rPr>
                <w:noProof/>
                <w:webHidden/>
              </w:rPr>
              <w:fldChar w:fldCharType="begin"/>
            </w:r>
            <w:r>
              <w:rPr>
                <w:noProof/>
                <w:webHidden/>
              </w:rPr>
              <w:instrText xml:space="preserve"> PAGEREF _Toc129779814 \h </w:instrText>
            </w:r>
            <w:r>
              <w:rPr>
                <w:noProof/>
                <w:webHidden/>
              </w:rPr>
            </w:r>
            <w:r>
              <w:rPr>
                <w:noProof/>
                <w:webHidden/>
              </w:rPr>
              <w:fldChar w:fldCharType="separate"/>
            </w:r>
            <w:r>
              <w:rPr>
                <w:noProof/>
                <w:webHidden/>
              </w:rPr>
              <w:t>90</w:t>
            </w:r>
            <w:r>
              <w:rPr>
                <w:noProof/>
                <w:webHidden/>
              </w:rPr>
              <w:fldChar w:fldCharType="end"/>
            </w:r>
          </w:hyperlink>
        </w:p>
        <w:p w:rsidR="00C916CD" w:rsidRDefault="00C916CD">
          <w:pPr>
            <w:pStyle w:val="TOC2"/>
            <w:tabs>
              <w:tab w:val="right" w:leader="dot" w:pos="9350"/>
            </w:tabs>
            <w:rPr>
              <w:rFonts w:eastAsiaTheme="minorEastAsia"/>
              <w:noProof/>
            </w:rPr>
          </w:pPr>
          <w:hyperlink w:anchor="_Toc129779815" w:history="1">
            <w:r w:rsidRPr="006A3C23">
              <w:rPr>
                <w:rStyle w:val="Hyperlink"/>
                <w:rFonts w:ascii="Segoe UI" w:hAnsi="Segoe UI" w:cs="Segoe UI"/>
                <w:noProof/>
              </w:rPr>
              <w:t>Radio Buttons</w:t>
            </w:r>
            <w:r>
              <w:rPr>
                <w:noProof/>
                <w:webHidden/>
              </w:rPr>
              <w:tab/>
            </w:r>
            <w:r>
              <w:rPr>
                <w:noProof/>
                <w:webHidden/>
              </w:rPr>
              <w:fldChar w:fldCharType="begin"/>
            </w:r>
            <w:r>
              <w:rPr>
                <w:noProof/>
                <w:webHidden/>
              </w:rPr>
              <w:instrText xml:space="preserve"> PAGEREF _Toc129779815 \h </w:instrText>
            </w:r>
            <w:r>
              <w:rPr>
                <w:noProof/>
                <w:webHidden/>
              </w:rPr>
            </w:r>
            <w:r>
              <w:rPr>
                <w:noProof/>
                <w:webHidden/>
              </w:rPr>
              <w:fldChar w:fldCharType="separate"/>
            </w:r>
            <w:r>
              <w:rPr>
                <w:noProof/>
                <w:webHidden/>
              </w:rPr>
              <w:t>91</w:t>
            </w:r>
            <w:r>
              <w:rPr>
                <w:noProof/>
                <w:webHidden/>
              </w:rPr>
              <w:fldChar w:fldCharType="end"/>
            </w:r>
          </w:hyperlink>
        </w:p>
        <w:p w:rsidR="00C916CD" w:rsidRDefault="00C916CD">
          <w:pPr>
            <w:pStyle w:val="TOC3"/>
            <w:tabs>
              <w:tab w:val="right" w:leader="dot" w:pos="9350"/>
            </w:tabs>
            <w:rPr>
              <w:rFonts w:eastAsiaTheme="minorEastAsia"/>
              <w:noProof/>
            </w:rPr>
          </w:pPr>
          <w:hyperlink w:anchor="_Toc129779816" w:history="1">
            <w:r w:rsidRPr="006A3C23">
              <w:rPr>
                <w:rStyle w:val="Hyperlink"/>
                <w:rFonts w:ascii="Segoe UI" w:hAnsi="Segoe UI" w:cs="Segoe UI"/>
                <w:noProof/>
              </w:rPr>
              <w:t>Example</w:t>
            </w:r>
            <w:r>
              <w:rPr>
                <w:noProof/>
                <w:webHidden/>
              </w:rPr>
              <w:tab/>
            </w:r>
            <w:r>
              <w:rPr>
                <w:noProof/>
                <w:webHidden/>
              </w:rPr>
              <w:fldChar w:fldCharType="begin"/>
            </w:r>
            <w:r>
              <w:rPr>
                <w:noProof/>
                <w:webHidden/>
              </w:rPr>
              <w:instrText xml:space="preserve"> PAGEREF _Toc129779816 \h </w:instrText>
            </w:r>
            <w:r>
              <w:rPr>
                <w:noProof/>
                <w:webHidden/>
              </w:rPr>
            </w:r>
            <w:r>
              <w:rPr>
                <w:noProof/>
                <w:webHidden/>
              </w:rPr>
              <w:fldChar w:fldCharType="separate"/>
            </w:r>
            <w:r>
              <w:rPr>
                <w:noProof/>
                <w:webHidden/>
              </w:rPr>
              <w:t>91</w:t>
            </w:r>
            <w:r>
              <w:rPr>
                <w:noProof/>
                <w:webHidden/>
              </w:rPr>
              <w:fldChar w:fldCharType="end"/>
            </w:r>
          </w:hyperlink>
        </w:p>
        <w:p w:rsidR="00C916CD" w:rsidRDefault="00C916CD">
          <w:pPr>
            <w:pStyle w:val="TOC2"/>
            <w:tabs>
              <w:tab w:val="right" w:leader="dot" w:pos="9350"/>
            </w:tabs>
            <w:rPr>
              <w:rFonts w:eastAsiaTheme="minorEastAsia"/>
              <w:noProof/>
            </w:rPr>
          </w:pPr>
          <w:hyperlink w:anchor="_Toc129779817" w:history="1">
            <w:r w:rsidRPr="006A3C23">
              <w:rPr>
                <w:rStyle w:val="Hyperlink"/>
                <w:rFonts w:ascii="Segoe UI" w:hAnsi="Segoe UI" w:cs="Segoe UI"/>
                <w:noProof/>
              </w:rPr>
              <w:t>Checkboxes</w:t>
            </w:r>
            <w:r>
              <w:rPr>
                <w:noProof/>
                <w:webHidden/>
              </w:rPr>
              <w:tab/>
            </w:r>
            <w:r>
              <w:rPr>
                <w:noProof/>
                <w:webHidden/>
              </w:rPr>
              <w:fldChar w:fldCharType="begin"/>
            </w:r>
            <w:r>
              <w:rPr>
                <w:noProof/>
                <w:webHidden/>
              </w:rPr>
              <w:instrText xml:space="preserve"> PAGEREF _Toc129779817 \h </w:instrText>
            </w:r>
            <w:r>
              <w:rPr>
                <w:noProof/>
                <w:webHidden/>
              </w:rPr>
            </w:r>
            <w:r>
              <w:rPr>
                <w:noProof/>
                <w:webHidden/>
              </w:rPr>
              <w:fldChar w:fldCharType="separate"/>
            </w:r>
            <w:r>
              <w:rPr>
                <w:noProof/>
                <w:webHidden/>
              </w:rPr>
              <w:t>92</w:t>
            </w:r>
            <w:r>
              <w:rPr>
                <w:noProof/>
                <w:webHidden/>
              </w:rPr>
              <w:fldChar w:fldCharType="end"/>
            </w:r>
          </w:hyperlink>
        </w:p>
        <w:p w:rsidR="00C916CD" w:rsidRDefault="00C916CD">
          <w:pPr>
            <w:pStyle w:val="TOC3"/>
            <w:tabs>
              <w:tab w:val="right" w:leader="dot" w:pos="9350"/>
            </w:tabs>
            <w:rPr>
              <w:rFonts w:eastAsiaTheme="minorEastAsia"/>
              <w:noProof/>
            </w:rPr>
          </w:pPr>
          <w:hyperlink w:anchor="_Toc129779818" w:history="1">
            <w:r w:rsidRPr="006A3C23">
              <w:rPr>
                <w:rStyle w:val="Hyperlink"/>
                <w:rFonts w:ascii="Segoe UI" w:hAnsi="Segoe UI" w:cs="Segoe UI"/>
                <w:noProof/>
              </w:rPr>
              <w:t>Example</w:t>
            </w:r>
            <w:r>
              <w:rPr>
                <w:noProof/>
                <w:webHidden/>
              </w:rPr>
              <w:tab/>
            </w:r>
            <w:r>
              <w:rPr>
                <w:noProof/>
                <w:webHidden/>
              </w:rPr>
              <w:fldChar w:fldCharType="begin"/>
            </w:r>
            <w:r>
              <w:rPr>
                <w:noProof/>
                <w:webHidden/>
              </w:rPr>
              <w:instrText xml:space="preserve"> PAGEREF _Toc129779818 \h </w:instrText>
            </w:r>
            <w:r>
              <w:rPr>
                <w:noProof/>
                <w:webHidden/>
              </w:rPr>
            </w:r>
            <w:r>
              <w:rPr>
                <w:noProof/>
                <w:webHidden/>
              </w:rPr>
              <w:fldChar w:fldCharType="separate"/>
            </w:r>
            <w:r>
              <w:rPr>
                <w:noProof/>
                <w:webHidden/>
              </w:rPr>
              <w:t>92</w:t>
            </w:r>
            <w:r>
              <w:rPr>
                <w:noProof/>
                <w:webHidden/>
              </w:rPr>
              <w:fldChar w:fldCharType="end"/>
            </w:r>
          </w:hyperlink>
        </w:p>
        <w:p w:rsidR="00C916CD" w:rsidRDefault="00C916CD">
          <w:pPr>
            <w:pStyle w:val="TOC2"/>
            <w:tabs>
              <w:tab w:val="right" w:leader="dot" w:pos="9350"/>
            </w:tabs>
            <w:rPr>
              <w:rFonts w:eastAsiaTheme="minorEastAsia"/>
              <w:noProof/>
            </w:rPr>
          </w:pPr>
          <w:hyperlink w:anchor="_Toc129779819" w:history="1">
            <w:r w:rsidRPr="006A3C23">
              <w:rPr>
                <w:rStyle w:val="Hyperlink"/>
                <w:rFonts w:ascii="Segoe UI" w:hAnsi="Segoe UI" w:cs="Segoe UI"/>
                <w:noProof/>
              </w:rPr>
              <w:t>Input Type Password</w:t>
            </w:r>
            <w:r>
              <w:rPr>
                <w:noProof/>
                <w:webHidden/>
              </w:rPr>
              <w:tab/>
            </w:r>
            <w:r>
              <w:rPr>
                <w:noProof/>
                <w:webHidden/>
              </w:rPr>
              <w:fldChar w:fldCharType="begin"/>
            </w:r>
            <w:r>
              <w:rPr>
                <w:noProof/>
                <w:webHidden/>
              </w:rPr>
              <w:instrText xml:space="preserve"> PAGEREF _Toc129779819 \h </w:instrText>
            </w:r>
            <w:r>
              <w:rPr>
                <w:noProof/>
                <w:webHidden/>
              </w:rPr>
            </w:r>
            <w:r>
              <w:rPr>
                <w:noProof/>
                <w:webHidden/>
              </w:rPr>
              <w:fldChar w:fldCharType="separate"/>
            </w:r>
            <w:r>
              <w:rPr>
                <w:noProof/>
                <w:webHidden/>
              </w:rPr>
              <w:t>92</w:t>
            </w:r>
            <w:r>
              <w:rPr>
                <w:noProof/>
                <w:webHidden/>
              </w:rPr>
              <w:fldChar w:fldCharType="end"/>
            </w:r>
          </w:hyperlink>
        </w:p>
        <w:p w:rsidR="00C916CD" w:rsidRDefault="00C916CD">
          <w:pPr>
            <w:pStyle w:val="TOC3"/>
            <w:tabs>
              <w:tab w:val="right" w:leader="dot" w:pos="9350"/>
            </w:tabs>
            <w:rPr>
              <w:rFonts w:eastAsiaTheme="minorEastAsia"/>
              <w:noProof/>
            </w:rPr>
          </w:pPr>
          <w:hyperlink w:anchor="_Toc129779820" w:history="1">
            <w:r w:rsidRPr="006A3C23">
              <w:rPr>
                <w:rStyle w:val="Hyperlink"/>
                <w:rFonts w:ascii="Segoe UI" w:hAnsi="Segoe UI" w:cs="Segoe UI"/>
                <w:noProof/>
              </w:rPr>
              <w:t>Example</w:t>
            </w:r>
            <w:r>
              <w:rPr>
                <w:noProof/>
                <w:webHidden/>
              </w:rPr>
              <w:tab/>
            </w:r>
            <w:r>
              <w:rPr>
                <w:noProof/>
                <w:webHidden/>
              </w:rPr>
              <w:fldChar w:fldCharType="begin"/>
            </w:r>
            <w:r>
              <w:rPr>
                <w:noProof/>
                <w:webHidden/>
              </w:rPr>
              <w:instrText xml:space="preserve"> PAGEREF _Toc129779820 \h </w:instrText>
            </w:r>
            <w:r>
              <w:rPr>
                <w:noProof/>
                <w:webHidden/>
              </w:rPr>
            </w:r>
            <w:r>
              <w:rPr>
                <w:noProof/>
                <w:webHidden/>
              </w:rPr>
              <w:fldChar w:fldCharType="separate"/>
            </w:r>
            <w:r>
              <w:rPr>
                <w:noProof/>
                <w:webHidden/>
              </w:rPr>
              <w:t>93</w:t>
            </w:r>
            <w:r>
              <w:rPr>
                <w:noProof/>
                <w:webHidden/>
              </w:rPr>
              <w:fldChar w:fldCharType="end"/>
            </w:r>
          </w:hyperlink>
        </w:p>
        <w:p w:rsidR="00C916CD" w:rsidRDefault="00C916CD">
          <w:pPr>
            <w:pStyle w:val="TOC2"/>
            <w:tabs>
              <w:tab w:val="right" w:leader="dot" w:pos="9350"/>
            </w:tabs>
            <w:rPr>
              <w:rFonts w:eastAsiaTheme="minorEastAsia"/>
              <w:noProof/>
            </w:rPr>
          </w:pPr>
          <w:hyperlink w:anchor="_Toc129779821" w:history="1">
            <w:r w:rsidRPr="006A3C23">
              <w:rPr>
                <w:rStyle w:val="Hyperlink"/>
                <w:rFonts w:ascii="Segoe UI" w:hAnsi="Segoe UI" w:cs="Segoe UI"/>
                <w:noProof/>
              </w:rPr>
              <w:t>The Submit Button</w:t>
            </w:r>
            <w:r>
              <w:rPr>
                <w:noProof/>
                <w:webHidden/>
              </w:rPr>
              <w:tab/>
            </w:r>
            <w:r>
              <w:rPr>
                <w:noProof/>
                <w:webHidden/>
              </w:rPr>
              <w:fldChar w:fldCharType="begin"/>
            </w:r>
            <w:r>
              <w:rPr>
                <w:noProof/>
                <w:webHidden/>
              </w:rPr>
              <w:instrText xml:space="preserve"> PAGEREF _Toc129779821 \h </w:instrText>
            </w:r>
            <w:r>
              <w:rPr>
                <w:noProof/>
                <w:webHidden/>
              </w:rPr>
            </w:r>
            <w:r>
              <w:rPr>
                <w:noProof/>
                <w:webHidden/>
              </w:rPr>
              <w:fldChar w:fldCharType="separate"/>
            </w:r>
            <w:r>
              <w:rPr>
                <w:noProof/>
                <w:webHidden/>
              </w:rPr>
              <w:t>93</w:t>
            </w:r>
            <w:r>
              <w:rPr>
                <w:noProof/>
                <w:webHidden/>
              </w:rPr>
              <w:fldChar w:fldCharType="end"/>
            </w:r>
          </w:hyperlink>
        </w:p>
        <w:p w:rsidR="00C916CD" w:rsidRDefault="00C916CD">
          <w:pPr>
            <w:pStyle w:val="TOC3"/>
            <w:tabs>
              <w:tab w:val="right" w:leader="dot" w:pos="9350"/>
            </w:tabs>
            <w:rPr>
              <w:rFonts w:eastAsiaTheme="minorEastAsia"/>
              <w:noProof/>
            </w:rPr>
          </w:pPr>
          <w:hyperlink w:anchor="_Toc129779822" w:history="1">
            <w:r w:rsidRPr="006A3C23">
              <w:rPr>
                <w:rStyle w:val="Hyperlink"/>
                <w:rFonts w:ascii="Segoe UI" w:hAnsi="Segoe UI" w:cs="Segoe UI"/>
                <w:noProof/>
              </w:rPr>
              <w:t>Example</w:t>
            </w:r>
            <w:r>
              <w:rPr>
                <w:noProof/>
                <w:webHidden/>
              </w:rPr>
              <w:tab/>
            </w:r>
            <w:r>
              <w:rPr>
                <w:noProof/>
                <w:webHidden/>
              </w:rPr>
              <w:fldChar w:fldCharType="begin"/>
            </w:r>
            <w:r>
              <w:rPr>
                <w:noProof/>
                <w:webHidden/>
              </w:rPr>
              <w:instrText xml:space="preserve"> PAGEREF _Toc129779822 \h </w:instrText>
            </w:r>
            <w:r>
              <w:rPr>
                <w:noProof/>
                <w:webHidden/>
              </w:rPr>
            </w:r>
            <w:r>
              <w:rPr>
                <w:noProof/>
                <w:webHidden/>
              </w:rPr>
              <w:fldChar w:fldCharType="separate"/>
            </w:r>
            <w:r>
              <w:rPr>
                <w:noProof/>
                <w:webHidden/>
              </w:rPr>
              <w:t>93</w:t>
            </w:r>
            <w:r>
              <w:rPr>
                <w:noProof/>
                <w:webHidden/>
              </w:rPr>
              <w:fldChar w:fldCharType="end"/>
            </w:r>
          </w:hyperlink>
        </w:p>
        <w:p w:rsidR="00C916CD" w:rsidRDefault="00C916CD">
          <w:pPr>
            <w:pStyle w:val="TOC2"/>
            <w:tabs>
              <w:tab w:val="right" w:leader="dot" w:pos="9350"/>
            </w:tabs>
            <w:rPr>
              <w:rFonts w:eastAsiaTheme="minorEastAsia"/>
              <w:noProof/>
            </w:rPr>
          </w:pPr>
          <w:hyperlink w:anchor="_Toc129779823" w:history="1">
            <w:r w:rsidRPr="006A3C23">
              <w:rPr>
                <w:rStyle w:val="Hyperlink"/>
                <w:rFonts w:ascii="Segoe UI" w:hAnsi="Segoe UI" w:cs="Segoe UI"/>
                <w:noProof/>
              </w:rPr>
              <w:t>The Name Attribute for &lt;input&gt;</w:t>
            </w:r>
            <w:r>
              <w:rPr>
                <w:noProof/>
                <w:webHidden/>
              </w:rPr>
              <w:tab/>
            </w:r>
            <w:r>
              <w:rPr>
                <w:noProof/>
                <w:webHidden/>
              </w:rPr>
              <w:fldChar w:fldCharType="begin"/>
            </w:r>
            <w:r>
              <w:rPr>
                <w:noProof/>
                <w:webHidden/>
              </w:rPr>
              <w:instrText xml:space="preserve"> PAGEREF _Toc129779823 \h </w:instrText>
            </w:r>
            <w:r>
              <w:rPr>
                <w:noProof/>
                <w:webHidden/>
              </w:rPr>
            </w:r>
            <w:r>
              <w:rPr>
                <w:noProof/>
                <w:webHidden/>
              </w:rPr>
              <w:fldChar w:fldCharType="separate"/>
            </w:r>
            <w:r>
              <w:rPr>
                <w:noProof/>
                <w:webHidden/>
              </w:rPr>
              <w:t>94</w:t>
            </w:r>
            <w:r>
              <w:rPr>
                <w:noProof/>
                <w:webHidden/>
              </w:rPr>
              <w:fldChar w:fldCharType="end"/>
            </w:r>
          </w:hyperlink>
        </w:p>
        <w:p w:rsidR="00C916CD" w:rsidRDefault="00C916CD">
          <w:pPr>
            <w:pStyle w:val="TOC3"/>
            <w:tabs>
              <w:tab w:val="right" w:leader="dot" w:pos="9350"/>
            </w:tabs>
            <w:rPr>
              <w:rFonts w:eastAsiaTheme="minorEastAsia"/>
              <w:noProof/>
            </w:rPr>
          </w:pPr>
          <w:hyperlink w:anchor="_Toc129779824" w:history="1">
            <w:r w:rsidRPr="006A3C23">
              <w:rPr>
                <w:rStyle w:val="Hyperlink"/>
                <w:rFonts w:ascii="Segoe UI" w:hAnsi="Segoe UI" w:cs="Segoe UI"/>
                <w:noProof/>
              </w:rPr>
              <w:t>Example</w:t>
            </w:r>
            <w:r>
              <w:rPr>
                <w:noProof/>
                <w:webHidden/>
              </w:rPr>
              <w:tab/>
            </w:r>
            <w:r>
              <w:rPr>
                <w:noProof/>
                <w:webHidden/>
              </w:rPr>
              <w:fldChar w:fldCharType="begin"/>
            </w:r>
            <w:r>
              <w:rPr>
                <w:noProof/>
                <w:webHidden/>
              </w:rPr>
              <w:instrText xml:space="preserve"> PAGEREF _Toc129779824 \h </w:instrText>
            </w:r>
            <w:r>
              <w:rPr>
                <w:noProof/>
                <w:webHidden/>
              </w:rPr>
            </w:r>
            <w:r>
              <w:rPr>
                <w:noProof/>
                <w:webHidden/>
              </w:rPr>
              <w:fldChar w:fldCharType="separate"/>
            </w:r>
            <w:r>
              <w:rPr>
                <w:noProof/>
                <w:webHidden/>
              </w:rPr>
              <w:t>94</w:t>
            </w:r>
            <w:r>
              <w:rPr>
                <w:noProof/>
                <w:webHidden/>
              </w:rPr>
              <w:fldChar w:fldCharType="end"/>
            </w:r>
          </w:hyperlink>
        </w:p>
        <w:p w:rsidR="00C916CD" w:rsidRDefault="00C916CD">
          <w:pPr>
            <w:pStyle w:val="TOC1"/>
            <w:tabs>
              <w:tab w:val="right" w:leader="dot" w:pos="9350"/>
            </w:tabs>
            <w:rPr>
              <w:rFonts w:eastAsiaTheme="minorEastAsia"/>
              <w:noProof/>
            </w:rPr>
          </w:pPr>
          <w:hyperlink w:anchor="_Toc129779825" w:history="1">
            <w:r w:rsidRPr="006A3C23">
              <w:rPr>
                <w:rStyle w:val="Hyperlink"/>
                <w:rFonts w:ascii="Segoe UI" w:hAnsi="Segoe UI" w:cs="Segoe UI"/>
                <w:noProof/>
              </w:rPr>
              <w:t>HTML Form Attributes</w:t>
            </w:r>
            <w:r>
              <w:rPr>
                <w:noProof/>
                <w:webHidden/>
              </w:rPr>
              <w:tab/>
            </w:r>
            <w:r>
              <w:rPr>
                <w:noProof/>
                <w:webHidden/>
              </w:rPr>
              <w:fldChar w:fldCharType="begin"/>
            </w:r>
            <w:r>
              <w:rPr>
                <w:noProof/>
                <w:webHidden/>
              </w:rPr>
              <w:instrText xml:space="preserve"> PAGEREF _Toc129779825 \h </w:instrText>
            </w:r>
            <w:r>
              <w:rPr>
                <w:noProof/>
                <w:webHidden/>
              </w:rPr>
            </w:r>
            <w:r>
              <w:rPr>
                <w:noProof/>
                <w:webHidden/>
              </w:rPr>
              <w:fldChar w:fldCharType="separate"/>
            </w:r>
            <w:r>
              <w:rPr>
                <w:noProof/>
                <w:webHidden/>
              </w:rPr>
              <w:t>94</w:t>
            </w:r>
            <w:r>
              <w:rPr>
                <w:noProof/>
                <w:webHidden/>
              </w:rPr>
              <w:fldChar w:fldCharType="end"/>
            </w:r>
          </w:hyperlink>
        </w:p>
        <w:p w:rsidR="00C916CD" w:rsidRDefault="00C916CD">
          <w:pPr>
            <w:pStyle w:val="TOC2"/>
            <w:tabs>
              <w:tab w:val="right" w:leader="dot" w:pos="9350"/>
            </w:tabs>
            <w:rPr>
              <w:rFonts w:eastAsiaTheme="minorEastAsia"/>
              <w:noProof/>
            </w:rPr>
          </w:pPr>
          <w:hyperlink w:anchor="_Toc129779826" w:history="1">
            <w:r w:rsidRPr="006A3C23">
              <w:rPr>
                <w:rStyle w:val="Hyperlink"/>
                <w:rFonts w:ascii="Segoe UI" w:hAnsi="Segoe UI" w:cs="Segoe UI"/>
                <w:noProof/>
              </w:rPr>
              <w:t>The Action Attribute</w:t>
            </w:r>
            <w:r>
              <w:rPr>
                <w:noProof/>
                <w:webHidden/>
              </w:rPr>
              <w:tab/>
            </w:r>
            <w:r>
              <w:rPr>
                <w:noProof/>
                <w:webHidden/>
              </w:rPr>
              <w:fldChar w:fldCharType="begin"/>
            </w:r>
            <w:r>
              <w:rPr>
                <w:noProof/>
                <w:webHidden/>
              </w:rPr>
              <w:instrText xml:space="preserve"> PAGEREF _Toc129779826 \h </w:instrText>
            </w:r>
            <w:r>
              <w:rPr>
                <w:noProof/>
                <w:webHidden/>
              </w:rPr>
            </w:r>
            <w:r>
              <w:rPr>
                <w:noProof/>
                <w:webHidden/>
              </w:rPr>
              <w:fldChar w:fldCharType="separate"/>
            </w:r>
            <w:r>
              <w:rPr>
                <w:noProof/>
                <w:webHidden/>
              </w:rPr>
              <w:t>94</w:t>
            </w:r>
            <w:r>
              <w:rPr>
                <w:noProof/>
                <w:webHidden/>
              </w:rPr>
              <w:fldChar w:fldCharType="end"/>
            </w:r>
          </w:hyperlink>
        </w:p>
        <w:p w:rsidR="00C916CD" w:rsidRDefault="00C916CD">
          <w:pPr>
            <w:pStyle w:val="TOC3"/>
            <w:tabs>
              <w:tab w:val="right" w:leader="dot" w:pos="9350"/>
            </w:tabs>
            <w:rPr>
              <w:rFonts w:eastAsiaTheme="minorEastAsia"/>
              <w:noProof/>
            </w:rPr>
          </w:pPr>
          <w:hyperlink w:anchor="_Toc129779827" w:history="1">
            <w:r w:rsidRPr="006A3C23">
              <w:rPr>
                <w:rStyle w:val="Hyperlink"/>
                <w:rFonts w:ascii="Segoe UI" w:hAnsi="Segoe UI" w:cs="Segoe UI"/>
                <w:noProof/>
              </w:rPr>
              <w:t>Example</w:t>
            </w:r>
            <w:r>
              <w:rPr>
                <w:noProof/>
                <w:webHidden/>
              </w:rPr>
              <w:tab/>
            </w:r>
            <w:r>
              <w:rPr>
                <w:noProof/>
                <w:webHidden/>
              </w:rPr>
              <w:fldChar w:fldCharType="begin"/>
            </w:r>
            <w:r>
              <w:rPr>
                <w:noProof/>
                <w:webHidden/>
              </w:rPr>
              <w:instrText xml:space="preserve"> PAGEREF _Toc129779827 \h </w:instrText>
            </w:r>
            <w:r>
              <w:rPr>
                <w:noProof/>
                <w:webHidden/>
              </w:rPr>
            </w:r>
            <w:r>
              <w:rPr>
                <w:noProof/>
                <w:webHidden/>
              </w:rPr>
              <w:fldChar w:fldCharType="separate"/>
            </w:r>
            <w:r>
              <w:rPr>
                <w:noProof/>
                <w:webHidden/>
              </w:rPr>
              <w:t>95</w:t>
            </w:r>
            <w:r>
              <w:rPr>
                <w:noProof/>
                <w:webHidden/>
              </w:rPr>
              <w:fldChar w:fldCharType="end"/>
            </w:r>
          </w:hyperlink>
        </w:p>
        <w:p w:rsidR="00C916CD" w:rsidRDefault="00C916CD">
          <w:pPr>
            <w:pStyle w:val="TOC2"/>
            <w:tabs>
              <w:tab w:val="right" w:leader="dot" w:pos="9350"/>
            </w:tabs>
            <w:rPr>
              <w:rFonts w:eastAsiaTheme="minorEastAsia"/>
              <w:noProof/>
            </w:rPr>
          </w:pPr>
          <w:hyperlink w:anchor="_Toc129779828" w:history="1">
            <w:r w:rsidRPr="006A3C23">
              <w:rPr>
                <w:rStyle w:val="Hyperlink"/>
                <w:rFonts w:ascii="Segoe UI" w:hAnsi="Segoe UI" w:cs="Segoe UI"/>
                <w:noProof/>
              </w:rPr>
              <w:t>The Target Attribute</w:t>
            </w:r>
            <w:r>
              <w:rPr>
                <w:noProof/>
                <w:webHidden/>
              </w:rPr>
              <w:tab/>
            </w:r>
            <w:r>
              <w:rPr>
                <w:noProof/>
                <w:webHidden/>
              </w:rPr>
              <w:fldChar w:fldCharType="begin"/>
            </w:r>
            <w:r>
              <w:rPr>
                <w:noProof/>
                <w:webHidden/>
              </w:rPr>
              <w:instrText xml:space="preserve"> PAGEREF _Toc129779828 \h </w:instrText>
            </w:r>
            <w:r>
              <w:rPr>
                <w:noProof/>
                <w:webHidden/>
              </w:rPr>
            </w:r>
            <w:r>
              <w:rPr>
                <w:noProof/>
                <w:webHidden/>
              </w:rPr>
              <w:fldChar w:fldCharType="separate"/>
            </w:r>
            <w:r>
              <w:rPr>
                <w:noProof/>
                <w:webHidden/>
              </w:rPr>
              <w:t>95</w:t>
            </w:r>
            <w:r>
              <w:rPr>
                <w:noProof/>
                <w:webHidden/>
              </w:rPr>
              <w:fldChar w:fldCharType="end"/>
            </w:r>
          </w:hyperlink>
        </w:p>
        <w:p w:rsidR="00C916CD" w:rsidRDefault="00C916CD">
          <w:pPr>
            <w:pStyle w:val="TOC3"/>
            <w:tabs>
              <w:tab w:val="right" w:leader="dot" w:pos="9350"/>
            </w:tabs>
            <w:rPr>
              <w:rFonts w:eastAsiaTheme="minorEastAsia"/>
              <w:noProof/>
            </w:rPr>
          </w:pPr>
          <w:hyperlink w:anchor="_Toc129779829" w:history="1">
            <w:r w:rsidRPr="006A3C23">
              <w:rPr>
                <w:rStyle w:val="Hyperlink"/>
                <w:rFonts w:ascii="Segoe UI" w:hAnsi="Segoe UI" w:cs="Segoe UI"/>
                <w:noProof/>
              </w:rPr>
              <w:t>Example</w:t>
            </w:r>
            <w:r>
              <w:rPr>
                <w:noProof/>
                <w:webHidden/>
              </w:rPr>
              <w:tab/>
            </w:r>
            <w:r>
              <w:rPr>
                <w:noProof/>
                <w:webHidden/>
              </w:rPr>
              <w:fldChar w:fldCharType="begin"/>
            </w:r>
            <w:r>
              <w:rPr>
                <w:noProof/>
                <w:webHidden/>
              </w:rPr>
              <w:instrText xml:space="preserve"> PAGEREF _Toc129779829 \h </w:instrText>
            </w:r>
            <w:r>
              <w:rPr>
                <w:noProof/>
                <w:webHidden/>
              </w:rPr>
            </w:r>
            <w:r>
              <w:rPr>
                <w:noProof/>
                <w:webHidden/>
              </w:rPr>
              <w:fldChar w:fldCharType="separate"/>
            </w:r>
            <w:r>
              <w:rPr>
                <w:noProof/>
                <w:webHidden/>
              </w:rPr>
              <w:t>96</w:t>
            </w:r>
            <w:r>
              <w:rPr>
                <w:noProof/>
                <w:webHidden/>
              </w:rPr>
              <w:fldChar w:fldCharType="end"/>
            </w:r>
          </w:hyperlink>
        </w:p>
        <w:p w:rsidR="00C916CD" w:rsidRDefault="00C916CD">
          <w:pPr>
            <w:pStyle w:val="TOC3"/>
            <w:tabs>
              <w:tab w:val="right" w:leader="dot" w:pos="9350"/>
            </w:tabs>
            <w:rPr>
              <w:rFonts w:eastAsiaTheme="minorEastAsia"/>
              <w:noProof/>
            </w:rPr>
          </w:pPr>
          <w:hyperlink w:anchor="_Toc129779830" w:history="1">
            <w:r w:rsidRPr="006A3C23">
              <w:rPr>
                <w:rStyle w:val="Hyperlink"/>
                <w:rFonts w:ascii="Arial" w:hAnsi="Arial" w:cs="Arial"/>
                <w:noProof/>
                <w:spacing w:val="2"/>
              </w:rPr>
              <w:t>Create an HTML form to input the basic details of a student</w:t>
            </w:r>
            <w:r>
              <w:rPr>
                <w:noProof/>
                <w:webHidden/>
              </w:rPr>
              <w:tab/>
            </w:r>
            <w:r>
              <w:rPr>
                <w:noProof/>
                <w:webHidden/>
              </w:rPr>
              <w:fldChar w:fldCharType="begin"/>
            </w:r>
            <w:r>
              <w:rPr>
                <w:noProof/>
                <w:webHidden/>
              </w:rPr>
              <w:instrText xml:space="preserve"> PAGEREF _Toc129779830 \h </w:instrText>
            </w:r>
            <w:r>
              <w:rPr>
                <w:noProof/>
                <w:webHidden/>
              </w:rPr>
            </w:r>
            <w:r>
              <w:rPr>
                <w:noProof/>
                <w:webHidden/>
              </w:rPr>
              <w:fldChar w:fldCharType="separate"/>
            </w:r>
            <w:r>
              <w:rPr>
                <w:noProof/>
                <w:webHidden/>
              </w:rPr>
              <w:t>96</w:t>
            </w:r>
            <w:r>
              <w:rPr>
                <w:noProof/>
                <w:webHidden/>
              </w:rPr>
              <w:fldChar w:fldCharType="end"/>
            </w:r>
          </w:hyperlink>
        </w:p>
        <w:p w:rsidR="004B38D0" w:rsidRDefault="00C916CD" w:rsidP="004B38D0">
          <w:r>
            <w:rPr>
              <w:b/>
              <w:bCs/>
              <w:noProof/>
            </w:rPr>
            <w:fldChar w:fldCharType="end"/>
          </w:r>
        </w:p>
      </w:sdtContent>
    </w:sdt>
    <w:p w:rsidR="004B38D0" w:rsidRPr="00F6000E" w:rsidRDefault="004B38D0" w:rsidP="00F6000E">
      <w:pPr>
        <w:pStyle w:val="Heading1"/>
        <w:numPr>
          <w:ilvl w:val="0"/>
          <w:numId w:val="6"/>
        </w:numPr>
        <w:rPr>
          <w:sz w:val="40"/>
        </w:rPr>
      </w:pPr>
      <w:bookmarkStart w:id="0" w:name="_Toc129779571"/>
      <w:r w:rsidRPr="00F6000E">
        <w:rPr>
          <w:sz w:val="40"/>
        </w:rPr>
        <w:t>Introduction</w:t>
      </w:r>
      <w:bookmarkEnd w:id="0"/>
    </w:p>
    <w:p w:rsidR="004B38D0" w:rsidRDefault="004B38D0" w:rsidP="004B38D0">
      <w:pPr>
        <w:pStyle w:val="ListParagraph"/>
        <w:rPr>
          <w:rFonts w:ascii="Verdana" w:hAnsi="Verdana"/>
          <w:color w:val="000000"/>
          <w:shd w:val="clear" w:color="auto" w:fill="FFFFFF"/>
        </w:rPr>
      </w:pPr>
      <w:r>
        <w:rPr>
          <w:rFonts w:ascii="Verdana" w:hAnsi="Verdana"/>
          <w:color w:val="000000"/>
          <w:shd w:val="clear" w:color="auto" w:fill="FFFFFF"/>
        </w:rPr>
        <w:t>HTML is the standard markup language for creating Web pages.</w:t>
      </w:r>
    </w:p>
    <w:p w:rsidR="004B38D0" w:rsidRPr="004B38D0" w:rsidRDefault="004B38D0" w:rsidP="004B38D0">
      <w:pPr>
        <w:shd w:val="clear" w:color="auto" w:fill="FFFFFF"/>
        <w:spacing w:before="150" w:after="150" w:line="240" w:lineRule="auto"/>
        <w:outlineLvl w:val="1"/>
        <w:rPr>
          <w:rFonts w:ascii="Segoe UI" w:eastAsia="Times New Roman" w:hAnsi="Segoe UI" w:cs="Segoe UI"/>
          <w:color w:val="000000"/>
          <w:sz w:val="40"/>
          <w:szCs w:val="48"/>
        </w:rPr>
      </w:pPr>
      <w:bookmarkStart w:id="1" w:name="_Toc129779572"/>
      <w:r w:rsidRPr="004B38D0">
        <w:rPr>
          <w:rFonts w:ascii="Segoe UI" w:eastAsia="Times New Roman" w:hAnsi="Segoe UI" w:cs="Segoe UI"/>
          <w:color w:val="000000"/>
          <w:sz w:val="40"/>
          <w:szCs w:val="48"/>
        </w:rPr>
        <w:t>What is HTML?</w:t>
      </w:r>
      <w:bookmarkEnd w:id="1"/>
    </w:p>
    <w:p w:rsidR="004B38D0" w:rsidRPr="004B38D0" w:rsidRDefault="004B38D0" w:rsidP="004B38D0">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B38D0">
        <w:rPr>
          <w:rFonts w:ascii="Verdana" w:eastAsia="Times New Roman" w:hAnsi="Verdana" w:cs="Times New Roman"/>
          <w:color w:val="000000"/>
          <w:sz w:val="23"/>
          <w:szCs w:val="23"/>
        </w:rPr>
        <w:t>HTML stands for Hyper Text Markup Language</w:t>
      </w:r>
    </w:p>
    <w:p w:rsidR="004B38D0" w:rsidRPr="004B38D0" w:rsidRDefault="004B38D0" w:rsidP="004B38D0">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B38D0">
        <w:rPr>
          <w:rFonts w:ascii="Verdana" w:eastAsia="Times New Roman" w:hAnsi="Verdana" w:cs="Times New Roman"/>
          <w:color w:val="000000"/>
          <w:sz w:val="23"/>
          <w:szCs w:val="23"/>
        </w:rPr>
        <w:t>HTML is the standard markup language for creating Web pages</w:t>
      </w:r>
    </w:p>
    <w:p w:rsidR="004B38D0" w:rsidRPr="004B38D0" w:rsidRDefault="004B38D0" w:rsidP="004B38D0">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B38D0">
        <w:rPr>
          <w:rFonts w:ascii="Verdana" w:eastAsia="Times New Roman" w:hAnsi="Verdana" w:cs="Times New Roman"/>
          <w:color w:val="000000"/>
          <w:sz w:val="23"/>
          <w:szCs w:val="23"/>
        </w:rPr>
        <w:t>HTML describes the structure of a Web page</w:t>
      </w:r>
    </w:p>
    <w:p w:rsidR="004B38D0" w:rsidRPr="004B38D0" w:rsidRDefault="004B38D0" w:rsidP="004B38D0">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B38D0">
        <w:rPr>
          <w:rFonts w:ascii="Verdana" w:eastAsia="Times New Roman" w:hAnsi="Verdana" w:cs="Times New Roman"/>
          <w:color w:val="000000"/>
          <w:sz w:val="23"/>
          <w:szCs w:val="23"/>
        </w:rPr>
        <w:t>HTML consists of a series of elements</w:t>
      </w:r>
    </w:p>
    <w:p w:rsidR="004B38D0" w:rsidRPr="004B38D0" w:rsidRDefault="004B38D0" w:rsidP="004B38D0">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B38D0">
        <w:rPr>
          <w:rFonts w:ascii="Verdana" w:eastAsia="Times New Roman" w:hAnsi="Verdana" w:cs="Times New Roman"/>
          <w:color w:val="000000"/>
          <w:sz w:val="23"/>
          <w:szCs w:val="23"/>
        </w:rPr>
        <w:t>HTML elements tell the browser how to display the content</w:t>
      </w:r>
    </w:p>
    <w:p w:rsidR="004B38D0" w:rsidRDefault="004B38D0" w:rsidP="004B38D0">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B38D0">
        <w:rPr>
          <w:rFonts w:ascii="Verdana" w:eastAsia="Times New Roman" w:hAnsi="Verdana" w:cs="Times New Roman"/>
          <w:color w:val="000000"/>
          <w:sz w:val="23"/>
          <w:szCs w:val="23"/>
        </w:rPr>
        <w:t>HTML elements label pieces of content such as "this is a heading", "this is a paragraph", "this is a link", etc.</w:t>
      </w:r>
    </w:p>
    <w:p w:rsidR="004B38D0" w:rsidRDefault="004B38D0" w:rsidP="004B38D0">
      <w:pPr>
        <w:pStyle w:val="Heading2"/>
        <w:shd w:val="clear" w:color="auto" w:fill="FFFFFF"/>
        <w:spacing w:before="150" w:beforeAutospacing="0" w:after="150" w:afterAutospacing="0"/>
        <w:rPr>
          <w:rFonts w:ascii="Segoe UI" w:hAnsi="Segoe UI" w:cs="Segoe UI"/>
          <w:b w:val="0"/>
          <w:bCs w:val="0"/>
          <w:color w:val="000000"/>
          <w:sz w:val="48"/>
          <w:szCs w:val="48"/>
        </w:rPr>
      </w:pPr>
      <w:bookmarkStart w:id="2" w:name="_Toc129779573"/>
      <w:r>
        <w:rPr>
          <w:rFonts w:ascii="Segoe UI" w:hAnsi="Segoe UI" w:cs="Segoe UI"/>
          <w:b w:val="0"/>
          <w:bCs w:val="0"/>
          <w:color w:val="000000"/>
          <w:sz w:val="48"/>
          <w:szCs w:val="48"/>
        </w:rPr>
        <w:lastRenderedPageBreak/>
        <w:t>A Simple HTML Document</w:t>
      </w:r>
      <w:bookmarkEnd w:id="2"/>
    </w:p>
    <w:p w:rsidR="004B38D0" w:rsidRDefault="004B38D0" w:rsidP="004B38D0">
      <w:pPr>
        <w:pStyle w:val="Heading3"/>
        <w:shd w:val="clear" w:color="auto" w:fill="E7E9EB"/>
        <w:spacing w:before="150" w:after="150"/>
        <w:rPr>
          <w:rFonts w:ascii="Segoe UI" w:hAnsi="Segoe UI" w:cs="Segoe UI"/>
          <w:b w:val="0"/>
          <w:bCs w:val="0"/>
          <w:color w:val="000000"/>
          <w:sz w:val="36"/>
          <w:szCs w:val="36"/>
        </w:rPr>
      </w:pPr>
      <w:bookmarkStart w:id="3" w:name="_Toc129779574"/>
      <w:r>
        <w:rPr>
          <w:rFonts w:ascii="Segoe UI" w:hAnsi="Segoe UI" w:cs="Segoe UI"/>
          <w:b w:val="0"/>
          <w:bCs w:val="0"/>
          <w:color w:val="000000"/>
          <w:sz w:val="36"/>
          <w:szCs w:val="36"/>
        </w:rPr>
        <w:t>Example</w:t>
      </w:r>
      <w:bookmarkEnd w:id="3"/>
    </w:p>
    <w:p w:rsidR="004B38D0" w:rsidRDefault="004B38D0" w:rsidP="004B38D0">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!DOCTYPE</w:t>
      </w:r>
      <w:r>
        <w:rPr>
          <w:rStyle w:val="attributecolor"/>
          <w:rFonts w:ascii="Consolas" w:hAnsi="Consolas"/>
          <w:color w:val="FF0000"/>
          <w:sz w:val="23"/>
          <w:szCs w:val="23"/>
        </w:rPr>
        <w:t> 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title</w:t>
      </w:r>
      <w:r>
        <w:rPr>
          <w:rStyle w:val="tagcolor"/>
          <w:rFonts w:ascii="Consolas" w:hAnsi="Consolas"/>
          <w:color w:val="0000CD"/>
          <w:sz w:val="23"/>
          <w:szCs w:val="23"/>
        </w:rPr>
        <w:t>&gt;</w:t>
      </w:r>
      <w:r>
        <w:rPr>
          <w:rFonts w:ascii="Consolas" w:hAnsi="Consolas"/>
          <w:color w:val="000000"/>
          <w:sz w:val="23"/>
          <w:szCs w:val="23"/>
        </w:rPr>
        <w:t>Page Title</w:t>
      </w:r>
      <w:r>
        <w:rPr>
          <w:rStyle w:val="tagcolor"/>
          <w:rFonts w:ascii="Consolas" w:hAnsi="Consolas"/>
          <w:color w:val="0000CD"/>
          <w:sz w:val="23"/>
          <w:szCs w:val="23"/>
        </w:rPr>
        <w:t>&lt;</w:t>
      </w:r>
      <w:r>
        <w:rPr>
          <w:rStyle w:val="tagnamecolor"/>
          <w:rFonts w:ascii="Consolas" w:hAnsi="Consolas"/>
          <w:color w:val="A52A2A"/>
          <w:sz w:val="23"/>
          <w:szCs w:val="23"/>
        </w:rPr>
        <w:t>/title</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t>My First Heading</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My first paragraph.</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rsidR="004B38D0" w:rsidRDefault="004B38D0" w:rsidP="004B38D0">
      <w:pPr>
        <w:pStyle w:val="Heading3"/>
        <w:shd w:val="clear" w:color="auto" w:fill="FFFFFF"/>
        <w:spacing w:before="150" w:after="150"/>
        <w:rPr>
          <w:rFonts w:ascii="Segoe UI" w:hAnsi="Segoe UI" w:cs="Segoe UI"/>
          <w:b w:val="0"/>
          <w:bCs w:val="0"/>
          <w:color w:val="000000"/>
          <w:sz w:val="36"/>
          <w:szCs w:val="36"/>
        </w:rPr>
      </w:pPr>
      <w:bookmarkStart w:id="4" w:name="_Toc129779575"/>
      <w:r>
        <w:rPr>
          <w:rFonts w:ascii="Segoe UI" w:hAnsi="Segoe UI" w:cs="Segoe UI"/>
          <w:b w:val="0"/>
          <w:bCs w:val="0"/>
          <w:color w:val="000000"/>
          <w:sz w:val="36"/>
          <w:szCs w:val="36"/>
        </w:rPr>
        <w:t>Example Explained</w:t>
      </w:r>
      <w:bookmarkEnd w:id="4"/>
    </w:p>
    <w:p w:rsidR="004B38D0" w:rsidRDefault="004B38D0" w:rsidP="004B38D0">
      <w:pPr>
        <w:numPr>
          <w:ilvl w:val="0"/>
          <w:numId w:val="5"/>
        </w:numPr>
        <w:shd w:val="clear" w:color="auto" w:fill="FFFFFF"/>
        <w:spacing w:before="100" w:beforeAutospacing="1" w:after="100" w:afterAutospacing="1" w:line="240" w:lineRule="auto"/>
        <w:rPr>
          <w:rFonts w:ascii="Verdana" w:hAnsi="Verdana" w:cs="Times New Roman"/>
          <w:color w:val="000000"/>
          <w:sz w:val="23"/>
          <w:szCs w:val="23"/>
        </w:rPr>
      </w:pPr>
      <w:r>
        <w:rPr>
          <w:rFonts w:ascii="Verdana" w:hAnsi="Verdana"/>
          <w:color w:val="000000"/>
          <w:sz w:val="23"/>
          <w:szCs w:val="23"/>
        </w:rPr>
        <w:t>The </w:t>
      </w:r>
      <w:r>
        <w:rPr>
          <w:rStyle w:val="HTMLCode"/>
          <w:rFonts w:ascii="Consolas" w:eastAsiaTheme="minorHAnsi" w:hAnsi="Consolas"/>
          <w:color w:val="DC143C"/>
          <w:sz w:val="24"/>
          <w:szCs w:val="24"/>
        </w:rPr>
        <w:t>&lt;!DOCTYPE html&gt;</w:t>
      </w:r>
      <w:r>
        <w:rPr>
          <w:rFonts w:ascii="Verdana" w:hAnsi="Verdana"/>
          <w:color w:val="000000"/>
          <w:sz w:val="23"/>
          <w:szCs w:val="23"/>
        </w:rPr>
        <w:t> declaration defines that this document is an HTML5 document</w:t>
      </w:r>
    </w:p>
    <w:p w:rsidR="004B38D0" w:rsidRDefault="004B38D0" w:rsidP="004B38D0">
      <w:pPr>
        <w:numPr>
          <w:ilvl w:val="0"/>
          <w:numId w:val="5"/>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The </w:t>
      </w:r>
      <w:r>
        <w:rPr>
          <w:rStyle w:val="HTMLCode"/>
          <w:rFonts w:ascii="Consolas" w:eastAsiaTheme="minorHAnsi" w:hAnsi="Consolas"/>
          <w:color w:val="DC143C"/>
          <w:sz w:val="24"/>
          <w:szCs w:val="24"/>
        </w:rPr>
        <w:t>&lt;html&gt;</w:t>
      </w:r>
      <w:r w:rsidR="00D03070">
        <w:rPr>
          <w:rFonts w:ascii="Verdana" w:hAnsi="Verdana"/>
          <w:color w:val="000000"/>
          <w:sz w:val="23"/>
          <w:szCs w:val="23"/>
        </w:rPr>
        <w:t xml:space="preserve"> tag indicates that this web </w:t>
      </w:r>
      <w:r>
        <w:rPr>
          <w:rFonts w:ascii="Verdana" w:hAnsi="Verdana"/>
          <w:color w:val="000000"/>
          <w:sz w:val="23"/>
          <w:szCs w:val="23"/>
        </w:rPr>
        <w:t>page</w:t>
      </w:r>
      <w:r w:rsidR="00D03070">
        <w:rPr>
          <w:rFonts w:ascii="Verdana" w:hAnsi="Verdana"/>
          <w:color w:val="000000"/>
          <w:sz w:val="23"/>
          <w:szCs w:val="23"/>
        </w:rPr>
        <w:t xml:space="preserve"> is written in HTML.</w:t>
      </w:r>
    </w:p>
    <w:p w:rsidR="00291B66" w:rsidRDefault="004B38D0" w:rsidP="004B38D0">
      <w:pPr>
        <w:numPr>
          <w:ilvl w:val="0"/>
          <w:numId w:val="5"/>
        </w:numPr>
        <w:shd w:val="clear" w:color="auto" w:fill="FFFFFF"/>
        <w:spacing w:before="100" w:beforeAutospacing="1" w:after="100" w:afterAutospacing="1" w:line="240" w:lineRule="auto"/>
        <w:rPr>
          <w:rFonts w:ascii="Verdana" w:hAnsi="Verdana"/>
          <w:color w:val="000000"/>
          <w:sz w:val="23"/>
          <w:szCs w:val="23"/>
        </w:rPr>
      </w:pPr>
      <w:r w:rsidRPr="00291B66">
        <w:rPr>
          <w:rFonts w:ascii="Verdana" w:hAnsi="Verdana"/>
          <w:color w:val="000000"/>
          <w:sz w:val="23"/>
          <w:szCs w:val="23"/>
        </w:rPr>
        <w:t>The </w:t>
      </w:r>
      <w:r w:rsidRPr="00291B66">
        <w:rPr>
          <w:rStyle w:val="HTMLCode"/>
          <w:rFonts w:ascii="Consolas" w:eastAsiaTheme="minorHAnsi" w:hAnsi="Consolas"/>
          <w:color w:val="DC143C"/>
          <w:sz w:val="24"/>
          <w:szCs w:val="24"/>
        </w:rPr>
        <w:t>&lt;head&gt;</w:t>
      </w:r>
      <w:r w:rsidRPr="00291B66">
        <w:rPr>
          <w:rFonts w:ascii="Verdana" w:hAnsi="Verdana"/>
          <w:color w:val="000000"/>
          <w:sz w:val="23"/>
          <w:szCs w:val="23"/>
        </w:rPr>
        <w:t> element contains</w:t>
      </w:r>
      <w:r w:rsidR="00291B66">
        <w:rPr>
          <w:rFonts w:ascii="Verdana" w:hAnsi="Verdana"/>
          <w:color w:val="000000"/>
          <w:sz w:val="23"/>
          <w:szCs w:val="23"/>
        </w:rPr>
        <w:t xml:space="preserve"> </w:t>
      </w:r>
      <w:r w:rsidR="00291B66" w:rsidRPr="00291B66">
        <w:rPr>
          <w:rFonts w:ascii="Verdana" w:hAnsi="Verdana" w:cs="Arial"/>
          <w:color w:val="273239"/>
          <w:spacing w:val="2"/>
          <w:szCs w:val="26"/>
          <w:shd w:val="clear" w:color="auto" w:fill="FFFFFF"/>
        </w:rPr>
        <w:t>the information about the HTML document. For Example, the Title of the page, version of HTML, Meta Data, etc.</w:t>
      </w:r>
      <w:r w:rsidRPr="00291B66">
        <w:rPr>
          <w:rFonts w:ascii="Verdana" w:hAnsi="Verdana"/>
          <w:color w:val="000000"/>
          <w:sz w:val="20"/>
          <w:szCs w:val="23"/>
        </w:rPr>
        <w:t xml:space="preserve"> </w:t>
      </w:r>
    </w:p>
    <w:p w:rsidR="004B38D0" w:rsidRPr="00291B66" w:rsidRDefault="004B38D0" w:rsidP="004B38D0">
      <w:pPr>
        <w:numPr>
          <w:ilvl w:val="0"/>
          <w:numId w:val="5"/>
        </w:numPr>
        <w:shd w:val="clear" w:color="auto" w:fill="FFFFFF"/>
        <w:spacing w:before="100" w:beforeAutospacing="1" w:after="100" w:afterAutospacing="1" w:line="240" w:lineRule="auto"/>
        <w:rPr>
          <w:rFonts w:ascii="Verdana" w:hAnsi="Verdana"/>
          <w:color w:val="000000"/>
          <w:sz w:val="23"/>
          <w:szCs w:val="23"/>
        </w:rPr>
      </w:pPr>
      <w:r w:rsidRPr="00291B66">
        <w:rPr>
          <w:rFonts w:ascii="Verdana" w:hAnsi="Verdana"/>
          <w:color w:val="000000"/>
          <w:sz w:val="23"/>
          <w:szCs w:val="23"/>
        </w:rPr>
        <w:t>The </w:t>
      </w:r>
      <w:r w:rsidRPr="00291B66">
        <w:rPr>
          <w:rStyle w:val="HTMLCode"/>
          <w:rFonts w:ascii="Consolas" w:eastAsiaTheme="minorHAnsi" w:hAnsi="Consolas"/>
          <w:color w:val="DC143C"/>
          <w:sz w:val="24"/>
          <w:szCs w:val="24"/>
        </w:rPr>
        <w:t>&lt;title&gt;</w:t>
      </w:r>
      <w:r w:rsidRPr="00291B66">
        <w:rPr>
          <w:rFonts w:ascii="Verdana" w:hAnsi="Verdana"/>
          <w:color w:val="000000"/>
          <w:sz w:val="23"/>
          <w:szCs w:val="23"/>
        </w:rPr>
        <w:t> element specifies a title for the HTML page (which is shown in the browser's title bar or in the page's tab)</w:t>
      </w:r>
    </w:p>
    <w:p w:rsidR="004B38D0" w:rsidRDefault="004B38D0" w:rsidP="004B38D0">
      <w:pPr>
        <w:numPr>
          <w:ilvl w:val="0"/>
          <w:numId w:val="5"/>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The </w:t>
      </w:r>
      <w:r>
        <w:rPr>
          <w:rStyle w:val="HTMLCode"/>
          <w:rFonts w:ascii="Consolas" w:eastAsiaTheme="minorHAnsi" w:hAnsi="Consolas"/>
          <w:color w:val="DC143C"/>
          <w:sz w:val="24"/>
          <w:szCs w:val="24"/>
        </w:rPr>
        <w:t>&lt;body&gt;</w:t>
      </w:r>
      <w:r>
        <w:rPr>
          <w:rFonts w:ascii="Verdana" w:hAnsi="Verdana"/>
          <w:color w:val="000000"/>
          <w:sz w:val="23"/>
          <w:szCs w:val="23"/>
        </w:rPr>
        <w:t> element defines the document's body, and is a container for all the visible contents, such as headings, paragraphs, images, hyperlinks, tables, lists, etc.</w:t>
      </w:r>
    </w:p>
    <w:p w:rsidR="004B38D0" w:rsidRDefault="004B38D0" w:rsidP="004B38D0">
      <w:pPr>
        <w:numPr>
          <w:ilvl w:val="0"/>
          <w:numId w:val="5"/>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The </w:t>
      </w:r>
      <w:r>
        <w:rPr>
          <w:rStyle w:val="HTMLCode"/>
          <w:rFonts w:ascii="Consolas" w:eastAsiaTheme="minorHAnsi" w:hAnsi="Consolas"/>
          <w:color w:val="DC143C"/>
          <w:sz w:val="24"/>
          <w:szCs w:val="24"/>
        </w:rPr>
        <w:t>&lt;h1&gt;</w:t>
      </w:r>
      <w:r>
        <w:rPr>
          <w:rFonts w:ascii="Verdana" w:hAnsi="Verdana"/>
          <w:color w:val="000000"/>
          <w:sz w:val="23"/>
          <w:szCs w:val="23"/>
        </w:rPr>
        <w:t> element defines a large heading</w:t>
      </w:r>
    </w:p>
    <w:p w:rsidR="004B38D0" w:rsidRDefault="004B38D0" w:rsidP="004B38D0">
      <w:pPr>
        <w:numPr>
          <w:ilvl w:val="0"/>
          <w:numId w:val="5"/>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The </w:t>
      </w:r>
      <w:r>
        <w:rPr>
          <w:rStyle w:val="HTMLCode"/>
          <w:rFonts w:ascii="Consolas" w:eastAsiaTheme="minorHAnsi" w:hAnsi="Consolas"/>
          <w:color w:val="DC143C"/>
          <w:sz w:val="24"/>
          <w:szCs w:val="24"/>
        </w:rPr>
        <w:t>&lt;p&gt;</w:t>
      </w:r>
      <w:r>
        <w:rPr>
          <w:rFonts w:ascii="Verdana" w:hAnsi="Verdana"/>
          <w:color w:val="000000"/>
          <w:sz w:val="23"/>
          <w:szCs w:val="23"/>
        </w:rPr>
        <w:t> element defines a paragraph</w:t>
      </w:r>
    </w:p>
    <w:p w:rsidR="00D03070" w:rsidRDefault="00D03070" w:rsidP="00D03070">
      <w:pPr>
        <w:pStyle w:val="NormalWeb"/>
        <w:numPr>
          <w:ilvl w:val="0"/>
          <w:numId w:val="5"/>
        </w:numPr>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The content inside the &lt;body&gt; section (the white area above) will be displayed in a browser. The content inside the &lt;title&gt; element will be shown in the browser's title bar or in the page's tab.</w:t>
      </w:r>
    </w:p>
    <w:p w:rsidR="00D03070" w:rsidRDefault="00D03070" w:rsidP="00D03070">
      <w:pPr>
        <w:shd w:val="clear" w:color="auto" w:fill="FFFFFF"/>
        <w:spacing w:before="100" w:beforeAutospacing="1" w:after="100" w:afterAutospacing="1" w:line="240" w:lineRule="auto"/>
        <w:ind w:left="720"/>
        <w:rPr>
          <w:rFonts w:ascii="Verdana" w:hAnsi="Verdana"/>
          <w:color w:val="000000"/>
          <w:sz w:val="23"/>
          <w:szCs w:val="23"/>
        </w:rPr>
      </w:pPr>
    </w:p>
    <w:p w:rsidR="00D03070" w:rsidRDefault="00D03070" w:rsidP="00D03070">
      <w:pPr>
        <w:shd w:val="clear" w:color="auto" w:fill="FFFFFF"/>
        <w:spacing w:before="100" w:beforeAutospacing="1" w:after="100" w:afterAutospacing="1" w:line="240" w:lineRule="auto"/>
        <w:ind w:left="720"/>
        <w:rPr>
          <w:rFonts w:ascii="Verdana" w:hAnsi="Verdana"/>
          <w:color w:val="000000"/>
          <w:sz w:val="23"/>
          <w:szCs w:val="23"/>
        </w:rPr>
      </w:pPr>
    </w:p>
    <w:p w:rsidR="00D03070" w:rsidRDefault="00D03070" w:rsidP="00D03070">
      <w:pPr>
        <w:shd w:val="clear" w:color="auto" w:fill="FFFFFF"/>
        <w:spacing w:before="100" w:beforeAutospacing="1" w:after="100" w:afterAutospacing="1" w:line="240" w:lineRule="auto"/>
        <w:ind w:left="720"/>
        <w:rPr>
          <w:rFonts w:ascii="Verdana" w:hAnsi="Verdana"/>
          <w:color w:val="000000"/>
          <w:sz w:val="23"/>
          <w:szCs w:val="23"/>
        </w:rPr>
      </w:pPr>
    </w:p>
    <w:p w:rsidR="004B38D0" w:rsidRDefault="004B38D0" w:rsidP="004B38D0">
      <w:pPr>
        <w:pStyle w:val="Heading2"/>
        <w:shd w:val="clear" w:color="auto" w:fill="FFFFFF"/>
        <w:spacing w:before="150" w:beforeAutospacing="0" w:after="150" w:afterAutospacing="0"/>
        <w:rPr>
          <w:rFonts w:ascii="Segoe UI" w:hAnsi="Segoe UI" w:cs="Segoe UI"/>
          <w:b w:val="0"/>
          <w:bCs w:val="0"/>
          <w:color w:val="000000"/>
          <w:sz w:val="48"/>
          <w:szCs w:val="48"/>
        </w:rPr>
      </w:pPr>
      <w:bookmarkStart w:id="5" w:name="_Toc129779576"/>
      <w:r>
        <w:rPr>
          <w:rFonts w:ascii="Segoe UI" w:hAnsi="Segoe UI" w:cs="Segoe UI"/>
          <w:b w:val="0"/>
          <w:bCs w:val="0"/>
          <w:color w:val="000000"/>
          <w:sz w:val="48"/>
          <w:szCs w:val="48"/>
        </w:rPr>
        <w:lastRenderedPageBreak/>
        <w:t>Web Browsers</w:t>
      </w:r>
      <w:bookmarkEnd w:id="5"/>
    </w:p>
    <w:p w:rsidR="004B38D0" w:rsidRDefault="004B38D0" w:rsidP="004B38D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purpose of a web browser (Chrome, Edge, Firefox, Safari) is to read HTML documents and display them correctly.</w:t>
      </w:r>
    </w:p>
    <w:p w:rsidR="004B38D0" w:rsidRDefault="004B38D0" w:rsidP="004B38D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browser does not display the HTML tags, but uses them to determine how to display the document:</w:t>
      </w:r>
    </w:p>
    <w:p w:rsidR="004B38D0" w:rsidRDefault="004B38D0" w:rsidP="004B38D0">
      <w:pPr>
        <w:pStyle w:val="NormalWeb"/>
        <w:shd w:val="clear" w:color="auto" w:fill="FFFFFF"/>
        <w:spacing w:before="288" w:beforeAutospacing="0" w:after="288" w:afterAutospacing="0"/>
        <w:rPr>
          <w:rFonts w:ascii="Verdana" w:hAnsi="Verdana"/>
          <w:color w:val="000000"/>
          <w:sz w:val="23"/>
          <w:szCs w:val="23"/>
        </w:rPr>
      </w:pPr>
      <w:r>
        <w:rPr>
          <w:rFonts w:ascii="Verdana" w:hAnsi="Verdana"/>
          <w:noProof/>
          <w:color w:val="000000"/>
          <w:sz w:val="23"/>
          <w:szCs w:val="23"/>
        </w:rPr>
        <w:drawing>
          <wp:inline distT="0" distB="0" distL="0" distR="0" wp14:anchorId="10CD5428" wp14:editId="302236FB">
            <wp:extent cx="6050915" cy="3434715"/>
            <wp:effectExtent l="0" t="0" r="6985" b="0"/>
            <wp:docPr id="1" name="Picture 1" descr="View in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ew in Brows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50915" cy="3434715"/>
                    </a:xfrm>
                    <a:prstGeom prst="rect">
                      <a:avLst/>
                    </a:prstGeom>
                    <a:noFill/>
                    <a:ln>
                      <a:noFill/>
                    </a:ln>
                  </pic:spPr>
                </pic:pic>
              </a:graphicData>
            </a:graphic>
          </wp:inline>
        </w:drawing>
      </w:r>
    </w:p>
    <w:p w:rsidR="004B38D0" w:rsidRDefault="00F13E67" w:rsidP="004B38D0">
      <w:pPr>
        <w:spacing w:before="300" w:after="300"/>
        <w:rPr>
          <w:rFonts w:ascii="Times New Roman" w:hAnsi="Times New Roman"/>
          <w:sz w:val="24"/>
          <w:szCs w:val="24"/>
        </w:rPr>
      </w:pPr>
      <w:r>
        <w:pict>
          <v:rect id="_x0000_i1025" style="width:0;height:0" o:hralign="center" o:hrstd="t" o:hrnoshade="t" o:hr="t" fillcolor="black" stroked="f"/>
        </w:pict>
      </w:r>
    </w:p>
    <w:p w:rsidR="004B38D0" w:rsidRDefault="004B38D0" w:rsidP="004B38D0">
      <w:pPr>
        <w:pStyle w:val="Heading2"/>
        <w:shd w:val="clear" w:color="auto" w:fill="FFFFFF"/>
        <w:spacing w:before="150" w:beforeAutospacing="0" w:after="150" w:afterAutospacing="0"/>
        <w:rPr>
          <w:rFonts w:ascii="Segoe UI" w:hAnsi="Segoe UI" w:cs="Segoe UI"/>
          <w:b w:val="0"/>
          <w:bCs w:val="0"/>
          <w:color w:val="000000"/>
          <w:sz w:val="48"/>
          <w:szCs w:val="48"/>
        </w:rPr>
      </w:pPr>
      <w:bookmarkStart w:id="6" w:name="_Toc129779577"/>
      <w:r>
        <w:rPr>
          <w:rFonts w:ascii="Segoe UI" w:hAnsi="Segoe UI" w:cs="Segoe UI"/>
          <w:b w:val="0"/>
          <w:bCs w:val="0"/>
          <w:color w:val="000000"/>
          <w:sz w:val="48"/>
          <w:szCs w:val="48"/>
        </w:rPr>
        <w:t>HTML History</w:t>
      </w:r>
      <w:bookmarkEnd w:id="6"/>
    </w:p>
    <w:p w:rsidR="004B38D0" w:rsidRDefault="004B38D0" w:rsidP="004B38D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Since the early days of the World Wide Web, there have been many versions of HTML:</w:t>
      </w:r>
    </w:p>
    <w:tbl>
      <w:tblPr>
        <w:tblW w:w="1059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951"/>
        <w:gridCol w:w="9639"/>
      </w:tblGrid>
      <w:tr w:rsidR="004B38D0" w:rsidTr="00F13E67">
        <w:tc>
          <w:tcPr>
            <w:tcW w:w="951" w:type="dxa"/>
            <w:shd w:val="clear" w:color="auto" w:fill="FFFFFF"/>
            <w:tcMar>
              <w:top w:w="120" w:type="dxa"/>
              <w:left w:w="240" w:type="dxa"/>
              <w:bottom w:w="120" w:type="dxa"/>
              <w:right w:w="120" w:type="dxa"/>
            </w:tcMar>
            <w:hideMark/>
          </w:tcPr>
          <w:p w:rsidR="004B38D0" w:rsidRDefault="004B38D0">
            <w:pPr>
              <w:spacing w:before="300" w:after="300"/>
              <w:rPr>
                <w:rFonts w:ascii="Verdana" w:hAnsi="Verdana"/>
                <w:b/>
                <w:bCs/>
                <w:color w:val="000000"/>
                <w:sz w:val="23"/>
                <w:szCs w:val="23"/>
              </w:rPr>
            </w:pPr>
            <w:r>
              <w:rPr>
                <w:rFonts w:ascii="Verdana" w:hAnsi="Verdana"/>
                <w:b/>
                <w:bCs/>
                <w:color w:val="000000"/>
                <w:sz w:val="23"/>
                <w:szCs w:val="23"/>
              </w:rPr>
              <w:t>Year</w:t>
            </w:r>
          </w:p>
        </w:tc>
        <w:tc>
          <w:tcPr>
            <w:tcW w:w="9639" w:type="dxa"/>
            <w:shd w:val="clear" w:color="auto" w:fill="FFFFFF"/>
            <w:tcMar>
              <w:top w:w="120" w:type="dxa"/>
              <w:left w:w="120" w:type="dxa"/>
              <w:bottom w:w="120" w:type="dxa"/>
              <w:right w:w="120" w:type="dxa"/>
            </w:tcMar>
            <w:hideMark/>
          </w:tcPr>
          <w:p w:rsidR="004B38D0" w:rsidRDefault="004B38D0">
            <w:pPr>
              <w:spacing w:before="300" w:after="300"/>
              <w:rPr>
                <w:rFonts w:ascii="Verdana" w:hAnsi="Verdana"/>
                <w:b/>
                <w:bCs/>
                <w:color w:val="000000"/>
                <w:sz w:val="23"/>
                <w:szCs w:val="23"/>
              </w:rPr>
            </w:pPr>
            <w:r>
              <w:rPr>
                <w:rFonts w:ascii="Verdana" w:hAnsi="Verdana"/>
                <w:b/>
                <w:bCs/>
                <w:color w:val="000000"/>
                <w:sz w:val="23"/>
                <w:szCs w:val="23"/>
              </w:rPr>
              <w:t>Version</w:t>
            </w:r>
          </w:p>
        </w:tc>
      </w:tr>
      <w:tr w:rsidR="004B38D0" w:rsidTr="00F13E67">
        <w:tc>
          <w:tcPr>
            <w:tcW w:w="951" w:type="dxa"/>
            <w:shd w:val="clear" w:color="auto" w:fill="E7E9EB"/>
            <w:tcMar>
              <w:top w:w="120" w:type="dxa"/>
              <w:left w:w="240" w:type="dxa"/>
              <w:bottom w:w="120" w:type="dxa"/>
              <w:right w:w="120" w:type="dxa"/>
            </w:tcMar>
            <w:hideMark/>
          </w:tcPr>
          <w:p w:rsidR="004B38D0" w:rsidRDefault="004B38D0">
            <w:pPr>
              <w:spacing w:before="300" w:after="300"/>
              <w:rPr>
                <w:rFonts w:ascii="Verdana" w:hAnsi="Verdana"/>
                <w:color w:val="000000"/>
                <w:sz w:val="23"/>
                <w:szCs w:val="23"/>
              </w:rPr>
            </w:pPr>
            <w:r>
              <w:rPr>
                <w:rFonts w:ascii="Verdana" w:hAnsi="Verdana"/>
                <w:color w:val="000000"/>
                <w:sz w:val="23"/>
                <w:szCs w:val="23"/>
              </w:rPr>
              <w:lastRenderedPageBreak/>
              <w:t>1989</w:t>
            </w:r>
          </w:p>
        </w:tc>
        <w:tc>
          <w:tcPr>
            <w:tcW w:w="9639" w:type="dxa"/>
            <w:shd w:val="clear" w:color="auto" w:fill="E7E9EB"/>
            <w:tcMar>
              <w:top w:w="120" w:type="dxa"/>
              <w:left w:w="120" w:type="dxa"/>
              <w:bottom w:w="120" w:type="dxa"/>
              <w:right w:w="120" w:type="dxa"/>
            </w:tcMar>
            <w:hideMark/>
          </w:tcPr>
          <w:p w:rsidR="004B38D0" w:rsidRDefault="004B38D0">
            <w:pPr>
              <w:spacing w:before="300" w:after="300"/>
              <w:rPr>
                <w:rFonts w:ascii="Verdana" w:hAnsi="Verdana"/>
                <w:color w:val="000000"/>
                <w:sz w:val="23"/>
                <w:szCs w:val="23"/>
              </w:rPr>
            </w:pPr>
            <w:r>
              <w:rPr>
                <w:rFonts w:ascii="Verdana" w:hAnsi="Verdana"/>
                <w:color w:val="000000"/>
                <w:sz w:val="23"/>
                <w:szCs w:val="23"/>
              </w:rPr>
              <w:t>Tim Berners-Lee invented www</w:t>
            </w:r>
          </w:p>
        </w:tc>
      </w:tr>
      <w:tr w:rsidR="004B38D0" w:rsidTr="00F13E67">
        <w:tc>
          <w:tcPr>
            <w:tcW w:w="951" w:type="dxa"/>
            <w:shd w:val="clear" w:color="auto" w:fill="FFFFFF"/>
            <w:tcMar>
              <w:top w:w="120" w:type="dxa"/>
              <w:left w:w="240" w:type="dxa"/>
              <w:bottom w:w="120" w:type="dxa"/>
              <w:right w:w="120" w:type="dxa"/>
            </w:tcMar>
            <w:hideMark/>
          </w:tcPr>
          <w:p w:rsidR="004B38D0" w:rsidRDefault="004B38D0">
            <w:pPr>
              <w:spacing w:before="300" w:after="300"/>
              <w:rPr>
                <w:rFonts w:ascii="Verdana" w:hAnsi="Verdana"/>
                <w:color w:val="000000"/>
                <w:sz w:val="23"/>
                <w:szCs w:val="23"/>
              </w:rPr>
            </w:pPr>
            <w:r>
              <w:rPr>
                <w:rFonts w:ascii="Verdana" w:hAnsi="Verdana"/>
                <w:color w:val="000000"/>
                <w:sz w:val="23"/>
                <w:szCs w:val="23"/>
              </w:rPr>
              <w:t>1991</w:t>
            </w:r>
          </w:p>
        </w:tc>
        <w:tc>
          <w:tcPr>
            <w:tcW w:w="9639" w:type="dxa"/>
            <w:shd w:val="clear" w:color="auto" w:fill="FFFFFF"/>
            <w:tcMar>
              <w:top w:w="120" w:type="dxa"/>
              <w:left w:w="120" w:type="dxa"/>
              <w:bottom w:w="120" w:type="dxa"/>
              <w:right w:w="120" w:type="dxa"/>
            </w:tcMar>
            <w:hideMark/>
          </w:tcPr>
          <w:p w:rsidR="004B38D0" w:rsidRDefault="004B38D0">
            <w:pPr>
              <w:spacing w:before="300" w:after="300"/>
              <w:rPr>
                <w:rFonts w:ascii="Verdana" w:hAnsi="Verdana"/>
                <w:color w:val="000000"/>
                <w:sz w:val="23"/>
                <w:szCs w:val="23"/>
              </w:rPr>
            </w:pPr>
            <w:r>
              <w:rPr>
                <w:rFonts w:ascii="Verdana" w:hAnsi="Verdana"/>
                <w:color w:val="000000"/>
                <w:sz w:val="23"/>
                <w:szCs w:val="23"/>
              </w:rPr>
              <w:t>Tim Berners-Lee invented HTML</w:t>
            </w:r>
          </w:p>
        </w:tc>
      </w:tr>
      <w:tr w:rsidR="004B38D0" w:rsidTr="00F13E67">
        <w:tc>
          <w:tcPr>
            <w:tcW w:w="951" w:type="dxa"/>
            <w:shd w:val="clear" w:color="auto" w:fill="E7E9EB"/>
            <w:tcMar>
              <w:top w:w="120" w:type="dxa"/>
              <w:left w:w="240" w:type="dxa"/>
              <w:bottom w:w="120" w:type="dxa"/>
              <w:right w:w="120" w:type="dxa"/>
            </w:tcMar>
            <w:hideMark/>
          </w:tcPr>
          <w:p w:rsidR="004B38D0" w:rsidRDefault="004B38D0">
            <w:pPr>
              <w:spacing w:before="300" w:after="300"/>
              <w:rPr>
                <w:rFonts w:ascii="Verdana" w:hAnsi="Verdana"/>
                <w:color w:val="000000"/>
                <w:sz w:val="23"/>
                <w:szCs w:val="23"/>
              </w:rPr>
            </w:pPr>
            <w:r>
              <w:rPr>
                <w:rFonts w:ascii="Verdana" w:hAnsi="Verdana"/>
                <w:color w:val="000000"/>
                <w:sz w:val="23"/>
                <w:szCs w:val="23"/>
              </w:rPr>
              <w:t>1993</w:t>
            </w:r>
          </w:p>
        </w:tc>
        <w:tc>
          <w:tcPr>
            <w:tcW w:w="9639" w:type="dxa"/>
            <w:shd w:val="clear" w:color="auto" w:fill="E7E9EB"/>
            <w:tcMar>
              <w:top w:w="120" w:type="dxa"/>
              <w:left w:w="120" w:type="dxa"/>
              <w:bottom w:w="120" w:type="dxa"/>
              <w:right w:w="120" w:type="dxa"/>
            </w:tcMar>
            <w:hideMark/>
          </w:tcPr>
          <w:p w:rsidR="004B38D0" w:rsidRDefault="004B38D0">
            <w:pPr>
              <w:spacing w:before="300" w:after="300"/>
              <w:rPr>
                <w:rFonts w:ascii="Verdana" w:hAnsi="Verdana"/>
                <w:color w:val="000000"/>
                <w:sz w:val="23"/>
                <w:szCs w:val="23"/>
              </w:rPr>
            </w:pPr>
            <w:r>
              <w:rPr>
                <w:rFonts w:ascii="Verdana" w:hAnsi="Verdana"/>
                <w:color w:val="000000"/>
                <w:sz w:val="23"/>
                <w:szCs w:val="23"/>
              </w:rPr>
              <w:t>Dave Raggett drafted HTML+</w:t>
            </w:r>
          </w:p>
        </w:tc>
      </w:tr>
      <w:tr w:rsidR="004B38D0" w:rsidTr="00F13E67">
        <w:tc>
          <w:tcPr>
            <w:tcW w:w="951" w:type="dxa"/>
            <w:shd w:val="clear" w:color="auto" w:fill="FFFFFF"/>
            <w:tcMar>
              <w:top w:w="120" w:type="dxa"/>
              <w:left w:w="240" w:type="dxa"/>
              <w:bottom w:w="120" w:type="dxa"/>
              <w:right w:w="120" w:type="dxa"/>
            </w:tcMar>
            <w:hideMark/>
          </w:tcPr>
          <w:p w:rsidR="004B38D0" w:rsidRDefault="004B38D0">
            <w:pPr>
              <w:spacing w:before="300" w:after="300"/>
              <w:rPr>
                <w:rFonts w:ascii="Verdana" w:hAnsi="Verdana"/>
                <w:color w:val="000000"/>
                <w:sz w:val="23"/>
                <w:szCs w:val="23"/>
              </w:rPr>
            </w:pPr>
            <w:r>
              <w:rPr>
                <w:rFonts w:ascii="Verdana" w:hAnsi="Verdana"/>
                <w:color w:val="000000"/>
                <w:sz w:val="23"/>
                <w:szCs w:val="23"/>
              </w:rPr>
              <w:t>1995</w:t>
            </w:r>
          </w:p>
        </w:tc>
        <w:tc>
          <w:tcPr>
            <w:tcW w:w="9639" w:type="dxa"/>
            <w:shd w:val="clear" w:color="auto" w:fill="FFFFFF"/>
            <w:tcMar>
              <w:top w:w="120" w:type="dxa"/>
              <w:left w:w="120" w:type="dxa"/>
              <w:bottom w:w="120" w:type="dxa"/>
              <w:right w:w="120" w:type="dxa"/>
            </w:tcMar>
            <w:hideMark/>
          </w:tcPr>
          <w:p w:rsidR="004B38D0" w:rsidRDefault="004B38D0">
            <w:pPr>
              <w:spacing w:before="300" w:after="300"/>
              <w:rPr>
                <w:rFonts w:ascii="Verdana" w:hAnsi="Verdana"/>
                <w:color w:val="000000"/>
                <w:sz w:val="23"/>
                <w:szCs w:val="23"/>
              </w:rPr>
            </w:pPr>
            <w:r>
              <w:rPr>
                <w:rFonts w:ascii="Verdana" w:hAnsi="Verdana"/>
                <w:color w:val="000000"/>
                <w:sz w:val="23"/>
                <w:szCs w:val="23"/>
              </w:rPr>
              <w:t>HTML Working Group defined HTML 2.0</w:t>
            </w:r>
          </w:p>
        </w:tc>
      </w:tr>
      <w:tr w:rsidR="004B38D0" w:rsidTr="00F13E67">
        <w:tc>
          <w:tcPr>
            <w:tcW w:w="951" w:type="dxa"/>
            <w:shd w:val="clear" w:color="auto" w:fill="E7E9EB"/>
            <w:tcMar>
              <w:top w:w="120" w:type="dxa"/>
              <w:left w:w="240" w:type="dxa"/>
              <w:bottom w:w="120" w:type="dxa"/>
              <w:right w:w="120" w:type="dxa"/>
            </w:tcMar>
            <w:hideMark/>
          </w:tcPr>
          <w:p w:rsidR="004B38D0" w:rsidRDefault="004B38D0">
            <w:pPr>
              <w:spacing w:before="300" w:after="300"/>
              <w:rPr>
                <w:rFonts w:ascii="Verdana" w:hAnsi="Verdana"/>
                <w:color w:val="000000"/>
                <w:sz w:val="23"/>
                <w:szCs w:val="23"/>
              </w:rPr>
            </w:pPr>
            <w:r>
              <w:rPr>
                <w:rFonts w:ascii="Verdana" w:hAnsi="Verdana"/>
                <w:color w:val="000000"/>
                <w:sz w:val="23"/>
                <w:szCs w:val="23"/>
              </w:rPr>
              <w:t>1997</w:t>
            </w:r>
          </w:p>
        </w:tc>
        <w:tc>
          <w:tcPr>
            <w:tcW w:w="9639" w:type="dxa"/>
            <w:shd w:val="clear" w:color="auto" w:fill="E7E9EB"/>
            <w:tcMar>
              <w:top w:w="120" w:type="dxa"/>
              <w:left w:w="120" w:type="dxa"/>
              <w:bottom w:w="120" w:type="dxa"/>
              <w:right w:w="120" w:type="dxa"/>
            </w:tcMar>
            <w:hideMark/>
          </w:tcPr>
          <w:p w:rsidR="004B38D0" w:rsidRDefault="002C5EBC">
            <w:pPr>
              <w:spacing w:before="300" w:after="300"/>
              <w:rPr>
                <w:rFonts w:ascii="Verdana" w:hAnsi="Verdana"/>
                <w:color w:val="000000"/>
                <w:sz w:val="23"/>
                <w:szCs w:val="23"/>
              </w:rPr>
            </w:pPr>
            <w:r>
              <w:rPr>
                <w:rFonts w:ascii="Verdana" w:hAnsi="Verdana"/>
                <w:color w:val="000000"/>
                <w:sz w:val="23"/>
                <w:szCs w:val="23"/>
              </w:rPr>
              <w:t>SKILLS9</w:t>
            </w:r>
            <w:r w:rsidR="004B38D0">
              <w:rPr>
                <w:rFonts w:ascii="Verdana" w:hAnsi="Verdana"/>
                <w:color w:val="000000"/>
                <w:sz w:val="23"/>
                <w:szCs w:val="23"/>
              </w:rPr>
              <w:t xml:space="preserve"> Recommendation: HTML 3.2</w:t>
            </w:r>
          </w:p>
        </w:tc>
      </w:tr>
      <w:tr w:rsidR="004B38D0" w:rsidTr="00F13E67">
        <w:tc>
          <w:tcPr>
            <w:tcW w:w="951" w:type="dxa"/>
            <w:shd w:val="clear" w:color="auto" w:fill="FFFFFF"/>
            <w:tcMar>
              <w:top w:w="120" w:type="dxa"/>
              <w:left w:w="240" w:type="dxa"/>
              <w:bottom w:w="120" w:type="dxa"/>
              <w:right w:w="120" w:type="dxa"/>
            </w:tcMar>
            <w:hideMark/>
          </w:tcPr>
          <w:p w:rsidR="004B38D0" w:rsidRDefault="004B38D0">
            <w:pPr>
              <w:spacing w:before="300" w:after="300"/>
              <w:rPr>
                <w:rFonts w:ascii="Verdana" w:hAnsi="Verdana"/>
                <w:color w:val="000000"/>
                <w:sz w:val="23"/>
                <w:szCs w:val="23"/>
              </w:rPr>
            </w:pPr>
            <w:r>
              <w:rPr>
                <w:rFonts w:ascii="Verdana" w:hAnsi="Verdana"/>
                <w:color w:val="000000"/>
                <w:sz w:val="23"/>
                <w:szCs w:val="23"/>
              </w:rPr>
              <w:t>1999</w:t>
            </w:r>
          </w:p>
        </w:tc>
        <w:tc>
          <w:tcPr>
            <w:tcW w:w="9639" w:type="dxa"/>
            <w:shd w:val="clear" w:color="auto" w:fill="FFFFFF"/>
            <w:tcMar>
              <w:top w:w="120" w:type="dxa"/>
              <w:left w:w="120" w:type="dxa"/>
              <w:bottom w:w="120" w:type="dxa"/>
              <w:right w:w="120" w:type="dxa"/>
            </w:tcMar>
            <w:hideMark/>
          </w:tcPr>
          <w:p w:rsidR="004B38D0" w:rsidRDefault="002C5EBC">
            <w:pPr>
              <w:spacing w:before="300" w:after="300"/>
              <w:rPr>
                <w:rFonts w:ascii="Verdana" w:hAnsi="Verdana"/>
                <w:color w:val="000000"/>
                <w:sz w:val="23"/>
                <w:szCs w:val="23"/>
              </w:rPr>
            </w:pPr>
            <w:r>
              <w:rPr>
                <w:rFonts w:ascii="Verdana" w:hAnsi="Verdana"/>
                <w:color w:val="000000"/>
                <w:sz w:val="23"/>
                <w:szCs w:val="23"/>
              </w:rPr>
              <w:t>SKILLS9</w:t>
            </w:r>
            <w:r w:rsidR="004B38D0">
              <w:rPr>
                <w:rFonts w:ascii="Verdana" w:hAnsi="Verdana"/>
                <w:color w:val="000000"/>
                <w:sz w:val="23"/>
                <w:szCs w:val="23"/>
              </w:rPr>
              <w:t xml:space="preserve"> Recommendation: HTML 4.01</w:t>
            </w:r>
          </w:p>
        </w:tc>
      </w:tr>
      <w:tr w:rsidR="004B38D0" w:rsidTr="00F13E67">
        <w:tc>
          <w:tcPr>
            <w:tcW w:w="951" w:type="dxa"/>
            <w:shd w:val="clear" w:color="auto" w:fill="E7E9EB"/>
            <w:tcMar>
              <w:top w:w="120" w:type="dxa"/>
              <w:left w:w="240" w:type="dxa"/>
              <w:bottom w:w="120" w:type="dxa"/>
              <w:right w:w="120" w:type="dxa"/>
            </w:tcMar>
            <w:hideMark/>
          </w:tcPr>
          <w:p w:rsidR="004B38D0" w:rsidRDefault="004B38D0">
            <w:pPr>
              <w:spacing w:before="300" w:after="300"/>
              <w:rPr>
                <w:rFonts w:ascii="Verdana" w:hAnsi="Verdana"/>
                <w:color w:val="000000"/>
                <w:sz w:val="23"/>
                <w:szCs w:val="23"/>
              </w:rPr>
            </w:pPr>
            <w:r>
              <w:rPr>
                <w:rFonts w:ascii="Verdana" w:hAnsi="Verdana"/>
                <w:color w:val="000000"/>
                <w:sz w:val="23"/>
                <w:szCs w:val="23"/>
              </w:rPr>
              <w:t>2000</w:t>
            </w:r>
          </w:p>
        </w:tc>
        <w:tc>
          <w:tcPr>
            <w:tcW w:w="9639" w:type="dxa"/>
            <w:shd w:val="clear" w:color="auto" w:fill="E7E9EB"/>
            <w:tcMar>
              <w:top w:w="120" w:type="dxa"/>
              <w:left w:w="120" w:type="dxa"/>
              <w:bottom w:w="120" w:type="dxa"/>
              <w:right w:w="120" w:type="dxa"/>
            </w:tcMar>
            <w:hideMark/>
          </w:tcPr>
          <w:p w:rsidR="004B38D0" w:rsidRDefault="002C5EBC">
            <w:pPr>
              <w:spacing w:before="300" w:after="300"/>
              <w:rPr>
                <w:rFonts w:ascii="Verdana" w:hAnsi="Verdana"/>
                <w:color w:val="000000"/>
                <w:sz w:val="23"/>
                <w:szCs w:val="23"/>
              </w:rPr>
            </w:pPr>
            <w:r>
              <w:rPr>
                <w:rFonts w:ascii="Verdana" w:hAnsi="Verdana"/>
                <w:color w:val="000000"/>
                <w:sz w:val="23"/>
                <w:szCs w:val="23"/>
              </w:rPr>
              <w:t>SKILLS9</w:t>
            </w:r>
            <w:r w:rsidR="004B38D0">
              <w:rPr>
                <w:rFonts w:ascii="Verdana" w:hAnsi="Verdana"/>
                <w:color w:val="000000"/>
                <w:sz w:val="23"/>
                <w:szCs w:val="23"/>
              </w:rPr>
              <w:t xml:space="preserve"> Recommendation: XHTML 1.0</w:t>
            </w:r>
          </w:p>
        </w:tc>
      </w:tr>
      <w:tr w:rsidR="004B38D0" w:rsidTr="00F13E67">
        <w:tc>
          <w:tcPr>
            <w:tcW w:w="951" w:type="dxa"/>
            <w:shd w:val="clear" w:color="auto" w:fill="FFFFFF"/>
            <w:tcMar>
              <w:top w:w="120" w:type="dxa"/>
              <w:left w:w="240" w:type="dxa"/>
              <w:bottom w:w="120" w:type="dxa"/>
              <w:right w:w="120" w:type="dxa"/>
            </w:tcMar>
            <w:hideMark/>
          </w:tcPr>
          <w:p w:rsidR="004B38D0" w:rsidRDefault="004B38D0">
            <w:pPr>
              <w:spacing w:before="300" w:after="300"/>
              <w:rPr>
                <w:rFonts w:ascii="Verdana" w:hAnsi="Verdana"/>
                <w:color w:val="000000"/>
                <w:sz w:val="23"/>
                <w:szCs w:val="23"/>
              </w:rPr>
            </w:pPr>
            <w:r>
              <w:rPr>
                <w:rFonts w:ascii="Verdana" w:hAnsi="Verdana"/>
                <w:color w:val="000000"/>
                <w:sz w:val="23"/>
                <w:szCs w:val="23"/>
              </w:rPr>
              <w:t>2008</w:t>
            </w:r>
          </w:p>
        </w:tc>
        <w:tc>
          <w:tcPr>
            <w:tcW w:w="9639" w:type="dxa"/>
            <w:shd w:val="clear" w:color="auto" w:fill="FFFFFF"/>
            <w:tcMar>
              <w:top w:w="120" w:type="dxa"/>
              <w:left w:w="120" w:type="dxa"/>
              <w:bottom w:w="120" w:type="dxa"/>
              <w:right w:w="120" w:type="dxa"/>
            </w:tcMar>
            <w:hideMark/>
          </w:tcPr>
          <w:p w:rsidR="004B38D0" w:rsidRDefault="004B38D0">
            <w:pPr>
              <w:spacing w:before="300" w:after="300"/>
              <w:rPr>
                <w:rFonts w:ascii="Verdana" w:hAnsi="Verdana"/>
                <w:color w:val="000000"/>
                <w:sz w:val="23"/>
                <w:szCs w:val="23"/>
              </w:rPr>
            </w:pPr>
            <w:r>
              <w:rPr>
                <w:rFonts w:ascii="Verdana" w:hAnsi="Verdana"/>
                <w:color w:val="000000"/>
                <w:sz w:val="23"/>
                <w:szCs w:val="23"/>
              </w:rPr>
              <w:t>WHATWG HTML5 First Public Draft</w:t>
            </w:r>
          </w:p>
        </w:tc>
      </w:tr>
      <w:tr w:rsidR="004B38D0" w:rsidTr="00F13E67">
        <w:tc>
          <w:tcPr>
            <w:tcW w:w="951" w:type="dxa"/>
            <w:shd w:val="clear" w:color="auto" w:fill="E7E9EB"/>
            <w:tcMar>
              <w:top w:w="120" w:type="dxa"/>
              <w:left w:w="240" w:type="dxa"/>
              <w:bottom w:w="120" w:type="dxa"/>
              <w:right w:w="120" w:type="dxa"/>
            </w:tcMar>
            <w:hideMark/>
          </w:tcPr>
          <w:p w:rsidR="004B38D0" w:rsidRDefault="004B38D0">
            <w:pPr>
              <w:spacing w:before="300" w:after="300"/>
              <w:rPr>
                <w:rFonts w:ascii="Verdana" w:hAnsi="Verdana"/>
                <w:color w:val="000000"/>
                <w:sz w:val="23"/>
                <w:szCs w:val="23"/>
              </w:rPr>
            </w:pPr>
            <w:r>
              <w:rPr>
                <w:rFonts w:ascii="Verdana" w:hAnsi="Verdana"/>
                <w:color w:val="000000"/>
                <w:sz w:val="23"/>
                <w:szCs w:val="23"/>
              </w:rPr>
              <w:t>2012</w:t>
            </w:r>
          </w:p>
        </w:tc>
        <w:tc>
          <w:tcPr>
            <w:tcW w:w="9639" w:type="dxa"/>
            <w:shd w:val="clear" w:color="auto" w:fill="E7E9EB"/>
            <w:tcMar>
              <w:top w:w="120" w:type="dxa"/>
              <w:left w:w="120" w:type="dxa"/>
              <w:bottom w:w="120" w:type="dxa"/>
              <w:right w:w="120" w:type="dxa"/>
            </w:tcMar>
            <w:hideMark/>
          </w:tcPr>
          <w:p w:rsidR="004B38D0" w:rsidRDefault="00F13E67">
            <w:pPr>
              <w:spacing w:before="300" w:after="300"/>
              <w:rPr>
                <w:rFonts w:ascii="Verdana" w:hAnsi="Verdana"/>
                <w:color w:val="000000"/>
                <w:sz w:val="23"/>
                <w:szCs w:val="23"/>
              </w:rPr>
            </w:pPr>
            <w:hyperlink r:id="rId11" w:tgtFrame="_blank" w:history="1">
              <w:r w:rsidR="004B38D0">
                <w:rPr>
                  <w:rStyle w:val="Hyperlink"/>
                  <w:rFonts w:ascii="Verdana" w:hAnsi="Verdana"/>
                  <w:sz w:val="23"/>
                  <w:szCs w:val="23"/>
                </w:rPr>
                <w:t>WHATWG HTML5 Living Standard</w:t>
              </w:r>
            </w:hyperlink>
          </w:p>
        </w:tc>
      </w:tr>
      <w:tr w:rsidR="004B38D0" w:rsidTr="00F13E67">
        <w:tc>
          <w:tcPr>
            <w:tcW w:w="951" w:type="dxa"/>
            <w:shd w:val="clear" w:color="auto" w:fill="FFFFFF"/>
            <w:tcMar>
              <w:top w:w="120" w:type="dxa"/>
              <w:left w:w="240" w:type="dxa"/>
              <w:bottom w:w="120" w:type="dxa"/>
              <w:right w:w="120" w:type="dxa"/>
            </w:tcMar>
            <w:hideMark/>
          </w:tcPr>
          <w:p w:rsidR="004B38D0" w:rsidRDefault="004B38D0">
            <w:pPr>
              <w:spacing w:before="300" w:after="300"/>
              <w:rPr>
                <w:rFonts w:ascii="Verdana" w:hAnsi="Verdana"/>
                <w:color w:val="000000"/>
                <w:sz w:val="23"/>
                <w:szCs w:val="23"/>
              </w:rPr>
            </w:pPr>
            <w:r>
              <w:rPr>
                <w:rFonts w:ascii="Verdana" w:hAnsi="Verdana"/>
                <w:color w:val="000000"/>
                <w:sz w:val="23"/>
                <w:szCs w:val="23"/>
              </w:rPr>
              <w:t>2014</w:t>
            </w:r>
          </w:p>
        </w:tc>
        <w:tc>
          <w:tcPr>
            <w:tcW w:w="9639" w:type="dxa"/>
            <w:shd w:val="clear" w:color="auto" w:fill="FFFFFF"/>
            <w:tcMar>
              <w:top w:w="120" w:type="dxa"/>
              <w:left w:w="120" w:type="dxa"/>
              <w:bottom w:w="120" w:type="dxa"/>
              <w:right w:w="120" w:type="dxa"/>
            </w:tcMar>
            <w:hideMark/>
          </w:tcPr>
          <w:p w:rsidR="004B38D0" w:rsidRDefault="00F13E67">
            <w:pPr>
              <w:spacing w:before="300" w:after="300"/>
              <w:rPr>
                <w:rFonts w:ascii="Verdana" w:hAnsi="Verdana"/>
                <w:color w:val="000000"/>
                <w:sz w:val="23"/>
                <w:szCs w:val="23"/>
              </w:rPr>
            </w:pPr>
            <w:hyperlink r:id="rId12" w:tgtFrame="_blank" w:history="1">
              <w:r w:rsidR="002C5EBC">
                <w:rPr>
                  <w:rStyle w:val="Hyperlink"/>
                  <w:rFonts w:ascii="Verdana" w:hAnsi="Verdana"/>
                  <w:sz w:val="23"/>
                  <w:szCs w:val="23"/>
                </w:rPr>
                <w:t>SKILLS9</w:t>
              </w:r>
              <w:r w:rsidR="004B38D0">
                <w:rPr>
                  <w:rStyle w:val="Hyperlink"/>
                  <w:rFonts w:ascii="Verdana" w:hAnsi="Verdana"/>
                  <w:sz w:val="23"/>
                  <w:szCs w:val="23"/>
                </w:rPr>
                <w:t xml:space="preserve"> Recommendation: HTML5</w:t>
              </w:r>
            </w:hyperlink>
          </w:p>
        </w:tc>
      </w:tr>
      <w:tr w:rsidR="004B38D0" w:rsidTr="00F13E67">
        <w:tc>
          <w:tcPr>
            <w:tcW w:w="951" w:type="dxa"/>
            <w:shd w:val="clear" w:color="auto" w:fill="E7E9EB"/>
            <w:tcMar>
              <w:top w:w="120" w:type="dxa"/>
              <w:left w:w="240" w:type="dxa"/>
              <w:bottom w:w="120" w:type="dxa"/>
              <w:right w:w="120" w:type="dxa"/>
            </w:tcMar>
            <w:hideMark/>
          </w:tcPr>
          <w:p w:rsidR="004B38D0" w:rsidRDefault="004B38D0">
            <w:pPr>
              <w:spacing w:before="300" w:after="300"/>
              <w:rPr>
                <w:rFonts w:ascii="Verdana" w:hAnsi="Verdana"/>
                <w:color w:val="000000"/>
                <w:sz w:val="23"/>
                <w:szCs w:val="23"/>
              </w:rPr>
            </w:pPr>
            <w:r>
              <w:rPr>
                <w:rFonts w:ascii="Verdana" w:hAnsi="Verdana"/>
                <w:color w:val="000000"/>
                <w:sz w:val="23"/>
                <w:szCs w:val="23"/>
              </w:rPr>
              <w:t>2016</w:t>
            </w:r>
          </w:p>
        </w:tc>
        <w:tc>
          <w:tcPr>
            <w:tcW w:w="9639" w:type="dxa"/>
            <w:shd w:val="clear" w:color="auto" w:fill="E7E9EB"/>
            <w:tcMar>
              <w:top w:w="120" w:type="dxa"/>
              <w:left w:w="120" w:type="dxa"/>
              <w:bottom w:w="120" w:type="dxa"/>
              <w:right w:w="120" w:type="dxa"/>
            </w:tcMar>
            <w:hideMark/>
          </w:tcPr>
          <w:p w:rsidR="004B38D0" w:rsidRDefault="002C5EBC">
            <w:pPr>
              <w:spacing w:before="300" w:after="300"/>
              <w:rPr>
                <w:rFonts w:ascii="Verdana" w:hAnsi="Verdana"/>
                <w:color w:val="000000"/>
                <w:sz w:val="23"/>
                <w:szCs w:val="23"/>
              </w:rPr>
            </w:pPr>
            <w:r>
              <w:rPr>
                <w:rFonts w:ascii="Verdana" w:hAnsi="Verdana"/>
                <w:color w:val="000000"/>
                <w:sz w:val="23"/>
                <w:szCs w:val="23"/>
              </w:rPr>
              <w:t>SKILLS9</w:t>
            </w:r>
            <w:r w:rsidR="004B38D0">
              <w:rPr>
                <w:rFonts w:ascii="Verdana" w:hAnsi="Verdana"/>
                <w:color w:val="000000"/>
                <w:sz w:val="23"/>
                <w:szCs w:val="23"/>
              </w:rPr>
              <w:t xml:space="preserve"> Candidate Recommendation: HTML 5.1</w:t>
            </w:r>
          </w:p>
        </w:tc>
      </w:tr>
      <w:tr w:rsidR="004B38D0" w:rsidTr="00F13E67">
        <w:tc>
          <w:tcPr>
            <w:tcW w:w="951" w:type="dxa"/>
            <w:shd w:val="clear" w:color="auto" w:fill="FFFFFF"/>
            <w:tcMar>
              <w:top w:w="120" w:type="dxa"/>
              <w:left w:w="240" w:type="dxa"/>
              <w:bottom w:w="120" w:type="dxa"/>
              <w:right w:w="120" w:type="dxa"/>
            </w:tcMar>
            <w:hideMark/>
          </w:tcPr>
          <w:p w:rsidR="004B38D0" w:rsidRDefault="004B38D0">
            <w:pPr>
              <w:spacing w:before="300" w:after="300"/>
              <w:rPr>
                <w:rFonts w:ascii="Verdana" w:hAnsi="Verdana"/>
                <w:color w:val="000000"/>
                <w:sz w:val="23"/>
                <w:szCs w:val="23"/>
              </w:rPr>
            </w:pPr>
            <w:r>
              <w:rPr>
                <w:rFonts w:ascii="Verdana" w:hAnsi="Verdana"/>
                <w:color w:val="000000"/>
                <w:sz w:val="23"/>
                <w:szCs w:val="23"/>
              </w:rPr>
              <w:lastRenderedPageBreak/>
              <w:t>2017</w:t>
            </w:r>
          </w:p>
        </w:tc>
        <w:tc>
          <w:tcPr>
            <w:tcW w:w="9639" w:type="dxa"/>
            <w:shd w:val="clear" w:color="auto" w:fill="FFFFFF"/>
            <w:tcMar>
              <w:top w:w="120" w:type="dxa"/>
              <w:left w:w="120" w:type="dxa"/>
              <w:bottom w:w="120" w:type="dxa"/>
              <w:right w:w="120" w:type="dxa"/>
            </w:tcMar>
            <w:hideMark/>
          </w:tcPr>
          <w:p w:rsidR="004B38D0" w:rsidRDefault="00F13E67">
            <w:pPr>
              <w:spacing w:before="300" w:after="300"/>
              <w:rPr>
                <w:rFonts w:ascii="Verdana" w:hAnsi="Verdana"/>
                <w:color w:val="000000"/>
                <w:sz w:val="23"/>
                <w:szCs w:val="23"/>
              </w:rPr>
            </w:pPr>
            <w:hyperlink r:id="rId13" w:tgtFrame="_blank" w:history="1">
              <w:r w:rsidR="002C5EBC">
                <w:rPr>
                  <w:rStyle w:val="Hyperlink"/>
                  <w:rFonts w:ascii="Verdana" w:hAnsi="Verdana"/>
                  <w:sz w:val="23"/>
                  <w:szCs w:val="23"/>
                </w:rPr>
                <w:t>SKILLS9</w:t>
              </w:r>
              <w:r w:rsidR="004B38D0">
                <w:rPr>
                  <w:rStyle w:val="Hyperlink"/>
                  <w:rFonts w:ascii="Verdana" w:hAnsi="Verdana"/>
                  <w:sz w:val="23"/>
                  <w:szCs w:val="23"/>
                </w:rPr>
                <w:t xml:space="preserve"> Recommendation: HTML5.1 2nd Edition</w:t>
              </w:r>
            </w:hyperlink>
          </w:p>
        </w:tc>
      </w:tr>
      <w:tr w:rsidR="004B38D0" w:rsidTr="00F13E67">
        <w:tc>
          <w:tcPr>
            <w:tcW w:w="951" w:type="dxa"/>
            <w:shd w:val="clear" w:color="auto" w:fill="E7E9EB"/>
            <w:tcMar>
              <w:top w:w="120" w:type="dxa"/>
              <w:left w:w="240" w:type="dxa"/>
              <w:bottom w:w="120" w:type="dxa"/>
              <w:right w:w="120" w:type="dxa"/>
            </w:tcMar>
            <w:hideMark/>
          </w:tcPr>
          <w:p w:rsidR="004B38D0" w:rsidRDefault="004B38D0">
            <w:pPr>
              <w:spacing w:before="300" w:after="300"/>
              <w:rPr>
                <w:rFonts w:ascii="Verdana" w:hAnsi="Verdana"/>
                <w:color w:val="000000"/>
                <w:sz w:val="23"/>
                <w:szCs w:val="23"/>
              </w:rPr>
            </w:pPr>
            <w:r>
              <w:rPr>
                <w:rFonts w:ascii="Verdana" w:hAnsi="Verdana"/>
                <w:color w:val="000000"/>
                <w:sz w:val="23"/>
                <w:szCs w:val="23"/>
              </w:rPr>
              <w:t>2017</w:t>
            </w:r>
          </w:p>
        </w:tc>
        <w:tc>
          <w:tcPr>
            <w:tcW w:w="9639" w:type="dxa"/>
            <w:shd w:val="clear" w:color="auto" w:fill="E7E9EB"/>
            <w:tcMar>
              <w:top w:w="120" w:type="dxa"/>
              <w:left w:w="120" w:type="dxa"/>
              <w:bottom w:w="120" w:type="dxa"/>
              <w:right w:w="120" w:type="dxa"/>
            </w:tcMar>
            <w:hideMark/>
          </w:tcPr>
          <w:p w:rsidR="004B38D0" w:rsidRDefault="00F13E67">
            <w:pPr>
              <w:spacing w:before="300" w:after="300"/>
              <w:rPr>
                <w:rFonts w:ascii="Verdana" w:hAnsi="Verdana"/>
                <w:color w:val="000000"/>
                <w:sz w:val="23"/>
                <w:szCs w:val="23"/>
              </w:rPr>
            </w:pPr>
            <w:hyperlink r:id="rId14" w:tgtFrame="_blank" w:history="1">
              <w:r w:rsidR="002C5EBC">
                <w:rPr>
                  <w:rStyle w:val="Hyperlink"/>
                  <w:rFonts w:ascii="Verdana" w:hAnsi="Verdana"/>
                  <w:sz w:val="23"/>
                  <w:szCs w:val="23"/>
                </w:rPr>
                <w:t>SKILLS9</w:t>
              </w:r>
              <w:r w:rsidR="004B38D0">
                <w:rPr>
                  <w:rStyle w:val="Hyperlink"/>
                  <w:rFonts w:ascii="Verdana" w:hAnsi="Verdana"/>
                  <w:sz w:val="23"/>
                  <w:szCs w:val="23"/>
                </w:rPr>
                <w:t xml:space="preserve"> Recommendation: HTML5.2</w:t>
              </w:r>
            </w:hyperlink>
          </w:p>
        </w:tc>
      </w:tr>
    </w:tbl>
    <w:p w:rsidR="004B38D0" w:rsidRPr="00F13E67" w:rsidRDefault="004B38D0" w:rsidP="00F13E67">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This tutorial follows the latest HTML5 standard.</w:t>
      </w:r>
    </w:p>
    <w:p w:rsidR="004B38D0" w:rsidRPr="00F6000E" w:rsidRDefault="00480800" w:rsidP="00F13E67">
      <w:pPr>
        <w:pStyle w:val="Heading1"/>
        <w:numPr>
          <w:ilvl w:val="0"/>
          <w:numId w:val="6"/>
        </w:numPr>
        <w:rPr>
          <w:rFonts w:ascii="Segoe UI" w:eastAsia="Times New Roman" w:hAnsi="Segoe UI" w:cs="Segoe UI"/>
          <w:b w:val="0"/>
          <w:bCs w:val="0"/>
          <w:color w:val="000000"/>
          <w:sz w:val="48"/>
          <w:szCs w:val="48"/>
        </w:rPr>
      </w:pPr>
      <w:bookmarkStart w:id="7" w:name="_Toc129779578"/>
      <w:r w:rsidRPr="00F6000E">
        <w:rPr>
          <w:sz w:val="40"/>
        </w:rPr>
        <w:t>HTML Editors</w:t>
      </w:r>
      <w:bookmarkEnd w:id="7"/>
      <w:r w:rsidRPr="00F6000E">
        <w:rPr>
          <w:rFonts w:ascii="Segoe UI" w:eastAsia="Times New Roman" w:hAnsi="Segoe UI" w:cs="Segoe UI"/>
          <w:b w:val="0"/>
          <w:bCs w:val="0"/>
          <w:color w:val="000000"/>
          <w:sz w:val="48"/>
          <w:szCs w:val="48"/>
        </w:rPr>
        <w:t xml:space="preserve"> </w:t>
      </w:r>
    </w:p>
    <w:p w:rsidR="00F6000E" w:rsidRDefault="00F6000E" w:rsidP="00F6000E">
      <w:pPr>
        <w:pStyle w:val="Heading2"/>
        <w:shd w:val="clear" w:color="auto" w:fill="FFFFFF"/>
        <w:spacing w:before="150" w:beforeAutospacing="0" w:after="150" w:afterAutospacing="0"/>
        <w:rPr>
          <w:rFonts w:ascii="Segoe UI" w:hAnsi="Segoe UI" w:cs="Segoe UI"/>
          <w:b w:val="0"/>
          <w:bCs w:val="0"/>
          <w:color w:val="000000"/>
          <w:sz w:val="48"/>
          <w:szCs w:val="48"/>
        </w:rPr>
      </w:pPr>
      <w:bookmarkStart w:id="8" w:name="_Toc129779579"/>
      <w:r>
        <w:rPr>
          <w:rFonts w:ascii="Segoe UI" w:hAnsi="Segoe UI" w:cs="Segoe UI"/>
          <w:b w:val="0"/>
          <w:bCs w:val="0"/>
          <w:color w:val="000000"/>
          <w:sz w:val="48"/>
          <w:szCs w:val="48"/>
        </w:rPr>
        <w:t>Learn HTML Using Notepad or TextEdit</w:t>
      </w:r>
      <w:bookmarkEnd w:id="8"/>
    </w:p>
    <w:p w:rsidR="00F6000E" w:rsidRDefault="00F6000E" w:rsidP="00F6000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Web pages can be created and modified by using professional HTML editors.</w:t>
      </w:r>
    </w:p>
    <w:p w:rsidR="00F6000E" w:rsidRDefault="00F6000E" w:rsidP="00F6000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However, for learning HTML we recommend a simple text editor like Notepad (PC) or TextEdit (Mac).</w:t>
      </w:r>
    </w:p>
    <w:p w:rsidR="00F6000E" w:rsidRDefault="00F6000E" w:rsidP="00F6000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We believe that using a simple text editor is a good way to learn HTML.</w:t>
      </w:r>
    </w:p>
    <w:p w:rsidR="00F6000E" w:rsidRDefault="00F6000E" w:rsidP="00F6000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Follow the steps below to create your first web page with Notepad or TextEdit.</w:t>
      </w:r>
    </w:p>
    <w:p w:rsidR="00F6000E" w:rsidRDefault="00F13E67" w:rsidP="00F6000E">
      <w:pPr>
        <w:spacing w:before="300" w:after="300"/>
        <w:rPr>
          <w:rFonts w:ascii="Times New Roman" w:hAnsi="Times New Roman"/>
          <w:sz w:val="24"/>
          <w:szCs w:val="24"/>
        </w:rPr>
      </w:pPr>
      <w:r>
        <w:pict>
          <v:rect id="_x0000_i1027" style="width:0;height:0" o:hralign="center" o:hrstd="t" o:hrnoshade="t" o:hr="t" fillcolor="black" stroked="f"/>
        </w:pict>
      </w:r>
    </w:p>
    <w:p w:rsidR="00F6000E" w:rsidRDefault="00F6000E" w:rsidP="00F6000E">
      <w:pPr>
        <w:pStyle w:val="Heading2"/>
        <w:shd w:val="clear" w:color="auto" w:fill="FFFFFF"/>
        <w:spacing w:before="150" w:beforeAutospacing="0" w:after="150" w:afterAutospacing="0"/>
        <w:rPr>
          <w:rFonts w:ascii="Segoe UI" w:hAnsi="Segoe UI" w:cs="Segoe UI"/>
          <w:b w:val="0"/>
          <w:bCs w:val="0"/>
          <w:color w:val="000000"/>
          <w:sz w:val="48"/>
          <w:szCs w:val="48"/>
        </w:rPr>
      </w:pPr>
      <w:bookmarkStart w:id="9" w:name="_Toc129779580"/>
      <w:r>
        <w:rPr>
          <w:rFonts w:ascii="Segoe UI" w:hAnsi="Segoe UI" w:cs="Segoe UI"/>
          <w:b w:val="0"/>
          <w:bCs w:val="0"/>
          <w:color w:val="000000"/>
          <w:sz w:val="48"/>
          <w:szCs w:val="48"/>
        </w:rPr>
        <w:t>Step 1: Open Notepad (PC)</w:t>
      </w:r>
      <w:bookmarkEnd w:id="9"/>
    </w:p>
    <w:p w:rsidR="00F6000E" w:rsidRDefault="00F6000E" w:rsidP="00F6000E">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Windows 8 or later:</w:t>
      </w:r>
    </w:p>
    <w:p w:rsidR="00F6000E" w:rsidRDefault="00F6000E" w:rsidP="00F6000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Open the </w:t>
      </w:r>
      <w:r>
        <w:rPr>
          <w:rStyle w:val="Strong"/>
          <w:rFonts w:ascii="Verdana" w:hAnsi="Verdana"/>
          <w:color w:val="000000"/>
          <w:sz w:val="23"/>
          <w:szCs w:val="23"/>
        </w:rPr>
        <w:t>Start Screen</w:t>
      </w:r>
      <w:r>
        <w:rPr>
          <w:rFonts w:ascii="Verdana" w:hAnsi="Verdana"/>
          <w:color w:val="000000"/>
          <w:sz w:val="23"/>
          <w:szCs w:val="23"/>
        </w:rPr>
        <w:t> (the window symbol at the bottom left on your screen). Type </w:t>
      </w:r>
      <w:r>
        <w:rPr>
          <w:rStyle w:val="Strong"/>
          <w:rFonts w:ascii="Verdana" w:hAnsi="Verdana"/>
          <w:color w:val="000000"/>
          <w:sz w:val="23"/>
          <w:szCs w:val="23"/>
        </w:rPr>
        <w:t>Notepad</w:t>
      </w:r>
      <w:r>
        <w:rPr>
          <w:rFonts w:ascii="Verdana" w:hAnsi="Verdana"/>
          <w:color w:val="000000"/>
          <w:sz w:val="23"/>
          <w:szCs w:val="23"/>
        </w:rPr>
        <w:t>.</w:t>
      </w:r>
    </w:p>
    <w:p w:rsidR="00F6000E" w:rsidRDefault="00F6000E" w:rsidP="00F6000E">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Windows 7 or earlier:</w:t>
      </w:r>
    </w:p>
    <w:p w:rsidR="00F6000E" w:rsidRDefault="00F6000E" w:rsidP="00F6000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Open </w:t>
      </w:r>
      <w:r>
        <w:rPr>
          <w:rStyle w:val="Strong"/>
          <w:rFonts w:ascii="Verdana" w:hAnsi="Verdana"/>
          <w:color w:val="000000"/>
          <w:sz w:val="23"/>
          <w:szCs w:val="23"/>
        </w:rPr>
        <w:t>Start</w:t>
      </w:r>
      <w:r>
        <w:rPr>
          <w:rFonts w:ascii="Verdana" w:hAnsi="Verdana"/>
          <w:color w:val="000000"/>
          <w:sz w:val="23"/>
          <w:szCs w:val="23"/>
        </w:rPr>
        <w:t> &gt;</w:t>
      </w:r>
      <w:r>
        <w:rPr>
          <w:rStyle w:val="Strong"/>
          <w:rFonts w:ascii="Verdana" w:hAnsi="Verdana"/>
          <w:color w:val="000000"/>
          <w:sz w:val="23"/>
          <w:szCs w:val="23"/>
        </w:rPr>
        <w:t> Programs &gt;</w:t>
      </w:r>
      <w:r>
        <w:rPr>
          <w:rFonts w:ascii="Verdana" w:hAnsi="Verdana"/>
          <w:color w:val="000000"/>
          <w:sz w:val="23"/>
          <w:szCs w:val="23"/>
        </w:rPr>
        <w:t> </w:t>
      </w:r>
      <w:r>
        <w:rPr>
          <w:rStyle w:val="Strong"/>
          <w:rFonts w:ascii="Verdana" w:hAnsi="Verdana"/>
          <w:color w:val="000000"/>
          <w:sz w:val="23"/>
          <w:szCs w:val="23"/>
        </w:rPr>
        <w:t>Accessories &gt;</w:t>
      </w:r>
      <w:r>
        <w:rPr>
          <w:rFonts w:ascii="Verdana" w:hAnsi="Verdana"/>
          <w:color w:val="000000"/>
          <w:sz w:val="23"/>
          <w:szCs w:val="23"/>
        </w:rPr>
        <w:t> </w:t>
      </w:r>
      <w:r>
        <w:rPr>
          <w:rStyle w:val="Strong"/>
          <w:rFonts w:ascii="Verdana" w:hAnsi="Verdana"/>
          <w:color w:val="000000"/>
          <w:sz w:val="23"/>
          <w:szCs w:val="23"/>
        </w:rPr>
        <w:t>Notepad</w:t>
      </w:r>
    </w:p>
    <w:p w:rsidR="00F6000E" w:rsidRDefault="00F13E67" w:rsidP="00F6000E">
      <w:pPr>
        <w:spacing w:before="300" w:after="300"/>
        <w:rPr>
          <w:rFonts w:ascii="Times New Roman" w:hAnsi="Times New Roman"/>
          <w:sz w:val="24"/>
          <w:szCs w:val="24"/>
        </w:rPr>
      </w:pPr>
      <w:r>
        <w:pict>
          <v:rect id="_x0000_i1028" style="width:0;height:0" o:hralign="center" o:hrstd="t" o:hrnoshade="t" o:hr="t" fillcolor="black" stroked="f"/>
        </w:pict>
      </w:r>
    </w:p>
    <w:p w:rsidR="00F6000E" w:rsidRDefault="00F6000E" w:rsidP="00F6000E">
      <w:pPr>
        <w:pStyle w:val="Heading2"/>
        <w:shd w:val="clear" w:color="auto" w:fill="FFFFFF"/>
        <w:spacing w:before="150" w:beforeAutospacing="0" w:after="150" w:afterAutospacing="0"/>
        <w:rPr>
          <w:rFonts w:ascii="Segoe UI" w:hAnsi="Segoe UI" w:cs="Segoe UI"/>
          <w:b w:val="0"/>
          <w:bCs w:val="0"/>
          <w:color w:val="000000"/>
          <w:sz w:val="48"/>
          <w:szCs w:val="48"/>
        </w:rPr>
      </w:pPr>
      <w:bookmarkStart w:id="10" w:name="_Toc129779581"/>
      <w:r>
        <w:rPr>
          <w:rFonts w:ascii="Segoe UI" w:hAnsi="Segoe UI" w:cs="Segoe UI"/>
          <w:b w:val="0"/>
          <w:bCs w:val="0"/>
          <w:color w:val="000000"/>
          <w:sz w:val="48"/>
          <w:szCs w:val="48"/>
        </w:rPr>
        <w:lastRenderedPageBreak/>
        <w:t>Step 1: Open TextEdit (Mac)</w:t>
      </w:r>
      <w:bookmarkEnd w:id="10"/>
    </w:p>
    <w:p w:rsidR="00F6000E" w:rsidRDefault="00F6000E" w:rsidP="00F6000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Open </w:t>
      </w:r>
      <w:r>
        <w:rPr>
          <w:rStyle w:val="Strong"/>
          <w:rFonts w:ascii="Verdana" w:hAnsi="Verdana"/>
          <w:color w:val="000000"/>
          <w:sz w:val="23"/>
          <w:szCs w:val="23"/>
        </w:rPr>
        <w:t>Finder &gt; Applications &gt; TextEdit</w:t>
      </w:r>
    </w:p>
    <w:p w:rsidR="00F6000E" w:rsidRDefault="00F6000E" w:rsidP="00F6000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Also change some preferences to get the application to save files correctly. In </w:t>
      </w:r>
      <w:r>
        <w:rPr>
          <w:rStyle w:val="Strong"/>
          <w:rFonts w:ascii="Verdana" w:hAnsi="Verdana"/>
          <w:color w:val="000000"/>
          <w:sz w:val="23"/>
          <w:szCs w:val="23"/>
        </w:rPr>
        <w:t>Preferences &gt; Format &gt; </w:t>
      </w:r>
      <w:r>
        <w:rPr>
          <w:rFonts w:ascii="Verdana" w:hAnsi="Verdana"/>
          <w:color w:val="000000"/>
          <w:sz w:val="23"/>
          <w:szCs w:val="23"/>
        </w:rPr>
        <w:t>choose</w:t>
      </w:r>
      <w:r>
        <w:rPr>
          <w:rStyle w:val="Strong"/>
          <w:rFonts w:ascii="Verdana" w:hAnsi="Verdana"/>
          <w:color w:val="000000"/>
          <w:sz w:val="23"/>
          <w:szCs w:val="23"/>
        </w:rPr>
        <w:t> "Plain Text"</w:t>
      </w:r>
    </w:p>
    <w:p w:rsidR="00F6000E" w:rsidRDefault="00F6000E" w:rsidP="00F6000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Then under "Open and Save", check the box that says "Display HTML files as HTML code instead of formatted text".</w:t>
      </w:r>
    </w:p>
    <w:p w:rsidR="00F6000E" w:rsidRDefault="00F6000E" w:rsidP="00F6000E">
      <w:pPr>
        <w:pStyle w:val="NormalWeb"/>
        <w:shd w:val="clear" w:color="auto" w:fill="FFFFFF"/>
        <w:spacing w:before="288" w:beforeAutospacing="0" w:after="288" w:afterAutospacing="0"/>
        <w:rPr>
          <w:rFonts w:ascii="Verdana" w:hAnsi="Verdana"/>
          <w:b/>
          <w:bCs/>
          <w:color w:val="000000"/>
          <w:sz w:val="23"/>
          <w:szCs w:val="23"/>
        </w:rPr>
      </w:pPr>
      <w:r>
        <w:rPr>
          <w:rStyle w:val="Strong"/>
          <w:rFonts w:ascii="Verdana" w:hAnsi="Verdana"/>
          <w:color w:val="000000"/>
          <w:sz w:val="23"/>
          <w:szCs w:val="23"/>
        </w:rPr>
        <w:t>Then open a new document to place the code.</w:t>
      </w:r>
    </w:p>
    <w:p w:rsidR="00F6000E" w:rsidRDefault="00F13E67" w:rsidP="00F6000E">
      <w:pPr>
        <w:spacing w:before="300" w:after="300"/>
        <w:rPr>
          <w:rFonts w:ascii="Times New Roman" w:hAnsi="Times New Roman"/>
          <w:sz w:val="24"/>
          <w:szCs w:val="24"/>
        </w:rPr>
      </w:pPr>
      <w:r>
        <w:pict>
          <v:rect id="_x0000_i1029" style="width:0;height:0" o:hralign="center" o:hrstd="t" o:hrnoshade="t" o:hr="t" fillcolor="black" stroked="f"/>
        </w:pict>
      </w:r>
    </w:p>
    <w:p w:rsidR="00F6000E" w:rsidRDefault="00F6000E" w:rsidP="00F6000E">
      <w:pPr>
        <w:pStyle w:val="Heading2"/>
        <w:shd w:val="clear" w:color="auto" w:fill="FFFFFF"/>
        <w:spacing w:before="150" w:beforeAutospacing="0" w:after="150" w:afterAutospacing="0"/>
        <w:rPr>
          <w:rFonts w:ascii="Segoe UI" w:hAnsi="Segoe UI" w:cs="Segoe UI"/>
          <w:b w:val="0"/>
          <w:bCs w:val="0"/>
          <w:color w:val="000000"/>
          <w:sz w:val="48"/>
          <w:szCs w:val="48"/>
        </w:rPr>
      </w:pPr>
      <w:bookmarkStart w:id="11" w:name="_Toc129779582"/>
      <w:r>
        <w:rPr>
          <w:rFonts w:ascii="Segoe UI" w:hAnsi="Segoe UI" w:cs="Segoe UI"/>
          <w:b w:val="0"/>
          <w:bCs w:val="0"/>
          <w:color w:val="000000"/>
          <w:sz w:val="48"/>
          <w:szCs w:val="48"/>
        </w:rPr>
        <w:t>Step 2: Write Some HTML</w:t>
      </w:r>
      <w:bookmarkEnd w:id="11"/>
    </w:p>
    <w:p w:rsidR="00F6000E" w:rsidRDefault="00F6000E" w:rsidP="00F6000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Write or copy the following HTML code into Notepad:</w:t>
      </w:r>
    </w:p>
    <w:p w:rsidR="00F6000E" w:rsidRDefault="00F6000E" w:rsidP="00F6000E">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!DOCTYPE</w:t>
      </w:r>
      <w:r>
        <w:rPr>
          <w:rStyle w:val="attributecolor"/>
          <w:rFonts w:ascii="Consolas" w:hAnsi="Consolas"/>
          <w:color w:val="FF0000"/>
          <w:sz w:val="23"/>
          <w:szCs w:val="23"/>
        </w:rPr>
        <w:t> 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t>My First Heading</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My first paragraph.</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rsidR="00F6000E" w:rsidRDefault="00F6000E" w:rsidP="00F6000E">
      <w:pPr>
        <w:pStyle w:val="NormalWeb"/>
        <w:shd w:val="clear" w:color="auto" w:fill="FFFFFF"/>
        <w:spacing w:before="288" w:beforeAutospacing="0" w:after="288" w:afterAutospacing="0"/>
        <w:rPr>
          <w:rFonts w:ascii="Verdana" w:hAnsi="Verdana"/>
          <w:color w:val="000000"/>
          <w:sz w:val="23"/>
          <w:szCs w:val="23"/>
        </w:rPr>
      </w:pPr>
      <w:r>
        <w:rPr>
          <w:rFonts w:ascii="Verdana" w:hAnsi="Verdana"/>
          <w:noProof/>
          <w:color w:val="000000"/>
          <w:sz w:val="23"/>
          <w:szCs w:val="23"/>
        </w:rPr>
        <w:drawing>
          <wp:inline distT="0" distB="0" distL="0" distR="0" wp14:anchorId="2BA41AB8" wp14:editId="51A1CF06">
            <wp:extent cx="4597879" cy="2130370"/>
            <wp:effectExtent l="0" t="0" r="0" b="3810"/>
            <wp:docPr id="4" name="Picture 4" descr="Notep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otepa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96130" cy="2129560"/>
                    </a:xfrm>
                    <a:prstGeom prst="rect">
                      <a:avLst/>
                    </a:prstGeom>
                    <a:noFill/>
                    <a:ln>
                      <a:noFill/>
                    </a:ln>
                  </pic:spPr>
                </pic:pic>
              </a:graphicData>
            </a:graphic>
          </wp:inline>
        </w:drawing>
      </w:r>
    </w:p>
    <w:p w:rsidR="00F6000E" w:rsidRDefault="00F13E67" w:rsidP="00F6000E">
      <w:pPr>
        <w:spacing w:before="300" w:after="300"/>
        <w:rPr>
          <w:rFonts w:ascii="Times New Roman" w:hAnsi="Times New Roman"/>
          <w:sz w:val="24"/>
          <w:szCs w:val="24"/>
        </w:rPr>
      </w:pPr>
      <w:r>
        <w:lastRenderedPageBreak/>
        <w:pict>
          <v:rect id="_x0000_i1031" style="width:0;height:0" o:hralign="center" o:hrstd="t" o:hrnoshade="t" o:hr="t" fillcolor="black" stroked="f"/>
        </w:pict>
      </w:r>
    </w:p>
    <w:p w:rsidR="00F6000E" w:rsidRDefault="00F6000E" w:rsidP="00F6000E">
      <w:pPr>
        <w:pStyle w:val="Heading2"/>
        <w:shd w:val="clear" w:color="auto" w:fill="FFFFFF"/>
        <w:spacing w:before="150" w:beforeAutospacing="0" w:after="150" w:afterAutospacing="0"/>
        <w:rPr>
          <w:rFonts w:ascii="Segoe UI" w:hAnsi="Segoe UI" w:cs="Segoe UI"/>
          <w:b w:val="0"/>
          <w:bCs w:val="0"/>
          <w:color w:val="000000"/>
          <w:sz w:val="48"/>
          <w:szCs w:val="48"/>
        </w:rPr>
      </w:pPr>
      <w:bookmarkStart w:id="12" w:name="_Toc129779583"/>
      <w:r>
        <w:rPr>
          <w:rFonts w:ascii="Segoe UI" w:hAnsi="Segoe UI" w:cs="Segoe UI"/>
          <w:b w:val="0"/>
          <w:bCs w:val="0"/>
          <w:color w:val="000000"/>
          <w:sz w:val="48"/>
          <w:szCs w:val="48"/>
        </w:rPr>
        <w:t>Step 3: Save the HTML Page</w:t>
      </w:r>
      <w:bookmarkEnd w:id="12"/>
    </w:p>
    <w:p w:rsidR="00F6000E" w:rsidRDefault="00F6000E" w:rsidP="00F6000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Save the file on your computer. Select </w:t>
      </w:r>
      <w:r>
        <w:rPr>
          <w:rStyle w:val="Strong"/>
          <w:rFonts w:ascii="Verdana" w:hAnsi="Verdana"/>
          <w:color w:val="000000"/>
          <w:sz w:val="23"/>
          <w:szCs w:val="23"/>
        </w:rPr>
        <w:t>File &gt; Save as</w:t>
      </w:r>
      <w:r>
        <w:rPr>
          <w:rFonts w:ascii="Verdana" w:hAnsi="Verdana"/>
          <w:color w:val="000000"/>
          <w:sz w:val="23"/>
          <w:szCs w:val="23"/>
        </w:rPr>
        <w:t> in the Notepad menu.</w:t>
      </w:r>
    </w:p>
    <w:p w:rsidR="00F6000E" w:rsidRDefault="00F6000E" w:rsidP="00F6000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Name the file </w:t>
      </w:r>
      <w:r>
        <w:rPr>
          <w:rStyle w:val="Strong"/>
          <w:rFonts w:ascii="Verdana" w:hAnsi="Verdana"/>
          <w:color w:val="000000"/>
          <w:sz w:val="23"/>
          <w:szCs w:val="23"/>
        </w:rPr>
        <w:t>"index.htm"</w:t>
      </w:r>
      <w:r>
        <w:rPr>
          <w:rFonts w:ascii="Verdana" w:hAnsi="Verdana"/>
          <w:color w:val="000000"/>
          <w:sz w:val="23"/>
          <w:szCs w:val="23"/>
        </w:rPr>
        <w:t> and set the encoding to </w:t>
      </w:r>
      <w:r>
        <w:rPr>
          <w:rStyle w:val="Strong"/>
          <w:rFonts w:ascii="Verdana" w:hAnsi="Verdana"/>
          <w:color w:val="000000"/>
          <w:sz w:val="23"/>
          <w:szCs w:val="23"/>
        </w:rPr>
        <w:t>UTF-8</w:t>
      </w:r>
      <w:r>
        <w:rPr>
          <w:rFonts w:ascii="Verdana" w:hAnsi="Verdana"/>
          <w:color w:val="000000"/>
          <w:sz w:val="23"/>
          <w:szCs w:val="23"/>
        </w:rPr>
        <w:t> (which is the preferred encoding for HTML files).</w:t>
      </w:r>
    </w:p>
    <w:p w:rsidR="00F6000E" w:rsidRDefault="00F6000E" w:rsidP="00F6000E">
      <w:pPr>
        <w:pStyle w:val="NormalWeb"/>
        <w:shd w:val="clear" w:color="auto" w:fill="FFFFFF"/>
        <w:spacing w:before="288" w:beforeAutospacing="0" w:after="288" w:afterAutospacing="0"/>
        <w:rPr>
          <w:rFonts w:ascii="Verdana" w:hAnsi="Verdana"/>
          <w:color w:val="000000"/>
          <w:sz w:val="23"/>
          <w:szCs w:val="23"/>
        </w:rPr>
      </w:pPr>
      <w:r>
        <w:rPr>
          <w:rFonts w:ascii="Verdana" w:hAnsi="Verdana"/>
          <w:noProof/>
          <w:color w:val="000000"/>
          <w:sz w:val="23"/>
          <w:szCs w:val="23"/>
        </w:rPr>
        <w:drawing>
          <wp:inline distT="0" distB="0" distL="0" distR="0" wp14:anchorId="478FEC46" wp14:editId="77682420">
            <wp:extent cx="6010910" cy="1828800"/>
            <wp:effectExtent l="0" t="0" r="8890" b="0"/>
            <wp:docPr id="3" name="Picture 3" descr="View in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View in Browse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10910" cy="1828800"/>
                    </a:xfrm>
                    <a:prstGeom prst="rect">
                      <a:avLst/>
                    </a:prstGeom>
                    <a:noFill/>
                    <a:ln>
                      <a:noFill/>
                    </a:ln>
                  </pic:spPr>
                </pic:pic>
              </a:graphicData>
            </a:graphic>
          </wp:inline>
        </w:drawing>
      </w:r>
    </w:p>
    <w:p w:rsidR="00F6000E" w:rsidRDefault="00F6000E" w:rsidP="00F6000E">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Tip:</w:t>
      </w:r>
      <w:r>
        <w:rPr>
          <w:rFonts w:ascii="Verdana" w:hAnsi="Verdana"/>
          <w:color w:val="000000"/>
          <w:sz w:val="23"/>
          <w:szCs w:val="23"/>
        </w:rPr>
        <w:t> You can use either .htm or .html as file extension. There is no difference; it is up to you.</w:t>
      </w:r>
    </w:p>
    <w:p w:rsidR="00F6000E" w:rsidRDefault="00F13E67" w:rsidP="00F6000E">
      <w:pPr>
        <w:spacing w:before="300" w:after="300"/>
        <w:rPr>
          <w:rFonts w:ascii="Times New Roman" w:hAnsi="Times New Roman"/>
          <w:sz w:val="24"/>
          <w:szCs w:val="24"/>
        </w:rPr>
      </w:pPr>
      <w:r>
        <w:pict>
          <v:rect id="_x0000_i1032" style="width:0;height:0" o:hralign="center" o:hrstd="t" o:hrnoshade="t" o:hr="t" fillcolor="black" stroked="f"/>
        </w:pict>
      </w:r>
    </w:p>
    <w:p w:rsidR="00F6000E" w:rsidRDefault="00F6000E" w:rsidP="00F6000E">
      <w:pPr>
        <w:pStyle w:val="Heading2"/>
        <w:shd w:val="clear" w:color="auto" w:fill="FFFFFF"/>
        <w:spacing w:before="150" w:beforeAutospacing="0" w:after="150" w:afterAutospacing="0"/>
        <w:rPr>
          <w:rFonts w:ascii="Segoe UI" w:hAnsi="Segoe UI" w:cs="Segoe UI"/>
          <w:b w:val="0"/>
          <w:bCs w:val="0"/>
          <w:color w:val="000000"/>
          <w:sz w:val="48"/>
          <w:szCs w:val="48"/>
        </w:rPr>
      </w:pPr>
      <w:bookmarkStart w:id="13" w:name="_Toc129779584"/>
      <w:r>
        <w:rPr>
          <w:rFonts w:ascii="Segoe UI" w:hAnsi="Segoe UI" w:cs="Segoe UI"/>
          <w:b w:val="0"/>
          <w:bCs w:val="0"/>
          <w:color w:val="000000"/>
          <w:sz w:val="48"/>
          <w:szCs w:val="48"/>
        </w:rPr>
        <w:t>Step 4: View the HTML Page in Your Browser</w:t>
      </w:r>
      <w:bookmarkEnd w:id="13"/>
    </w:p>
    <w:p w:rsidR="00F6000E" w:rsidRDefault="00F6000E" w:rsidP="00F6000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Open the saved HTML file in your favorite browser (double click on the file, or right-click - and choose "Open with").</w:t>
      </w:r>
    </w:p>
    <w:p w:rsidR="00F6000E" w:rsidRDefault="00F6000E" w:rsidP="00F6000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result will look much like this:</w:t>
      </w:r>
    </w:p>
    <w:p w:rsidR="00F6000E" w:rsidRDefault="00F6000E" w:rsidP="00F6000E">
      <w:pPr>
        <w:pStyle w:val="NormalWeb"/>
        <w:shd w:val="clear" w:color="auto" w:fill="FFFFFF"/>
        <w:spacing w:before="288" w:beforeAutospacing="0" w:after="288" w:afterAutospacing="0"/>
        <w:rPr>
          <w:rFonts w:ascii="Verdana" w:hAnsi="Verdana"/>
          <w:color w:val="000000"/>
          <w:sz w:val="23"/>
          <w:szCs w:val="23"/>
        </w:rPr>
      </w:pPr>
      <w:r>
        <w:rPr>
          <w:rFonts w:ascii="Verdana" w:hAnsi="Verdana"/>
          <w:noProof/>
          <w:color w:val="000000"/>
          <w:sz w:val="23"/>
          <w:szCs w:val="23"/>
        </w:rPr>
        <w:lastRenderedPageBreak/>
        <w:drawing>
          <wp:inline distT="0" distB="0" distL="0" distR="0" wp14:anchorId="713ED2A3" wp14:editId="1223B087">
            <wp:extent cx="6047117" cy="3071004"/>
            <wp:effectExtent l="0" t="0" r="0" b="0"/>
            <wp:docPr id="2" name="Picture 2" descr="View in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View in Brows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50915" cy="3072933"/>
                    </a:xfrm>
                    <a:prstGeom prst="rect">
                      <a:avLst/>
                    </a:prstGeom>
                    <a:noFill/>
                    <a:ln>
                      <a:noFill/>
                    </a:ln>
                  </pic:spPr>
                </pic:pic>
              </a:graphicData>
            </a:graphic>
          </wp:inline>
        </w:drawing>
      </w:r>
    </w:p>
    <w:p w:rsidR="00F6000E" w:rsidRDefault="00F13E67" w:rsidP="00F6000E">
      <w:pPr>
        <w:spacing w:before="300" w:after="300"/>
        <w:rPr>
          <w:rFonts w:ascii="Times New Roman" w:hAnsi="Times New Roman"/>
          <w:sz w:val="24"/>
          <w:szCs w:val="24"/>
        </w:rPr>
      </w:pPr>
      <w:r>
        <w:pict>
          <v:rect id="_x0000_i1033" style="width:0;height:0" o:hralign="center" o:hrstd="t" o:hrnoshade="t" o:hr="t" fillcolor="black" stroked="f"/>
        </w:pict>
      </w:r>
    </w:p>
    <w:p w:rsidR="00355971" w:rsidRPr="00355971" w:rsidRDefault="00F6000E" w:rsidP="00355971">
      <w:pPr>
        <w:pStyle w:val="Heading1"/>
        <w:numPr>
          <w:ilvl w:val="0"/>
          <w:numId w:val="6"/>
        </w:numPr>
        <w:rPr>
          <w:sz w:val="40"/>
        </w:rPr>
      </w:pPr>
      <w:bookmarkStart w:id="14" w:name="_Toc129779585"/>
      <w:r w:rsidRPr="00355971">
        <w:rPr>
          <w:sz w:val="40"/>
        </w:rPr>
        <w:t>HTML Basi</w:t>
      </w:r>
      <w:r w:rsidR="00355971" w:rsidRPr="00355971">
        <w:rPr>
          <w:sz w:val="40"/>
        </w:rPr>
        <w:t>c</w:t>
      </w:r>
      <w:bookmarkEnd w:id="14"/>
    </w:p>
    <w:p w:rsidR="00355971" w:rsidRDefault="00355971" w:rsidP="00355971">
      <w:pPr>
        <w:pStyle w:val="intro"/>
        <w:shd w:val="clear" w:color="auto" w:fill="FFFFFF"/>
        <w:spacing w:before="288" w:beforeAutospacing="0" w:after="288" w:afterAutospacing="0"/>
        <w:rPr>
          <w:rFonts w:ascii="Verdana" w:hAnsi="Verdana"/>
          <w:color w:val="000000"/>
        </w:rPr>
      </w:pPr>
      <w:r>
        <w:rPr>
          <w:rFonts w:ascii="Verdana" w:hAnsi="Verdana"/>
          <w:color w:val="000000"/>
        </w:rPr>
        <w:t>In this chapter we will show some basic HTML examples.</w:t>
      </w:r>
    </w:p>
    <w:p w:rsidR="00355971" w:rsidRPr="00355971" w:rsidRDefault="00355971" w:rsidP="00355971">
      <w:pPr>
        <w:pStyle w:val="intro"/>
        <w:shd w:val="clear" w:color="auto" w:fill="FFFFFF"/>
        <w:spacing w:before="288" w:beforeAutospacing="0" w:after="288" w:afterAutospacing="0"/>
        <w:rPr>
          <w:rFonts w:ascii="Verdana" w:hAnsi="Verdana"/>
          <w:color w:val="000000"/>
        </w:rPr>
      </w:pPr>
      <w:r>
        <w:rPr>
          <w:rFonts w:ascii="Verdana" w:hAnsi="Verdana"/>
          <w:color w:val="000000"/>
        </w:rPr>
        <w:t>Don't worry if we use tags you have not learned about yet.</w:t>
      </w:r>
    </w:p>
    <w:p w:rsidR="00355971" w:rsidRDefault="00355971" w:rsidP="00355971">
      <w:pPr>
        <w:pStyle w:val="Heading2"/>
        <w:shd w:val="clear" w:color="auto" w:fill="FFFFFF"/>
        <w:spacing w:before="150" w:beforeAutospacing="0" w:after="150" w:afterAutospacing="0"/>
        <w:rPr>
          <w:rFonts w:ascii="Segoe UI" w:hAnsi="Segoe UI" w:cs="Segoe UI"/>
          <w:b w:val="0"/>
          <w:bCs w:val="0"/>
          <w:color w:val="000000"/>
          <w:sz w:val="48"/>
          <w:szCs w:val="48"/>
        </w:rPr>
      </w:pPr>
      <w:bookmarkStart w:id="15" w:name="_Toc129779586"/>
      <w:r>
        <w:rPr>
          <w:rFonts w:ascii="Segoe UI" w:hAnsi="Segoe UI" w:cs="Segoe UI"/>
          <w:b w:val="0"/>
          <w:bCs w:val="0"/>
          <w:color w:val="000000"/>
          <w:sz w:val="48"/>
          <w:szCs w:val="48"/>
        </w:rPr>
        <w:t>HTML Documents</w:t>
      </w:r>
      <w:bookmarkEnd w:id="15"/>
    </w:p>
    <w:p w:rsidR="00355971" w:rsidRDefault="00355971" w:rsidP="0035597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All HTML documents must start with a document type declaration: </w:t>
      </w:r>
      <w:r>
        <w:rPr>
          <w:rStyle w:val="HTMLCode"/>
          <w:rFonts w:ascii="Consolas" w:hAnsi="Consolas"/>
          <w:color w:val="DC143C"/>
        </w:rPr>
        <w:t>&lt;!DOCTYPE html&gt;</w:t>
      </w:r>
      <w:r>
        <w:rPr>
          <w:rFonts w:ascii="Verdana" w:hAnsi="Verdana"/>
          <w:color w:val="000000"/>
          <w:sz w:val="23"/>
          <w:szCs w:val="23"/>
        </w:rPr>
        <w:t>.</w:t>
      </w:r>
    </w:p>
    <w:p w:rsidR="00355971" w:rsidRDefault="00355971" w:rsidP="0035597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HTML document itself begins with </w:t>
      </w:r>
      <w:r>
        <w:rPr>
          <w:rStyle w:val="HTMLCode"/>
          <w:rFonts w:ascii="Consolas" w:hAnsi="Consolas"/>
          <w:color w:val="DC143C"/>
        </w:rPr>
        <w:t>&lt;html&gt;</w:t>
      </w:r>
      <w:r>
        <w:rPr>
          <w:rFonts w:ascii="Verdana" w:hAnsi="Verdana"/>
          <w:color w:val="000000"/>
          <w:sz w:val="23"/>
          <w:szCs w:val="23"/>
        </w:rPr>
        <w:t> and ends with </w:t>
      </w:r>
      <w:r>
        <w:rPr>
          <w:rStyle w:val="HTMLCode"/>
          <w:rFonts w:ascii="Consolas" w:hAnsi="Consolas"/>
          <w:color w:val="DC143C"/>
        </w:rPr>
        <w:t>&lt;/html&gt;</w:t>
      </w:r>
      <w:r>
        <w:rPr>
          <w:rFonts w:ascii="Verdana" w:hAnsi="Verdana"/>
          <w:color w:val="000000"/>
          <w:sz w:val="23"/>
          <w:szCs w:val="23"/>
        </w:rPr>
        <w:t>.</w:t>
      </w:r>
    </w:p>
    <w:p w:rsidR="00355971" w:rsidRDefault="00355971" w:rsidP="0035597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visible part of the HTML document is between </w:t>
      </w:r>
      <w:r>
        <w:rPr>
          <w:rStyle w:val="HTMLCode"/>
          <w:rFonts w:ascii="Consolas" w:hAnsi="Consolas"/>
          <w:color w:val="DC143C"/>
        </w:rPr>
        <w:t>&lt;body&gt;</w:t>
      </w:r>
      <w:r>
        <w:rPr>
          <w:rFonts w:ascii="Verdana" w:hAnsi="Verdana"/>
          <w:color w:val="000000"/>
          <w:sz w:val="23"/>
          <w:szCs w:val="23"/>
        </w:rPr>
        <w:t> and </w:t>
      </w:r>
      <w:r>
        <w:rPr>
          <w:rStyle w:val="HTMLCode"/>
          <w:rFonts w:ascii="Consolas" w:hAnsi="Consolas"/>
          <w:color w:val="DC143C"/>
        </w:rPr>
        <w:t>&lt;/body&gt;</w:t>
      </w:r>
      <w:r>
        <w:rPr>
          <w:rFonts w:ascii="Verdana" w:hAnsi="Verdana"/>
          <w:color w:val="000000"/>
          <w:sz w:val="23"/>
          <w:szCs w:val="23"/>
        </w:rPr>
        <w:t>.</w:t>
      </w:r>
    </w:p>
    <w:p w:rsidR="00355971" w:rsidRDefault="00355971" w:rsidP="00355971">
      <w:pPr>
        <w:pStyle w:val="Heading3"/>
        <w:shd w:val="clear" w:color="auto" w:fill="E7E9EB"/>
        <w:spacing w:before="150" w:after="150"/>
        <w:rPr>
          <w:rFonts w:ascii="Segoe UI" w:hAnsi="Segoe UI" w:cs="Segoe UI"/>
          <w:b w:val="0"/>
          <w:bCs w:val="0"/>
          <w:color w:val="000000"/>
          <w:sz w:val="36"/>
          <w:szCs w:val="36"/>
        </w:rPr>
      </w:pPr>
      <w:bookmarkStart w:id="16" w:name="_Toc129779587"/>
      <w:r>
        <w:rPr>
          <w:rFonts w:ascii="Segoe UI" w:hAnsi="Segoe UI" w:cs="Segoe UI"/>
          <w:b w:val="0"/>
          <w:bCs w:val="0"/>
          <w:color w:val="000000"/>
          <w:sz w:val="36"/>
          <w:szCs w:val="36"/>
        </w:rPr>
        <w:t>Example</w:t>
      </w:r>
      <w:bookmarkEnd w:id="16"/>
    </w:p>
    <w:p w:rsidR="00355971" w:rsidRPr="00355971" w:rsidRDefault="00355971" w:rsidP="00355971">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!DOCTYPE</w:t>
      </w:r>
      <w:r>
        <w:rPr>
          <w:rStyle w:val="attributecolor"/>
          <w:rFonts w:ascii="Consolas" w:hAnsi="Consolas"/>
          <w:color w:val="FF0000"/>
          <w:sz w:val="23"/>
          <w:szCs w:val="23"/>
        </w:rPr>
        <w:t> 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lastRenderedPageBreak/>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t>My First Heading</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My first paragraph.</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rsidR="00355971" w:rsidRDefault="00355971" w:rsidP="00355971">
      <w:pPr>
        <w:pStyle w:val="Heading2"/>
        <w:shd w:val="clear" w:color="auto" w:fill="FFFFFF"/>
        <w:spacing w:before="150" w:beforeAutospacing="0" w:after="150" w:afterAutospacing="0"/>
        <w:rPr>
          <w:rFonts w:ascii="Segoe UI" w:hAnsi="Segoe UI" w:cs="Segoe UI"/>
          <w:b w:val="0"/>
          <w:bCs w:val="0"/>
          <w:color w:val="000000"/>
          <w:sz w:val="48"/>
          <w:szCs w:val="48"/>
        </w:rPr>
      </w:pPr>
      <w:bookmarkStart w:id="17" w:name="_Toc129779588"/>
      <w:r>
        <w:rPr>
          <w:rFonts w:ascii="Segoe UI" w:hAnsi="Segoe UI" w:cs="Segoe UI"/>
          <w:b w:val="0"/>
          <w:bCs w:val="0"/>
          <w:color w:val="000000"/>
          <w:sz w:val="48"/>
          <w:szCs w:val="48"/>
        </w:rPr>
        <w:t>The &lt;!DOCTYPE&gt; Declaration</w:t>
      </w:r>
      <w:bookmarkEnd w:id="17"/>
    </w:p>
    <w:p w:rsidR="00355971" w:rsidRDefault="00355971" w:rsidP="0035597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&lt;!DOCTYPE&gt;</w:t>
      </w:r>
      <w:r>
        <w:rPr>
          <w:rFonts w:ascii="Verdana" w:hAnsi="Verdana"/>
          <w:color w:val="000000"/>
          <w:sz w:val="23"/>
          <w:szCs w:val="23"/>
        </w:rPr>
        <w:t> declaration represents the document type, and helps browsers to display web pages correctly.</w:t>
      </w:r>
    </w:p>
    <w:p w:rsidR="00355971" w:rsidRDefault="00355971" w:rsidP="0035597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It must only appear once, at the top of the page (before any HTML tags).</w:t>
      </w:r>
    </w:p>
    <w:p w:rsidR="00355971" w:rsidRDefault="00355971" w:rsidP="0035597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&lt;!DOCTYPE&gt;</w:t>
      </w:r>
      <w:r>
        <w:rPr>
          <w:rFonts w:ascii="Verdana" w:hAnsi="Verdana"/>
          <w:color w:val="000000"/>
          <w:sz w:val="23"/>
          <w:szCs w:val="23"/>
        </w:rPr>
        <w:t> declaration is not case sensitive.</w:t>
      </w:r>
    </w:p>
    <w:p w:rsidR="00355971" w:rsidRDefault="00355971" w:rsidP="0035597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&lt;!DOCTYPE&gt;</w:t>
      </w:r>
      <w:r>
        <w:rPr>
          <w:rFonts w:ascii="Verdana" w:hAnsi="Verdana"/>
          <w:color w:val="000000"/>
          <w:sz w:val="23"/>
          <w:szCs w:val="23"/>
        </w:rPr>
        <w:t> declaration for HTML5 is:</w:t>
      </w:r>
    </w:p>
    <w:p w:rsidR="00355971" w:rsidRDefault="00355971" w:rsidP="00355971">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!DOCTYPE</w:t>
      </w:r>
      <w:r>
        <w:rPr>
          <w:rStyle w:val="attributecolor"/>
          <w:rFonts w:ascii="Consolas" w:hAnsi="Consolas"/>
          <w:color w:val="FF0000"/>
          <w:sz w:val="23"/>
          <w:szCs w:val="23"/>
        </w:rPr>
        <w:t> html</w:t>
      </w:r>
      <w:r>
        <w:rPr>
          <w:rStyle w:val="tagcolor"/>
          <w:rFonts w:ascii="Consolas" w:hAnsi="Consolas"/>
          <w:color w:val="0000CD"/>
          <w:sz w:val="23"/>
          <w:szCs w:val="23"/>
        </w:rPr>
        <w:t>&gt;</w:t>
      </w:r>
    </w:p>
    <w:p w:rsidR="00355971" w:rsidRDefault="00F13E67" w:rsidP="00355971">
      <w:pPr>
        <w:spacing w:before="300" w:after="300"/>
        <w:rPr>
          <w:rFonts w:ascii="Times New Roman" w:hAnsi="Times New Roman"/>
          <w:sz w:val="24"/>
          <w:szCs w:val="24"/>
        </w:rPr>
      </w:pPr>
      <w:r>
        <w:pict>
          <v:rect id="_x0000_i1034" style="width:0;height:0" o:hralign="center" o:hrstd="t" o:hrnoshade="t" o:hr="t" fillcolor="black" stroked="f"/>
        </w:pict>
      </w:r>
    </w:p>
    <w:p w:rsidR="00355971" w:rsidRDefault="00355971" w:rsidP="00355971">
      <w:pPr>
        <w:pStyle w:val="Heading2"/>
        <w:shd w:val="clear" w:color="auto" w:fill="FFFFFF"/>
        <w:spacing w:before="150" w:beforeAutospacing="0" w:after="150" w:afterAutospacing="0"/>
        <w:rPr>
          <w:rFonts w:ascii="Segoe UI" w:hAnsi="Segoe UI" w:cs="Segoe UI"/>
          <w:b w:val="0"/>
          <w:bCs w:val="0"/>
          <w:color w:val="000000"/>
          <w:sz w:val="48"/>
          <w:szCs w:val="48"/>
        </w:rPr>
      </w:pPr>
      <w:bookmarkStart w:id="18" w:name="_Toc129779589"/>
      <w:r>
        <w:rPr>
          <w:rFonts w:ascii="Segoe UI" w:hAnsi="Segoe UI" w:cs="Segoe UI"/>
          <w:b w:val="0"/>
          <w:bCs w:val="0"/>
          <w:color w:val="000000"/>
          <w:sz w:val="48"/>
          <w:szCs w:val="48"/>
        </w:rPr>
        <w:t>HTML Headings</w:t>
      </w:r>
      <w:bookmarkEnd w:id="18"/>
    </w:p>
    <w:p w:rsidR="00355971" w:rsidRDefault="00355971" w:rsidP="0035597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HTML headings are defined with the </w:t>
      </w:r>
      <w:r>
        <w:rPr>
          <w:rStyle w:val="HTMLCode"/>
          <w:rFonts w:ascii="Consolas" w:hAnsi="Consolas"/>
          <w:color w:val="DC143C"/>
        </w:rPr>
        <w:t>&lt;h1&gt;</w:t>
      </w:r>
      <w:r>
        <w:rPr>
          <w:rFonts w:ascii="Verdana" w:hAnsi="Verdana"/>
          <w:color w:val="000000"/>
          <w:sz w:val="23"/>
          <w:szCs w:val="23"/>
        </w:rPr>
        <w:t> to </w:t>
      </w:r>
      <w:r>
        <w:rPr>
          <w:rStyle w:val="HTMLCode"/>
          <w:rFonts w:ascii="Consolas" w:hAnsi="Consolas"/>
          <w:color w:val="DC143C"/>
        </w:rPr>
        <w:t>&lt;h6&gt;</w:t>
      </w:r>
      <w:r>
        <w:rPr>
          <w:rFonts w:ascii="Verdana" w:hAnsi="Verdana"/>
          <w:color w:val="000000"/>
          <w:sz w:val="23"/>
          <w:szCs w:val="23"/>
        </w:rPr>
        <w:t> tags.</w:t>
      </w:r>
    </w:p>
    <w:p w:rsidR="00355971" w:rsidRDefault="00355971" w:rsidP="00355971">
      <w:pPr>
        <w:pStyle w:val="NormalWeb"/>
        <w:shd w:val="clear" w:color="auto" w:fill="FFFFFF"/>
        <w:spacing w:before="288" w:beforeAutospacing="0" w:after="288" w:afterAutospacing="0"/>
        <w:rPr>
          <w:rFonts w:ascii="Verdana" w:hAnsi="Verdana"/>
          <w:color w:val="000000"/>
          <w:sz w:val="23"/>
          <w:szCs w:val="23"/>
        </w:rPr>
      </w:pPr>
      <w:r>
        <w:rPr>
          <w:rStyle w:val="HTMLCode"/>
          <w:rFonts w:ascii="Consolas" w:hAnsi="Consolas"/>
          <w:color w:val="DC143C"/>
        </w:rPr>
        <w:t>&lt;h1&gt;</w:t>
      </w:r>
      <w:r>
        <w:rPr>
          <w:rFonts w:ascii="Verdana" w:hAnsi="Verdana"/>
          <w:color w:val="000000"/>
          <w:sz w:val="23"/>
          <w:szCs w:val="23"/>
        </w:rPr>
        <w:t> defines the most important heading. </w:t>
      </w:r>
      <w:r>
        <w:rPr>
          <w:rStyle w:val="HTMLCode"/>
          <w:rFonts w:ascii="Consolas" w:hAnsi="Consolas"/>
          <w:color w:val="DC143C"/>
        </w:rPr>
        <w:t>&lt;h6&gt;</w:t>
      </w:r>
      <w:r>
        <w:rPr>
          <w:rFonts w:ascii="Verdana" w:hAnsi="Verdana"/>
          <w:color w:val="000000"/>
          <w:sz w:val="23"/>
          <w:szCs w:val="23"/>
        </w:rPr>
        <w:t> defines the least important heading: </w:t>
      </w:r>
    </w:p>
    <w:p w:rsidR="00355971" w:rsidRDefault="00355971" w:rsidP="00355971">
      <w:pPr>
        <w:pStyle w:val="Heading3"/>
        <w:shd w:val="clear" w:color="auto" w:fill="E7E9EB"/>
        <w:spacing w:before="150" w:after="150"/>
        <w:rPr>
          <w:rFonts w:ascii="Segoe UI" w:hAnsi="Segoe UI" w:cs="Segoe UI"/>
          <w:b w:val="0"/>
          <w:bCs w:val="0"/>
          <w:color w:val="000000"/>
          <w:sz w:val="36"/>
          <w:szCs w:val="36"/>
        </w:rPr>
      </w:pPr>
      <w:bookmarkStart w:id="19" w:name="_Toc129779590"/>
      <w:r>
        <w:rPr>
          <w:rFonts w:ascii="Segoe UI" w:hAnsi="Segoe UI" w:cs="Segoe UI"/>
          <w:b w:val="0"/>
          <w:bCs w:val="0"/>
          <w:color w:val="000000"/>
          <w:sz w:val="36"/>
          <w:szCs w:val="36"/>
        </w:rPr>
        <w:t>Example</w:t>
      </w:r>
      <w:bookmarkEnd w:id="19"/>
    </w:p>
    <w:p w:rsidR="00355971" w:rsidRPr="00355971" w:rsidRDefault="00355971" w:rsidP="00355971">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t>This is heading 1</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h2</w:t>
      </w:r>
      <w:r>
        <w:rPr>
          <w:rStyle w:val="tagcolor"/>
          <w:rFonts w:ascii="Consolas" w:hAnsi="Consolas"/>
          <w:color w:val="0000CD"/>
          <w:sz w:val="23"/>
          <w:szCs w:val="23"/>
        </w:rPr>
        <w:t>&gt;</w:t>
      </w:r>
      <w:r>
        <w:rPr>
          <w:rFonts w:ascii="Consolas" w:hAnsi="Consolas"/>
          <w:color w:val="000000"/>
          <w:sz w:val="23"/>
          <w:szCs w:val="23"/>
        </w:rPr>
        <w:t>This is heading 2</w:t>
      </w:r>
      <w:r>
        <w:rPr>
          <w:rStyle w:val="tagcolor"/>
          <w:rFonts w:ascii="Consolas" w:hAnsi="Consolas"/>
          <w:color w:val="0000CD"/>
          <w:sz w:val="23"/>
          <w:szCs w:val="23"/>
        </w:rPr>
        <w:t>&lt;</w:t>
      </w:r>
      <w:r>
        <w:rPr>
          <w:rStyle w:val="tagnamecolor"/>
          <w:rFonts w:ascii="Consolas" w:hAnsi="Consolas"/>
          <w:color w:val="A52A2A"/>
          <w:sz w:val="23"/>
          <w:szCs w:val="23"/>
        </w:rPr>
        <w:t>/h2</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h3</w:t>
      </w:r>
      <w:r>
        <w:rPr>
          <w:rStyle w:val="tagcolor"/>
          <w:rFonts w:ascii="Consolas" w:hAnsi="Consolas"/>
          <w:color w:val="0000CD"/>
          <w:sz w:val="23"/>
          <w:szCs w:val="23"/>
        </w:rPr>
        <w:t>&gt;</w:t>
      </w:r>
      <w:r>
        <w:rPr>
          <w:rFonts w:ascii="Consolas" w:hAnsi="Consolas"/>
          <w:color w:val="000000"/>
          <w:sz w:val="23"/>
          <w:szCs w:val="23"/>
        </w:rPr>
        <w:t>This is heading 3</w:t>
      </w:r>
      <w:r>
        <w:rPr>
          <w:rStyle w:val="tagcolor"/>
          <w:rFonts w:ascii="Consolas" w:hAnsi="Consolas"/>
          <w:color w:val="0000CD"/>
          <w:sz w:val="23"/>
          <w:szCs w:val="23"/>
        </w:rPr>
        <w:t>&lt;</w:t>
      </w:r>
      <w:r>
        <w:rPr>
          <w:rStyle w:val="tagnamecolor"/>
          <w:rFonts w:ascii="Consolas" w:hAnsi="Consolas"/>
          <w:color w:val="A52A2A"/>
          <w:sz w:val="23"/>
          <w:szCs w:val="23"/>
        </w:rPr>
        <w:t>/h3</w:t>
      </w:r>
      <w:r>
        <w:rPr>
          <w:rStyle w:val="tagcolor"/>
          <w:rFonts w:ascii="Consolas" w:hAnsi="Consolas"/>
          <w:color w:val="0000CD"/>
          <w:sz w:val="23"/>
          <w:szCs w:val="23"/>
        </w:rPr>
        <w:t>&gt;</w:t>
      </w:r>
    </w:p>
    <w:p w:rsidR="00355971" w:rsidRDefault="00355971" w:rsidP="00355971">
      <w:pPr>
        <w:pStyle w:val="Heading2"/>
        <w:shd w:val="clear" w:color="auto" w:fill="FFFFFF"/>
        <w:spacing w:before="150" w:beforeAutospacing="0" w:after="150" w:afterAutospacing="0"/>
        <w:rPr>
          <w:rFonts w:ascii="Segoe UI" w:hAnsi="Segoe UI" w:cs="Segoe UI"/>
          <w:b w:val="0"/>
          <w:bCs w:val="0"/>
          <w:color w:val="000000"/>
          <w:sz w:val="48"/>
          <w:szCs w:val="48"/>
        </w:rPr>
      </w:pPr>
      <w:bookmarkStart w:id="20" w:name="_Toc129779591"/>
      <w:r>
        <w:rPr>
          <w:rFonts w:ascii="Segoe UI" w:hAnsi="Segoe UI" w:cs="Segoe UI"/>
          <w:b w:val="0"/>
          <w:bCs w:val="0"/>
          <w:color w:val="000000"/>
          <w:sz w:val="48"/>
          <w:szCs w:val="48"/>
        </w:rPr>
        <w:t>HTML Paragraphs</w:t>
      </w:r>
      <w:bookmarkEnd w:id="20"/>
    </w:p>
    <w:p w:rsidR="00355971" w:rsidRDefault="00355971" w:rsidP="0035597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HTML paragraphs are defined with the </w:t>
      </w:r>
      <w:r>
        <w:rPr>
          <w:rStyle w:val="HTMLCode"/>
          <w:rFonts w:ascii="Consolas" w:hAnsi="Consolas"/>
          <w:color w:val="DC143C"/>
        </w:rPr>
        <w:t>&lt;p&gt;</w:t>
      </w:r>
      <w:r>
        <w:rPr>
          <w:rFonts w:ascii="Verdana" w:hAnsi="Verdana"/>
          <w:color w:val="000000"/>
          <w:sz w:val="23"/>
          <w:szCs w:val="23"/>
        </w:rPr>
        <w:t> tag:</w:t>
      </w:r>
    </w:p>
    <w:p w:rsidR="00355971" w:rsidRDefault="00355971" w:rsidP="00355971">
      <w:pPr>
        <w:pStyle w:val="Heading3"/>
        <w:shd w:val="clear" w:color="auto" w:fill="E7E9EB"/>
        <w:spacing w:before="150" w:after="150"/>
        <w:rPr>
          <w:rFonts w:ascii="Segoe UI" w:hAnsi="Segoe UI" w:cs="Segoe UI"/>
          <w:b w:val="0"/>
          <w:bCs w:val="0"/>
          <w:color w:val="000000"/>
          <w:sz w:val="36"/>
          <w:szCs w:val="36"/>
        </w:rPr>
      </w:pPr>
      <w:bookmarkStart w:id="21" w:name="_Toc129779592"/>
      <w:r>
        <w:rPr>
          <w:rFonts w:ascii="Segoe UI" w:hAnsi="Segoe UI" w:cs="Segoe UI"/>
          <w:b w:val="0"/>
          <w:bCs w:val="0"/>
          <w:color w:val="000000"/>
          <w:sz w:val="36"/>
          <w:szCs w:val="36"/>
        </w:rPr>
        <w:lastRenderedPageBreak/>
        <w:t>Example</w:t>
      </w:r>
      <w:bookmarkEnd w:id="21"/>
    </w:p>
    <w:p w:rsidR="00355971" w:rsidRPr="00355971" w:rsidRDefault="00355971" w:rsidP="00355971">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This is a paragraph.</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This is another paragraph.</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p>
    <w:p w:rsidR="00355971" w:rsidRDefault="00355971" w:rsidP="00355971">
      <w:pPr>
        <w:pStyle w:val="Heading2"/>
        <w:shd w:val="clear" w:color="auto" w:fill="FFFFFF"/>
        <w:spacing w:before="150" w:beforeAutospacing="0" w:after="150" w:afterAutospacing="0"/>
        <w:rPr>
          <w:rFonts w:ascii="Segoe UI" w:hAnsi="Segoe UI" w:cs="Segoe UI"/>
          <w:b w:val="0"/>
          <w:bCs w:val="0"/>
          <w:color w:val="000000"/>
          <w:sz w:val="48"/>
          <w:szCs w:val="48"/>
        </w:rPr>
      </w:pPr>
      <w:bookmarkStart w:id="22" w:name="_Toc129779593"/>
      <w:r>
        <w:rPr>
          <w:rFonts w:ascii="Segoe UI" w:hAnsi="Segoe UI" w:cs="Segoe UI"/>
          <w:b w:val="0"/>
          <w:bCs w:val="0"/>
          <w:color w:val="000000"/>
          <w:sz w:val="48"/>
          <w:szCs w:val="48"/>
        </w:rPr>
        <w:t>HTML Links</w:t>
      </w:r>
      <w:bookmarkEnd w:id="22"/>
    </w:p>
    <w:p w:rsidR="00355971" w:rsidRDefault="00355971" w:rsidP="0035597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HTML links are defined with the </w:t>
      </w:r>
      <w:r>
        <w:rPr>
          <w:rStyle w:val="HTMLCode"/>
          <w:rFonts w:ascii="Consolas" w:hAnsi="Consolas"/>
          <w:color w:val="DC143C"/>
        </w:rPr>
        <w:t>&lt;a&gt;</w:t>
      </w:r>
      <w:r>
        <w:rPr>
          <w:rFonts w:ascii="Verdana" w:hAnsi="Verdana"/>
          <w:color w:val="000000"/>
          <w:sz w:val="23"/>
          <w:szCs w:val="23"/>
        </w:rPr>
        <w:t> tag:</w:t>
      </w:r>
    </w:p>
    <w:p w:rsidR="00355971" w:rsidRDefault="00355971" w:rsidP="00355971">
      <w:pPr>
        <w:pStyle w:val="Heading3"/>
        <w:shd w:val="clear" w:color="auto" w:fill="E7E9EB"/>
        <w:spacing w:before="150" w:after="150"/>
        <w:rPr>
          <w:rFonts w:ascii="Segoe UI" w:hAnsi="Segoe UI" w:cs="Segoe UI"/>
          <w:b w:val="0"/>
          <w:bCs w:val="0"/>
          <w:color w:val="000000"/>
          <w:sz w:val="36"/>
          <w:szCs w:val="36"/>
        </w:rPr>
      </w:pPr>
      <w:bookmarkStart w:id="23" w:name="_Toc129779594"/>
      <w:r>
        <w:rPr>
          <w:rFonts w:ascii="Segoe UI" w:hAnsi="Segoe UI" w:cs="Segoe UI"/>
          <w:b w:val="0"/>
          <w:bCs w:val="0"/>
          <w:color w:val="000000"/>
          <w:sz w:val="36"/>
          <w:szCs w:val="36"/>
        </w:rPr>
        <w:t>Example</w:t>
      </w:r>
      <w:bookmarkEnd w:id="23"/>
    </w:p>
    <w:p w:rsidR="00355971" w:rsidRPr="00355971" w:rsidRDefault="00355971" w:rsidP="00355971">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href</w:t>
      </w:r>
      <w:r>
        <w:rPr>
          <w:rStyle w:val="attributevaluecolor"/>
          <w:rFonts w:ascii="Consolas" w:hAnsi="Consolas"/>
          <w:color w:val="0000CD"/>
          <w:sz w:val="23"/>
          <w:szCs w:val="23"/>
        </w:rPr>
        <w:t>="</w:t>
      </w:r>
      <w:hyperlink r:id="rId17" w:history="1">
        <w:r>
          <w:rPr>
            <w:rStyle w:val="Hyperlink"/>
          </w:rPr>
          <w:t xml:space="preserve">Log in to </w:t>
        </w:r>
        <w:r w:rsidR="002C5EBC">
          <w:rPr>
            <w:rStyle w:val="Hyperlink"/>
          </w:rPr>
          <w:t>Skills9</w:t>
        </w:r>
      </w:hyperlink>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t>This is a link</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p>
    <w:p w:rsidR="00355971" w:rsidRDefault="00355971" w:rsidP="0035597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link's destination is specified in the </w:t>
      </w:r>
      <w:r>
        <w:rPr>
          <w:rStyle w:val="HTMLCode"/>
          <w:rFonts w:ascii="Consolas" w:hAnsi="Consolas"/>
          <w:color w:val="DC143C"/>
        </w:rPr>
        <w:t>href</w:t>
      </w:r>
      <w:r>
        <w:rPr>
          <w:rFonts w:ascii="Verdana" w:hAnsi="Verdana"/>
          <w:color w:val="000000"/>
          <w:sz w:val="23"/>
          <w:szCs w:val="23"/>
        </w:rPr>
        <w:t> attribute. </w:t>
      </w:r>
    </w:p>
    <w:p w:rsidR="00355971" w:rsidRDefault="00355971" w:rsidP="0035597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Attributes are used to provide additional information about HTML elements.</w:t>
      </w:r>
    </w:p>
    <w:p w:rsidR="00355971" w:rsidRDefault="00355971" w:rsidP="0035597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will learn more about attributes in a later chapter.</w:t>
      </w:r>
    </w:p>
    <w:p w:rsidR="00355971" w:rsidRDefault="00F13E67" w:rsidP="00355971">
      <w:pPr>
        <w:spacing w:before="300" w:after="300"/>
        <w:rPr>
          <w:rFonts w:ascii="Times New Roman" w:hAnsi="Times New Roman"/>
          <w:sz w:val="24"/>
          <w:szCs w:val="24"/>
        </w:rPr>
      </w:pPr>
      <w:r>
        <w:pict>
          <v:rect id="_x0000_i1035" style="width:0;height:0" o:hralign="center" o:hrstd="t" o:hrnoshade="t" o:hr="t" fillcolor="black" stroked="f"/>
        </w:pict>
      </w:r>
    </w:p>
    <w:p w:rsidR="00355971" w:rsidRDefault="00355971" w:rsidP="00355971">
      <w:pPr>
        <w:pStyle w:val="Heading2"/>
        <w:shd w:val="clear" w:color="auto" w:fill="FFFFFF"/>
        <w:spacing w:before="150" w:beforeAutospacing="0" w:after="150" w:afterAutospacing="0"/>
        <w:rPr>
          <w:rFonts w:ascii="Segoe UI" w:hAnsi="Segoe UI" w:cs="Segoe UI"/>
          <w:b w:val="0"/>
          <w:bCs w:val="0"/>
          <w:color w:val="000000"/>
          <w:sz w:val="48"/>
          <w:szCs w:val="48"/>
        </w:rPr>
      </w:pPr>
      <w:bookmarkStart w:id="24" w:name="_Toc129779595"/>
      <w:r>
        <w:rPr>
          <w:rFonts w:ascii="Segoe UI" w:hAnsi="Segoe UI" w:cs="Segoe UI"/>
          <w:b w:val="0"/>
          <w:bCs w:val="0"/>
          <w:color w:val="000000"/>
          <w:sz w:val="48"/>
          <w:szCs w:val="48"/>
        </w:rPr>
        <w:t>HTML Images</w:t>
      </w:r>
      <w:bookmarkEnd w:id="24"/>
    </w:p>
    <w:p w:rsidR="00355971" w:rsidRDefault="00355971" w:rsidP="0035597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HTML images are defined with the </w:t>
      </w:r>
      <w:r>
        <w:rPr>
          <w:rStyle w:val="HTMLCode"/>
          <w:rFonts w:ascii="Consolas" w:hAnsi="Consolas"/>
          <w:color w:val="DC143C"/>
        </w:rPr>
        <w:t>&lt;img&gt;</w:t>
      </w:r>
      <w:r>
        <w:rPr>
          <w:rFonts w:ascii="Verdana" w:hAnsi="Verdana"/>
          <w:color w:val="000000"/>
          <w:sz w:val="23"/>
          <w:szCs w:val="23"/>
        </w:rPr>
        <w:t> tag.</w:t>
      </w:r>
    </w:p>
    <w:p w:rsidR="00355971" w:rsidRDefault="00355971" w:rsidP="0035597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source file (</w:t>
      </w:r>
      <w:r>
        <w:rPr>
          <w:rStyle w:val="HTMLCode"/>
          <w:rFonts w:ascii="Consolas" w:hAnsi="Consolas"/>
          <w:color w:val="DC143C"/>
        </w:rPr>
        <w:t>src</w:t>
      </w:r>
      <w:r>
        <w:rPr>
          <w:rFonts w:ascii="Verdana" w:hAnsi="Verdana"/>
          <w:color w:val="000000"/>
          <w:sz w:val="23"/>
          <w:szCs w:val="23"/>
        </w:rPr>
        <w:t>), alternative text (</w:t>
      </w:r>
      <w:r>
        <w:rPr>
          <w:rStyle w:val="HTMLCode"/>
          <w:rFonts w:ascii="Consolas" w:hAnsi="Consolas"/>
          <w:color w:val="DC143C"/>
        </w:rPr>
        <w:t>alt</w:t>
      </w:r>
      <w:r>
        <w:rPr>
          <w:rFonts w:ascii="Verdana" w:hAnsi="Verdana"/>
          <w:color w:val="000000"/>
          <w:sz w:val="23"/>
          <w:szCs w:val="23"/>
        </w:rPr>
        <w:t>), </w:t>
      </w:r>
      <w:r>
        <w:rPr>
          <w:rStyle w:val="HTMLCode"/>
          <w:rFonts w:ascii="Consolas" w:hAnsi="Consolas"/>
          <w:color w:val="DC143C"/>
        </w:rPr>
        <w:t>width</w:t>
      </w:r>
      <w:r>
        <w:rPr>
          <w:rFonts w:ascii="Verdana" w:hAnsi="Verdana"/>
          <w:color w:val="000000"/>
          <w:sz w:val="23"/>
          <w:szCs w:val="23"/>
        </w:rPr>
        <w:t>, and </w:t>
      </w:r>
      <w:r>
        <w:rPr>
          <w:rStyle w:val="HTMLCode"/>
          <w:rFonts w:ascii="Consolas" w:hAnsi="Consolas"/>
          <w:color w:val="DC143C"/>
        </w:rPr>
        <w:t>height</w:t>
      </w:r>
      <w:r>
        <w:rPr>
          <w:rFonts w:ascii="Verdana" w:hAnsi="Verdana"/>
          <w:color w:val="000000"/>
          <w:sz w:val="23"/>
          <w:szCs w:val="23"/>
        </w:rPr>
        <w:t> are provided as attributes:</w:t>
      </w:r>
    </w:p>
    <w:p w:rsidR="00355971" w:rsidRDefault="00355971" w:rsidP="00355971">
      <w:pPr>
        <w:pStyle w:val="Heading3"/>
        <w:shd w:val="clear" w:color="auto" w:fill="E7E9EB"/>
        <w:spacing w:before="150" w:after="150"/>
        <w:rPr>
          <w:rFonts w:ascii="Segoe UI" w:hAnsi="Segoe UI" w:cs="Segoe UI"/>
          <w:b w:val="0"/>
          <w:bCs w:val="0"/>
          <w:color w:val="000000"/>
          <w:sz w:val="36"/>
          <w:szCs w:val="36"/>
        </w:rPr>
      </w:pPr>
      <w:bookmarkStart w:id="25" w:name="_Toc129779596"/>
      <w:r>
        <w:rPr>
          <w:rFonts w:ascii="Segoe UI" w:hAnsi="Segoe UI" w:cs="Segoe UI"/>
          <w:b w:val="0"/>
          <w:bCs w:val="0"/>
          <w:color w:val="000000"/>
          <w:sz w:val="36"/>
          <w:szCs w:val="36"/>
        </w:rPr>
        <w:t>Example</w:t>
      </w:r>
      <w:bookmarkEnd w:id="25"/>
    </w:p>
    <w:p w:rsidR="00355971" w:rsidRPr="004D7C48" w:rsidRDefault="00355971" w:rsidP="004D7C48">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img</w:t>
      </w:r>
      <w:r>
        <w:rPr>
          <w:rStyle w:val="attributecolor"/>
          <w:rFonts w:ascii="Consolas" w:hAnsi="Consolas"/>
          <w:color w:val="FF0000"/>
          <w:sz w:val="23"/>
          <w:szCs w:val="23"/>
        </w:rPr>
        <w:t> src</w:t>
      </w:r>
      <w:r>
        <w:rPr>
          <w:rStyle w:val="attributevaluecolor"/>
          <w:rFonts w:ascii="Consolas" w:hAnsi="Consolas"/>
          <w:color w:val="0000CD"/>
          <w:sz w:val="23"/>
          <w:szCs w:val="23"/>
        </w:rPr>
        <w:t>="</w:t>
      </w:r>
      <w:r w:rsidR="002C5EBC">
        <w:rPr>
          <w:rStyle w:val="attributevaluecolor"/>
          <w:rFonts w:ascii="Consolas" w:hAnsi="Consolas"/>
          <w:color w:val="0000CD"/>
          <w:sz w:val="23"/>
          <w:szCs w:val="23"/>
        </w:rPr>
        <w:t>Skills9</w:t>
      </w:r>
      <w:r>
        <w:rPr>
          <w:rStyle w:val="attributevaluecolor"/>
          <w:rFonts w:ascii="Consolas" w:hAnsi="Consolas"/>
          <w:color w:val="0000CD"/>
          <w:sz w:val="23"/>
          <w:szCs w:val="23"/>
        </w:rPr>
        <w:t>.jpg"</w:t>
      </w:r>
      <w:r>
        <w:rPr>
          <w:rStyle w:val="attributecolor"/>
          <w:rFonts w:ascii="Consolas" w:hAnsi="Consolas"/>
          <w:color w:val="FF0000"/>
          <w:sz w:val="23"/>
          <w:szCs w:val="23"/>
        </w:rPr>
        <w:t> alt</w:t>
      </w:r>
      <w:r>
        <w:rPr>
          <w:rStyle w:val="attributevaluecolor"/>
          <w:rFonts w:ascii="Consolas" w:hAnsi="Consolas"/>
          <w:color w:val="0000CD"/>
          <w:sz w:val="23"/>
          <w:szCs w:val="23"/>
        </w:rPr>
        <w:t>="</w:t>
      </w:r>
      <w:r w:rsidR="002C5EBC">
        <w:rPr>
          <w:rStyle w:val="attributevaluecolor"/>
          <w:rFonts w:ascii="Consolas" w:hAnsi="Consolas"/>
          <w:color w:val="0000CD"/>
          <w:sz w:val="23"/>
          <w:szCs w:val="23"/>
        </w:rPr>
        <w:t>Skills9</w:t>
      </w:r>
      <w:r>
        <w:rPr>
          <w:rStyle w:val="attributevaluecolor"/>
          <w:rFonts w:ascii="Consolas" w:hAnsi="Consolas"/>
          <w:color w:val="0000CD"/>
          <w:sz w:val="23"/>
          <w:szCs w:val="23"/>
        </w:rPr>
        <w:t>.com"</w:t>
      </w:r>
      <w:r>
        <w:rPr>
          <w:rStyle w:val="attributecolor"/>
          <w:rFonts w:ascii="Consolas" w:hAnsi="Consolas"/>
          <w:color w:val="FF0000"/>
          <w:sz w:val="23"/>
          <w:szCs w:val="23"/>
        </w:rPr>
        <w:t> width</w:t>
      </w:r>
      <w:r>
        <w:rPr>
          <w:rStyle w:val="attributevaluecolor"/>
          <w:rFonts w:ascii="Consolas" w:hAnsi="Consolas"/>
          <w:color w:val="0000CD"/>
          <w:sz w:val="23"/>
          <w:szCs w:val="23"/>
        </w:rPr>
        <w:t>="104"</w:t>
      </w:r>
      <w:r>
        <w:rPr>
          <w:rStyle w:val="attributecolor"/>
          <w:rFonts w:ascii="Consolas" w:hAnsi="Consolas"/>
          <w:color w:val="FF0000"/>
          <w:sz w:val="23"/>
          <w:szCs w:val="23"/>
        </w:rPr>
        <w:t> height</w:t>
      </w:r>
      <w:r>
        <w:rPr>
          <w:rStyle w:val="attributevaluecolor"/>
          <w:rFonts w:ascii="Consolas" w:hAnsi="Consolas"/>
          <w:color w:val="0000CD"/>
          <w:sz w:val="23"/>
          <w:szCs w:val="23"/>
        </w:rPr>
        <w:t>="142"</w:t>
      </w:r>
      <w:r>
        <w:rPr>
          <w:rStyle w:val="tagcolor"/>
          <w:rFonts w:ascii="Consolas" w:hAnsi="Consolas"/>
          <w:color w:val="0000CD"/>
          <w:sz w:val="23"/>
          <w:szCs w:val="23"/>
        </w:rPr>
        <w:t>&gt;</w:t>
      </w:r>
    </w:p>
    <w:p w:rsidR="00355971" w:rsidRDefault="00F13E67" w:rsidP="00355971">
      <w:pPr>
        <w:spacing w:before="300" w:after="300"/>
        <w:rPr>
          <w:rFonts w:ascii="Times New Roman" w:hAnsi="Times New Roman"/>
          <w:sz w:val="24"/>
          <w:szCs w:val="24"/>
        </w:rPr>
      </w:pPr>
      <w:r>
        <w:pict>
          <v:rect id="_x0000_i1036" style="width:0;height:0" o:hralign="center" o:hrstd="t" o:hrnoshade="t" o:hr="t" fillcolor="black" stroked="f"/>
        </w:pict>
      </w:r>
    </w:p>
    <w:p w:rsidR="00355971" w:rsidRDefault="00355971" w:rsidP="00355971">
      <w:pPr>
        <w:pStyle w:val="Heading2"/>
        <w:shd w:val="clear" w:color="auto" w:fill="FFFFFF"/>
        <w:spacing w:before="150" w:beforeAutospacing="0" w:after="150" w:afterAutospacing="0"/>
        <w:rPr>
          <w:rFonts w:ascii="Segoe UI" w:hAnsi="Segoe UI" w:cs="Segoe UI"/>
          <w:b w:val="0"/>
          <w:bCs w:val="0"/>
          <w:color w:val="000000"/>
          <w:sz w:val="48"/>
          <w:szCs w:val="48"/>
        </w:rPr>
      </w:pPr>
      <w:bookmarkStart w:id="26" w:name="_Toc129779597"/>
      <w:r>
        <w:rPr>
          <w:rFonts w:ascii="Segoe UI" w:hAnsi="Segoe UI" w:cs="Segoe UI"/>
          <w:b w:val="0"/>
          <w:bCs w:val="0"/>
          <w:color w:val="000000"/>
          <w:sz w:val="48"/>
          <w:szCs w:val="48"/>
        </w:rPr>
        <w:t>How to View HTML Source</w:t>
      </w:r>
      <w:bookmarkEnd w:id="26"/>
    </w:p>
    <w:p w:rsidR="00355971" w:rsidRDefault="00355971" w:rsidP="0035597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Have you ever seen a Web page and wondered "Hey! How did they do that?"</w:t>
      </w:r>
    </w:p>
    <w:p w:rsidR="00355971" w:rsidRDefault="00355971" w:rsidP="00355971">
      <w:pPr>
        <w:pStyle w:val="Heading3"/>
        <w:shd w:val="clear" w:color="auto" w:fill="FFFFFF"/>
        <w:spacing w:before="150" w:after="150"/>
        <w:rPr>
          <w:rFonts w:ascii="Segoe UI" w:hAnsi="Segoe UI" w:cs="Segoe UI"/>
          <w:b w:val="0"/>
          <w:bCs w:val="0"/>
          <w:color w:val="000000"/>
          <w:sz w:val="36"/>
          <w:szCs w:val="36"/>
        </w:rPr>
      </w:pPr>
      <w:bookmarkStart w:id="27" w:name="_Toc129779598"/>
      <w:r>
        <w:rPr>
          <w:rFonts w:ascii="Segoe UI" w:hAnsi="Segoe UI" w:cs="Segoe UI"/>
          <w:b w:val="0"/>
          <w:bCs w:val="0"/>
          <w:color w:val="000000"/>
          <w:sz w:val="36"/>
          <w:szCs w:val="36"/>
        </w:rPr>
        <w:lastRenderedPageBreak/>
        <w:t>View HTML Source Code:</w:t>
      </w:r>
      <w:bookmarkEnd w:id="27"/>
    </w:p>
    <w:p w:rsidR="00355971" w:rsidRDefault="00355971" w:rsidP="0035597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Right-click in an HTML page and select "View Page Source" (in Chrome) or "View Source" (in Edge), or similar in other browsers. This will open a window containing the HTML source code of the page.</w:t>
      </w:r>
    </w:p>
    <w:p w:rsidR="00355971" w:rsidRDefault="00355971" w:rsidP="00355971">
      <w:pPr>
        <w:pStyle w:val="Heading3"/>
        <w:shd w:val="clear" w:color="auto" w:fill="FFFFFF"/>
        <w:spacing w:before="150" w:after="150"/>
        <w:rPr>
          <w:rFonts w:ascii="Segoe UI" w:hAnsi="Segoe UI" w:cs="Segoe UI"/>
          <w:b w:val="0"/>
          <w:bCs w:val="0"/>
          <w:color w:val="000000"/>
          <w:sz w:val="36"/>
          <w:szCs w:val="36"/>
        </w:rPr>
      </w:pPr>
      <w:bookmarkStart w:id="28" w:name="_Toc129779599"/>
      <w:r>
        <w:rPr>
          <w:rFonts w:ascii="Segoe UI" w:hAnsi="Segoe UI" w:cs="Segoe UI"/>
          <w:b w:val="0"/>
          <w:bCs w:val="0"/>
          <w:color w:val="000000"/>
          <w:sz w:val="36"/>
          <w:szCs w:val="36"/>
        </w:rPr>
        <w:t>Inspect an HTML Element:</w:t>
      </w:r>
      <w:bookmarkEnd w:id="28"/>
    </w:p>
    <w:p w:rsidR="00355971" w:rsidRDefault="00355971" w:rsidP="0035597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Right-click on an element (or a blank area), and choose "Inspect" or "Inspect Element" to see what elements are made up of (you will see both the HTML and the CSS). You can also edit the HTML or CSS on-the-fly in the Elements or Styles panel that opens.</w:t>
      </w:r>
    </w:p>
    <w:p w:rsidR="00355971" w:rsidRPr="00355971" w:rsidRDefault="00355971" w:rsidP="00355971"/>
    <w:p w:rsidR="00480800" w:rsidRDefault="00A71865" w:rsidP="00A71865">
      <w:pPr>
        <w:pStyle w:val="Heading1"/>
        <w:numPr>
          <w:ilvl w:val="0"/>
          <w:numId w:val="6"/>
        </w:numPr>
        <w:rPr>
          <w:sz w:val="40"/>
        </w:rPr>
      </w:pPr>
      <w:bookmarkStart w:id="29" w:name="_Toc129779600"/>
      <w:r w:rsidRPr="00A71865">
        <w:rPr>
          <w:sz w:val="40"/>
        </w:rPr>
        <w:t>HTML Tags &amp; Elements</w:t>
      </w:r>
      <w:bookmarkEnd w:id="29"/>
      <w:r w:rsidRPr="00A71865">
        <w:rPr>
          <w:sz w:val="40"/>
        </w:rPr>
        <w:t xml:space="preserve"> </w:t>
      </w:r>
    </w:p>
    <w:p w:rsidR="00A71865" w:rsidRDefault="00A71865" w:rsidP="00A71865">
      <w:pPr>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HTML Tags:</w:t>
      </w:r>
      <w:r>
        <w:rPr>
          <w:rFonts w:ascii="Arial" w:hAnsi="Arial" w:cs="Arial"/>
          <w:color w:val="273239"/>
          <w:spacing w:val="2"/>
          <w:sz w:val="26"/>
          <w:szCs w:val="26"/>
          <w:shd w:val="clear" w:color="auto" w:fill="FFFFFF"/>
        </w:rPr>
        <w:t> Tags are the starting and ending parts of an HTML element. They begin with &lt; symbol and end with &gt; symbol. Whatever written inside &lt; and &gt; are called tags.</w:t>
      </w:r>
    </w:p>
    <w:p w:rsidR="00A71865" w:rsidRDefault="00A71865" w:rsidP="00A71865">
      <w:pPr>
        <w:rPr>
          <w:rStyle w:val="HTMLCode"/>
          <w:rFonts w:eastAsiaTheme="minorHAnsi"/>
          <w:spacing w:val="2"/>
        </w:rPr>
      </w:pPr>
      <w:r>
        <w:rPr>
          <w:rStyle w:val="Strong"/>
          <w:rFonts w:ascii="Arial" w:hAnsi="Arial" w:cs="Arial"/>
          <w:color w:val="273239"/>
          <w:spacing w:val="2"/>
          <w:sz w:val="26"/>
          <w:szCs w:val="26"/>
          <w:bdr w:val="none" w:sz="0" w:space="0" w:color="auto" w:frame="1"/>
          <w:shd w:val="clear" w:color="auto" w:fill="FFFFFF"/>
        </w:rPr>
        <w:t>Example:</w:t>
      </w:r>
      <w:r>
        <w:rPr>
          <w:rFonts w:ascii="Arial" w:hAnsi="Arial" w:cs="Arial"/>
          <w:color w:val="273239"/>
          <w:spacing w:val="2"/>
          <w:sz w:val="26"/>
          <w:szCs w:val="26"/>
          <w:shd w:val="clear" w:color="auto" w:fill="FFFFFF"/>
        </w:rPr>
        <w:t> </w:t>
      </w:r>
    </w:p>
    <w:p w:rsidR="00A71865" w:rsidRDefault="00A71865" w:rsidP="00A71865">
      <w:pPr>
        <w:rPr>
          <w:rStyle w:val="HTMLCode"/>
          <w:rFonts w:eastAsiaTheme="minorHAnsi"/>
          <w:spacing w:val="2"/>
        </w:rPr>
      </w:pPr>
      <w:r>
        <w:rPr>
          <w:rStyle w:val="HTMLCode"/>
          <w:rFonts w:eastAsiaTheme="minorHAnsi"/>
          <w:spacing w:val="2"/>
        </w:rPr>
        <w:t>&lt;b&gt; &lt;/b&gt;</w:t>
      </w:r>
    </w:p>
    <w:p w:rsidR="00A71865" w:rsidRDefault="00A71865" w:rsidP="00A71865">
      <w:pPr>
        <w:rPr>
          <w:rStyle w:val="HTMLCode"/>
          <w:rFonts w:eastAsiaTheme="minorHAnsi"/>
          <w:spacing w:val="2"/>
        </w:rPr>
      </w:pPr>
      <w:r>
        <w:rPr>
          <w:rStyle w:val="HTMLCode"/>
          <w:rFonts w:eastAsiaTheme="minorHAnsi"/>
          <w:spacing w:val="2"/>
        </w:rPr>
        <w:t>&lt;p&gt; &lt;/p&gt;</w:t>
      </w:r>
    </w:p>
    <w:p w:rsidR="00A71865" w:rsidRDefault="00A71865" w:rsidP="00A71865">
      <w:pPr>
        <w:rPr>
          <w:rStyle w:val="HTMLCode"/>
          <w:rFonts w:eastAsiaTheme="minorHAnsi"/>
          <w:spacing w:val="2"/>
        </w:rPr>
      </w:pPr>
      <w:r>
        <w:rPr>
          <w:rStyle w:val="HTMLCode"/>
          <w:rFonts w:eastAsiaTheme="minorHAnsi"/>
          <w:spacing w:val="2"/>
        </w:rPr>
        <w:t>&lt;h1&gt; &lt;/h1&gt;</w:t>
      </w:r>
    </w:p>
    <w:p w:rsidR="00BC2CC1" w:rsidRDefault="00BC2CC1" w:rsidP="00BC2CC1">
      <w:pPr>
        <w:pStyle w:val="intro"/>
        <w:shd w:val="clear" w:color="auto" w:fill="FFFFFF"/>
        <w:spacing w:before="288" w:beforeAutospacing="0" w:after="288" w:afterAutospacing="0"/>
        <w:rPr>
          <w:rFonts w:ascii="Verdana" w:hAnsi="Verdana"/>
          <w:color w:val="000000"/>
        </w:rPr>
      </w:pPr>
      <w:r>
        <w:rPr>
          <w:rStyle w:val="Strong"/>
          <w:rFonts w:ascii="Arial" w:hAnsi="Arial" w:cs="Arial"/>
          <w:color w:val="273239"/>
          <w:spacing w:val="2"/>
          <w:sz w:val="26"/>
          <w:szCs w:val="26"/>
          <w:bdr w:val="none" w:sz="0" w:space="0" w:color="auto" w:frame="1"/>
          <w:shd w:val="clear" w:color="auto" w:fill="FFFFFF"/>
        </w:rPr>
        <w:t xml:space="preserve">HTML Elements: </w:t>
      </w:r>
      <w:r>
        <w:rPr>
          <w:rFonts w:ascii="Verdana" w:hAnsi="Verdana"/>
          <w:color w:val="000000"/>
        </w:rPr>
        <w:t>An HTML element is defined by a start tag, some content, and an end tag.</w:t>
      </w:r>
    </w:p>
    <w:p w:rsidR="00BC2CC1" w:rsidRDefault="00BC2CC1" w:rsidP="00BC2CC1">
      <w:pPr>
        <w:pStyle w:val="Heading2"/>
        <w:shd w:val="clear" w:color="auto" w:fill="FFFFFF"/>
        <w:spacing w:before="150" w:beforeAutospacing="0" w:after="150" w:afterAutospacing="0"/>
        <w:rPr>
          <w:rFonts w:ascii="Segoe UI" w:hAnsi="Segoe UI" w:cs="Segoe UI"/>
          <w:b w:val="0"/>
          <w:bCs w:val="0"/>
          <w:color w:val="000000"/>
          <w:sz w:val="48"/>
          <w:szCs w:val="48"/>
        </w:rPr>
      </w:pPr>
      <w:bookmarkStart w:id="30" w:name="_Toc129779601"/>
      <w:r>
        <w:rPr>
          <w:rFonts w:ascii="Segoe UI" w:hAnsi="Segoe UI" w:cs="Segoe UI"/>
          <w:b w:val="0"/>
          <w:bCs w:val="0"/>
          <w:color w:val="000000"/>
          <w:sz w:val="48"/>
          <w:szCs w:val="48"/>
        </w:rPr>
        <w:t>HTML Elements</w:t>
      </w:r>
      <w:bookmarkEnd w:id="30"/>
    </w:p>
    <w:p w:rsidR="00BC2CC1" w:rsidRDefault="00BC2CC1" w:rsidP="00BC2CC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HTML </w:t>
      </w:r>
      <w:r>
        <w:rPr>
          <w:rStyle w:val="Strong"/>
          <w:rFonts w:ascii="Verdana" w:hAnsi="Verdana"/>
          <w:color w:val="000000"/>
          <w:sz w:val="23"/>
          <w:szCs w:val="23"/>
        </w:rPr>
        <w:t>element</w:t>
      </w:r>
      <w:r>
        <w:rPr>
          <w:rFonts w:ascii="Verdana" w:hAnsi="Verdana"/>
          <w:color w:val="000000"/>
          <w:sz w:val="23"/>
          <w:szCs w:val="23"/>
        </w:rPr>
        <w:t> is everything from the start tag to the end tag:</w:t>
      </w:r>
    </w:p>
    <w:p w:rsidR="00BC2CC1" w:rsidRDefault="00BC2CC1" w:rsidP="00BC2CC1">
      <w:pPr>
        <w:shd w:val="clear" w:color="auto" w:fill="FFFFFF"/>
        <w:rPr>
          <w:rFonts w:ascii="Verdana" w:hAnsi="Verdana"/>
          <w:color w:val="000000"/>
          <w:sz w:val="30"/>
          <w:szCs w:val="30"/>
        </w:rPr>
      </w:pPr>
      <w:r>
        <w:rPr>
          <w:rStyle w:val="spestag"/>
          <w:rFonts w:ascii="Verdana" w:hAnsi="Verdana"/>
          <w:color w:val="0000CD"/>
          <w:sz w:val="30"/>
          <w:szCs w:val="30"/>
        </w:rPr>
        <w:t>&lt;</w:t>
      </w:r>
      <w:r>
        <w:rPr>
          <w:rStyle w:val="spestagname"/>
          <w:rFonts w:ascii="Verdana" w:hAnsi="Verdana"/>
          <w:color w:val="A52A2A"/>
          <w:sz w:val="30"/>
          <w:szCs w:val="30"/>
        </w:rPr>
        <w:t>tagname</w:t>
      </w:r>
      <w:r>
        <w:rPr>
          <w:rStyle w:val="spestag"/>
          <w:rFonts w:ascii="Verdana" w:hAnsi="Verdana"/>
          <w:color w:val="0000CD"/>
          <w:sz w:val="30"/>
          <w:szCs w:val="30"/>
        </w:rPr>
        <w:t>&gt;</w:t>
      </w:r>
      <w:r>
        <w:rPr>
          <w:rFonts w:ascii="Verdana" w:hAnsi="Verdana"/>
          <w:color w:val="000000"/>
          <w:sz w:val="30"/>
          <w:szCs w:val="30"/>
        </w:rPr>
        <w:t>Content goes here...</w:t>
      </w:r>
      <w:r>
        <w:rPr>
          <w:rStyle w:val="spestag"/>
          <w:rFonts w:ascii="Verdana" w:hAnsi="Verdana"/>
          <w:color w:val="0000CD"/>
          <w:sz w:val="30"/>
          <w:szCs w:val="30"/>
        </w:rPr>
        <w:t>&lt;</w:t>
      </w:r>
      <w:r>
        <w:rPr>
          <w:rStyle w:val="spestagname"/>
          <w:rFonts w:ascii="Verdana" w:hAnsi="Verdana"/>
          <w:color w:val="A52A2A"/>
          <w:sz w:val="30"/>
          <w:szCs w:val="30"/>
        </w:rPr>
        <w:t>/tagname</w:t>
      </w:r>
      <w:r>
        <w:rPr>
          <w:rStyle w:val="spestag"/>
          <w:rFonts w:ascii="Verdana" w:hAnsi="Verdana"/>
          <w:color w:val="0000CD"/>
          <w:sz w:val="30"/>
          <w:szCs w:val="30"/>
        </w:rPr>
        <w:t>&gt;</w:t>
      </w:r>
    </w:p>
    <w:p w:rsidR="00BC2CC1" w:rsidRDefault="00BC2CC1" w:rsidP="00BC2CC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Examples of some HTML elements:</w:t>
      </w:r>
    </w:p>
    <w:p w:rsidR="00BC2CC1" w:rsidRDefault="00BC2CC1" w:rsidP="00BC2CC1">
      <w:pPr>
        <w:shd w:val="clear" w:color="auto" w:fill="FFFFFF"/>
        <w:rPr>
          <w:rFonts w:ascii="Verdana" w:hAnsi="Verdana"/>
          <w:color w:val="000000"/>
          <w:sz w:val="30"/>
          <w:szCs w:val="30"/>
        </w:rPr>
      </w:pPr>
      <w:r>
        <w:rPr>
          <w:rStyle w:val="spestag"/>
          <w:rFonts w:ascii="Verdana" w:hAnsi="Verdana"/>
          <w:color w:val="0000CD"/>
          <w:sz w:val="30"/>
          <w:szCs w:val="30"/>
        </w:rPr>
        <w:t>&lt;</w:t>
      </w:r>
      <w:r>
        <w:rPr>
          <w:rStyle w:val="spestagname"/>
          <w:rFonts w:ascii="Verdana" w:hAnsi="Verdana"/>
          <w:color w:val="A52A2A"/>
          <w:sz w:val="30"/>
          <w:szCs w:val="30"/>
        </w:rPr>
        <w:t>h1</w:t>
      </w:r>
      <w:r>
        <w:rPr>
          <w:rStyle w:val="spestag"/>
          <w:rFonts w:ascii="Verdana" w:hAnsi="Verdana"/>
          <w:color w:val="0000CD"/>
          <w:sz w:val="30"/>
          <w:szCs w:val="30"/>
        </w:rPr>
        <w:t>&gt;</w:t>
      </w:r>
      <w:r>
        <w:rPr>
          <w:rFonts w:ascii="Verdana" w:hAnsi="Verdana"/>
          <w:color w:val="000000"/>
          <w:sz w:val="30"/>
          <w:szCs w:val="30"/>
        </w:rPr>
        <w:t>My First Heading</w:t>
      </w:r>
      <w:r>
        <w:rPr>
          <w:rStyle w:val="spestag"/>
          <w:rFonts w:ascii="Verdana" w:hAnsi="Verdana"/>
          <w:color w:val="0000CD"/>
          <w:sz w:val="30"/>
          <w:szCs w:val="30"/>
        </w:rPr>
        <w:t>&lt;</w:t>
      </w:r>
      <w:r>
        <w:rPr>
          <w:rStyle w:val="spestagname"/>
          <w:rFonts w:ascii="Verdana" w:hAnsi="Verdana"/>
          <w:color w:val="A52A2A"/>
          <w:sz w:val="30"/>
          <w:szCs w:val="30"/>
        </w:rPr>
        <w:t>/h1</w:t>
      </w:r>
      <w:r>
        <w:rPr>
          <w:rStyle w:val="spestag"/>
          <w:rFonts w:ascii="Verdana" w:hAnsi="Verdana"/>
          <w:color w:val="0000CD"/>
          <w:sz w:val="30"/>
          <w:szCs w:val="30"/>
        </w:rPr>
        <w:t>&gt;</w:t>
      </w:r>
    </w:p>
    <w:p w:rsidR="00BC2CC1" w:rsidRDefault="00BC2CC1" w:rsidP="00BC2CC1">
      <w:pPr>
        <w:shd w:val="clear" w:color="auto" w:fill="FFFFFF"/>
        <w:rPr>
          <w:rFonts w:ascii="Verdana" w:hAnsi="Verdana"/>
          <w:color w:val="000000"/>
          <w:sz w:val="30"/>
          <w:szCs w:val="30"/>
        </w:rPr>
      </w:pPr>
      <w:r>
        <w:rPr>
          <w:rStyle w:val="spestag"/>
          <w:rFonts w:ascii="Verdana" w:hAnsi="Verdana"/>
          <w:color w:val="0000CD"/>
          <w:sz w:val="30"/>
          <w:szCs w:val="30"/>
        </w:rPr>
        <w:lastRenderedPageBreak/>
        <w:t>&lt;</w:t>
      </w:r>
      <w:r>
        <w:rPr>
          <w:rStyle w:val="spestagname"/>
          <w:rFonts w:ascii="Verdana" w:hAnsi="Verdana"/>
          <w:color w:val="A52A2A"/>
          <w:sz w:val="30"/>
          <w:szCs w:val="30"/>
        </w:rPr>
        <w:t>p</w:t>
      </w:r>
      <w:r>
        <w:rPr>
          <w:rStyle w:val="spestag"/>
          <w:rFonts w:ascii="Verdana" w:hAnsi="Verdana"/>
          <w:color w:val="0000CD"/>
          <w:sz w:val="30"/>
          <w:szCs w:val="30"/>
        </w:rPr>
        <w:t>&gt;</w:t>
      </w:r>
      <w:r>
        <w:rPr>
          <w:rFonts w:ascii="Verdana" w:hAnsi="Verdana"/>
          <w:color w:val="000000"/>
          <w:sz w:val="30"/>
          <w:szCs w:val="30"/>
        </w:rPr>
        <w:t>My first paragraph.</w:t>
      </w:r>
      <w:r>
        <w:rPr>
          <w:rStyle w:val="spestag"/>
          <w:rFonts w:ascii="Verdana" w:hAnsi="Verdana"/>
          <w:color w:val="0000CD"/>
          <w:sz w:val="30"/>
          <w:szCs w:val="30"/>
        </w:rPr>
        <w:t>&lt;</w:t>
      </w:r>
      <w:r>
        <w:rPr>
          <w:rStyle w:val="spestagname"/>
          <w:rFonts w:ascii="Verdana" w:hAnsi="Verdana"/>
          <w:color w:val="A52A2A"/>
          <w:sz w:val="30"/>
          <w:szCs w:val="30"/>
        </w:rPr>
        <w:t>/p</w:t>
      </w:r>
      <w:r>
        <w:rPr>
          <w:rStyle w:val="spestag"/>
          <w:rFonts w:ascii="Verdana" w:hAnsi="Verdana"/>
          <w:color w:val="0000CD"/>
          <w:sz w:val="30"/>
          <w:szCs w:val="30"/>
        </w:rPr>
        <w:t>&gt;</w:t>
      </w:r>
    </w:p>
    <w:tbl>
      <w:tblPr>
        <w:tblW w:w="9908"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760"/>
        <w:gridCol w:w="4050"/>
        <w:gridCol w:w="3098"/>
      </w:tblGrid>
      <w:tr w:rsidR="00BC2CC1" w:rsidTr="00F13E67">
        <w:tc>
          <w:tcPr>
            <w:tcW w:w="2760" w:type="dxa"/>
            <w:shd w:val="clear" w:color="auto" w:fill="FFFFFF"/>
            <w:tcMar>
              <w:top w:w="120" w:type="dxa"/>
              <w:left w:w="240" w:type="dxa"/>
              <w:bottom w:w="120" w:type="dxa"/>
              <w:right w:w="120" w:type="dxa"/>
            </w:tcMar>
            <w:hideMark/>
          </w:tcPr>
          <w:p w:rsidR="00BC2CC1" w:rsidRDefault="00BC2CC1">
            <w:pPr>
              <w:spacing w:before="300" w:after="300"/>
              <w:rPr>
                <w:rFonts w:ascii="Verdana" w:hAnsi="Verdana"/>
                <w:b/>
                <w:bCs/>
                <w:color w:val="000000"/>
                <w:sz w:val="23"/>
                <w:szCs w:val="23"/>
              </w:rPr>
            </w:pPr>
            <w:r>
              <w:rPr>
                <w:rFonts w:ascii="Verdana" w:hAnsi="Verdana"/>
                <w:b/>
                <w:bCs/>
                <w:color w:val="000000"/>
                <w:sz w:val="23"/>
                <w:szCs w:val="23"/>
              </w:rPr>
              <w:t>Start tag</w:t>
            </w:r>
          </w:p>
        </w:tc>
        <w:tc>
          <w:tcPr>
            <w:tcW w:w="4050" w:type="dxa"/>
            <w:shd w:val="clear" w:color="auto" w:fill="FFFFFF"/>
            <w:tcMar>
              <w:top w:w="120" w:type="dxa"/>
              <w:left w:w="120" w:type="dxa"/>
              <w:bottom w:w="120" w:type="dxa"/>
              <w:right w:w="120" w:type="dxa"/>
            </w:tcMar>
            <w:hideMark/>
          </w:tcPr>
          <w:p w:rsidR="00BC2CC1" w:rsidRDefault="00BC2CC1">
            <w:pPr>
              <w:spacing w:before="300" w:after="300"/>
              <w:rPr>
                <w:rFonts w:ascii="Verdana" w:hAnsi="Verdana"/>
                <w:b/>
                <w:bCs/>
                <w:color w:val="000000"/>
                <w:sz w:val="23"/>
                <w:szCs w:val="23"/>
              </w:rPr>
            </w:pPr>
            <w:r>
              <w:rPr>
                <w:rFonts w:ascii="Verdana" w:hAnsi="Verdana"/>
                <w:b/>
                <w:bCs/>
                <w:color w:val="000000"/>
                <w:sz w:val="23"/>
                <w:szCs w:val="23"/>
              </w:rPr>
              <w:t>Element content</w:t>
            </w:r>
          </w:p>
        </w:tc>
        <w:tc>
          <w:tcPr>
            <w:tcW w:w="0" w:type="auto"/>
            <w:shd w:val="clear" w:color="auto" w:fill="FFFFFF"/>
            <w:tcMar>
              <w:top w:w="120" w:type="dxa"/>
              <w:left w:w="120" w:type="dxa"/>
              <w:bottom w:w="120" w:type="dxa"/>
              <w:right w:w="120" w:type="dxa"/>
            </w:tcMar>
            <w:hideMark/>
          </w:tcPr>
          <w:p w:rsidR="00BC2CC1" w:rsidRDefault="00BC2CC1">
            <w:pPr>
              <w:spacing w:before="300" w:after="300"/>
              <w:rPr>
                <w:rFonts w:ascii="Verdana" w:hAnsi="Verdana"/>
                <w:b/>
                <w:bCs/>
                <w:color w:val="000000"/>
                <w:sz w:val="23"/>
                <w:szCs w:val="23"/>
              </w:rPr>
            </w:pPr>
            <w:r>
              <w:rPr>
                <w:rFonts w:ascii="Verdana" w:hAnsi="Verdana"/>
                <w:b/>
                <w:bCs/>
                <w:color w:val="000000"/>
                <w:sz w:val="23"/>
                <w:szCs w:val="23"/>
              </w:rPr>
              <w:t>End tag</w:t>
            </w:r>
          </w:p>
        </w:tc>
      </w:tr>
      <w:tr w:rsidR="00BC2CC1" w:rsidTr="00F13E67">
        <w:tc>
          <w:tcPr>
            <w:tcW w:w="2760" w:type="dxa"/>
            <w:shd w:val="clear" w:color="auto" w:fill="E7E9EB"/>
            <w:tcMar>
              <w:top w:w="120" w:type="dxa"/>
              <w:left w:w="240" w:type="dxa"/>
              <w:bottom w:w="120" w:type="dxa"/>
              <w:right w:w="120" w:type="dxa"/>
            </w:tcMar>
            <w:hideMark/>
          </w:tcPr>
          <w:p w:rsidR="00BC2CC1" w:rsidRDefault="00BC2CC1">
            <w:pPr>
              <w:spacing w:before="300" w:after="300"/>
              <w:rPr>
                <w:rFonts w:ascii="Verdana" w:hAnsi="Verdana"/>
                <w:color w:val="000000"/>
                <w:sz w:val="23"/>
                <w:szCs w:val="23"/>
              </w:rPr>
            </w:pPr>
            <w:r>
              <w:rPr>
                <w:rFonts w:ascii="Verdana" w:hAnsi="Verdana"/>
                <w:color w:val="000000"/>
                <w:sz w:val="23"/>
                <w:szCs w:val="23"/>
              </w:rPr>
              <w:t>&lt;h1&gt;</w:t>
            </w:r>
          </w:p>
        </w:tc>
        <w:tc>
          <w:tcPr>
            <w:tcW w:w="4050" w:type="dxa"/>
            <w:shd w:val="clear" w:color="auto" w:fill="E7E9EB"/>
            <w:tcMar>
              <w:top w:w="120" w:type="dxa"/>
              <w:left w:w="120" w:type="dxa"/>
              <w:bottom w:w="120" w:type="dxa"/>
              <w:right w:w="120" w:type="dxa"/>
            </w:tcMar>
            <w:hideMark/>
          </w:tcPr>
          <w:p w:rsidR="00BC2CC1" w:rsidRDefault="00BC2CC1">
            <w:pPr>
              <w:spacing w:before="300" w:after="300"/>
              <w:rPr>
                <w:rFonts w:ascii="Verdana" w:hAnsi="Verdana"/>
                <w:color w:val="000000"/>
                <w:sz w:val="23"/>
                <w:szCs w:val="23"/>
              </w:rPr>
            </w:pPr>
            <w:r>
              <w:rPr>
                <w:rFonts w:ascii="Verdana" w:hAnsi="Verdana"/>
                <w:color w:val="000000"/>
                <w:sz w:val="23"/>
                <w:szCs w:val="23"/>
              </w:rPr>
              <w:t>My First Heading</w:t>
            </w:r>
          </w:p>
        </w:tc>
        <w:tc>
          <w:tcPr>
            <w:tcW w:w="0" w:type="auto"/>
            <w:shd w:val="clear" w:color="auto" w:fill="E7E9EB"/>
            <w:tcMar>
              <w:top w:w="120" w:type="dxa"/>
              <w:left w:w="120" w:type="dxa"/>
              <w:bottom w:w="120" w:type="dxa"/>
              <w:right w:w="120" w:type="dxa"/>
            </w:tcMar>
            <w:hideMark/>
          </w:tcPr>
          <w:p w:rsidR="00BC2CC1" w:rsidRDefault="00BC2CC1">
            <w:pPr>
              <w:spacing w:before="300" w:after="300"/>
              <w:rPr>
                <w:rFonts w:ascii="Verdana" w:hAnsi="Verdana"/>
                <w:color w:val="000000"/>
                <w:sz w:val="23"/>
                <w:szCs w:val="23"/>
              </w:rPr>
            </w:pPr>
            <w:r>
              <w:rPr>
                <w:rFonts w:ascii="Verdana" w:hAnsi="Verdana"/>
                <w:color w:val="000000"/>
                <w:sz w:val="23"/>
                <w:szCs w:val="23"/>
              </w:rPr>
              <w:t>&lt;/h1&gt;</w:t>
            </w:r>
          </w:p>
        </w:tc>
      </w:tr>
      <w:tr w:rsidR="00BC2CC1" w:rsidTr="00F13E67">
        <w:tc>
          <w:tcPr>
            <w:tcW w:w="2760" w:type="dxa"/>
            <w:shd w:val="clear" w:color="auto" w:fill="FFFFFF"/>
            <w:tcMar>
              <w:top w:w="120" w:type="dxa"/>
              <w:left w:w="240" w:type="dxa"/>
              <w:bottom w:w="120" w:type="dxa"/>
              <w:right w:w="120" w:type="dxa"/>
            </w:tcMar>
            <w:hideMark/>
          </w:tcPr>
          <w:p w:rsidR="00BC2CC1" w:rsidRDefault="00BC2CC1">
            <w:pPr>
              <w:spacing w:before="300" w:after="300"/>
              <w:rPr>
                <w:rFonts w:ascii="Verdana" w:hAnsi="Verdana"/>
                <w:color w:val="000000"/>
                <w:sz w:val="23"/>
                <w:szCs w:val="23"/>
              </w:rPr>
            </w:pPr>
            <w:r>
              <w:rPr>
                <w:rFonts w:ascii="Verdana" w:hAnsi="Verdana"/>
                <w:color w:val="000000"/>
                <w:sz w:val="23"/>
                <w:szCs w:val="23"/>
              </w:rPr>
              <w:t>&lt;p&gt;</w:t>
            </w:r>
          </w:p>
        </w:tc>
        <w:tc>
          <w:tcPr>
            <w:tcW w:w="4050" w:type="dxa"/>
            <w:shd w:val="clear" w:color="auto" w:fill="FFFFFF"/>
            <w:tcMar>
              <w:top w:w="120" w:type="dxa"/>
              <w:left w:w="120" w:type="dxa"/>
              <w:bottom w:w="120" w:type="dxa"/>
              <w:right w:w="120" w:type="dxa"/>
            </w:tcMar>
            <w:hideMark/>
          </w:tcPr>
          <w:p w:rsidR="00BC2CC1" w:rsidRDefault="00BC2CC1">
            <w:pPr>
              <w:spacing w:before="300" w:after="300"/>
              <w:rPr>
                <w:rFonts w:ascii="Verdana" w:hAnsi="Verdana"/>
                <w:color w:val="000000"/>
                <w:sz w:val="23"/>
                <w:szCs w:val="23"/>
              </w:rPr>
            </w:pPr>
            <w:r>
              <w:rPr>
                <w:rFonts w:ascii="Verdana" w:hAnsi="Verdana"/>
                <w:color w:val="000000"/>
                <w:sz w:val="23"/>
                <w:szCs w:val="23"/>
              </w:rPr>
              <w:t>My first paragraph.</w:t>
            </w:r>
          </w:p>
        </w:tc>
        <w:tc>
          <w:tcPr>
            <w:tcW w:w="0" w:type="auto"/>
            <w:shd w:val="clear" w:color="auto" w:fill="FFFFFF"/>
            <w:tcMar>
              <w:top w:w="120" w:type="dxa"/>
              <w:left w:w="120" w:type="dxa"/>
              <w:bottom w:w="120" w:type="dxa"/>
              <w:right w:w="120" w:type="dxa"/>
            </w:tcMar>
            <w:hideMark/>
          </w:tcPr>
          <w:p w:rsidR="00BC2CC1" w:rsidRDefault="00BC2CC1">
            <w:pPr>
              <w:spacing w:before="300" w:after="300"/>
              <w:rPr>
                <w:rFonts w:ascii="Verdana" w:hAnsi="Verdana"/>
                <w:color w:val="000000"/>
                <w:sz w:val="23"/>
                <w:szCs w:val="23"/>
              </w:rPr>
            </w:pPr>
            <w:r>
              <w:rPr>
                <w:rFonts w:ascii="Verdana" w:hAnsi="Verdana"/>
                <w:color w:val="000000"/>
                <w:sz w:val="23"/>
                <w:szCs w:val="23"/>
              </w:rPr>
              <w:t>&lt;/p&gt;</w:t>
            </w:r>
          </w:p>
        </w:tc>
      </w:tr>
      <w:tr w:rsidR="00BC2CC1" w:rsidTr="00F13E67">
        <w:tc>
          <w:tcPr>
            <w:tcW w:w="2760" w:type="dxa"/>
            <w:shd w:val="clear" w:color="auto" w:fill="E7E9EB"/>
            <w:tcMar>
              <w:top w:w="120" w:type="dxa"/>
              <w:left w:w="240" w:type="dxa"/>
              <w:bottom w:w="120" w:type="dxa"/>
              <w:right w:w="120" w:type="dxa"/>
            </w:tcMar>
            <w:hideMark/>
          </w:tcPr>
          <w:p w:rsidR="00BC2CC1" w:rsidRDefault="00BC2CC1">
            <w:pPr>
              <w:spacing w:before="300" w:after="300"/>
              <w:rPr>
                <w:rFonts w:ascii="Verdana" w:hAnsi="Verdana"/>
                <w:color w:val="000000"/>
                <w:sz w:val="23"/>
                <w:szCs w:val="23"/>
              </w:rPr>
            </w:pPr>
            <w:r>
              <w:rPr>
                <w:rFonts w:ascii="Verdana" w:hAnsi="Verdana"/>
                <w:color w:val="000000"/>
                <w:sz w:val="23"/>
                <w:szCs w:val="23"/>
              </w:rPr>
              <w:t>&lt;br&gt;</w:t>
            </w:r>
          </w:p>
        </w:tc>
        <w:tc>
          <w:tcPr>
            <w:tcW w:w="4050" w:type="dxa"/>
            <w:shd w:val="clear" w:color="auto" w:fill="E7E9EB"/>
            <w:tcMar>
              <w:top w:w="120" w:type="dxa"/>
              <w:left w:w="120" w:type="dxa"/>
              <w:bottom w:w="120" w:type="dxa"/>
              <w:right w:w="120" w:type="dxa"/>
            </w:tcMar>
            <w:hideMark/>
          </w:tcPr>
          <w:p w:rsidR="00BC2CC1" w:rsidRDefault="00BC2CC1">
            <w:pPr>
              <w:spacing w:before="300" w:after="300"/>
              <w:rPr>
                <w:rFonts w:ascii="Verdana" w:hAnsi="Verdana"/>
                <w:color w:val="000000"/>
                <w:sz w:val="23"/>
                <w:szCs w:val="23"/>
              </w:rPr>
            </w:pPr>
            <w:r>
              <w:rPr>
                <w:rStyle w:val="Emphasis"/>
                <w:rFonts w:ascii="Verdana" w:hAnsi="Verdana"/>
                <w:color w:val="000000"/>
                <w:sz w:val="23"/>
                <w:szCs w:val="23"/>
              </w:rPr>
              <w:t>none</w:t>
            </w:r>
          </w:p>
        </w:tc>
        <w:tc>
          <w:tcPr>
            <w:tcW w:w="0" w:type="auto"/>
            <w:shd w:val="clear" w:color="auto" w:fill="E7E9EB"/>
            <w:tcMar>
              <w:top w:w="120" w:type="dxa"/>
              <w:left w:w="120" w:type="dxa"/>
              <w:bottom w:w="120" w:type="dxa"/>
              <w:right w:w="120" w:type="dxa"/>
            </w:tcMar>
            <w:hideMark/>
          </w:tcPr>
          <w:p w:rsidR="00BC2CC1" w:rsidRDefault="00BC2CC1">
            <w:pPr>
              <w:spacing w:before="300" w:after="300"/>
              <w:rPr>
                <w:rFonts w:ascii="Verdana" w:hAnsi="Verdana"/>
                <w:color w:val="000000"/>
                <w:sz w:val="23"/>
                <w:szCs w:val="23"/>
              </w:rPr>
            </w:pPr>
            <w:r>
              <w:rPr>
                <w:rStyle w:val="Emphasis"/>
                <w:rFonts w:ascii="Verdana" w:hAnsi="Verdana"/>
                <w:color w:val="000000"/>
                <w:sz w:val="23"/>
                <w:szCs w:val="23"/>
              </w:rPr>
              <w:t>none</w:t>
            </w:r>
          </w:p>
        </w:tc>
      </w:tr>
    </w:tbl>
    <w:p w:rsidR="00BC2CC1" w:rsidRDefault="00BC2CC1" w:rsidP="00BC2CC1">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Some HTML elements have no content (like the &lt;br&gt; element). These elements are called empty elements. Empty elements do not have an end tag!</w:t>
      </w:r>
    </w:p>
    <w:p w:rsidR="00BC2CC1" w:rsidRDefault="00F13E67" w:rsidP="00BC2CC1">
      <w:pPr>
        <w:spacing w:before="300" w:after="300"/>
        <w:rPr>
          <w:rFonts w:ascii="Times New Roman" w:hAnsi="Times New Roman"/>
          <w:sz w:val="24"/>
          <w:szCs w:val="24"/>
        </w:rPr>
      </w:pPr>
      <w:r>
        <w:pict>
          <v:rect id="_x0000_i1037" style="width:0;height:0" o:hralign="center" o:hrstd="t" o:hrnoshade="t" o:hr="t" fillcolor="black" stroked="f"/>
        </w:pict>
      </w:r>
    </w:p>
    <w:p w:rsidR="00BC2CC1" w:rsidRDefault="00BC2CC1" w:rsidP="00BC2CC1">
      <w:pPr>
        <w:pStyle w:val="Heading2"/>
        <w:shd w:val="clear" w:color="auto" w:fill="FFFFFF"/>
        <w:spacing w:before="150" w:beforeAutospacing="0" w:after="150" w:afterAutospacing="0"/>
        <w:rPr>
          <w:rFonts w:ascii="Segoe UI" w:hAnsi="Segoe UI" w:cs="Segoe UI"/>
          <w:b w:val="0"/>
          <w:bCs w:val="0"/>
          <w:color w:val="000000"/>
          <w:sz w:val="48"/>
          <w:szCs w:val="48"/>
        </w:rPr>
      </w:pPr>
      <w:bookmarkStart w:id="31" w:name="_Toc129779602"/>
      <w:r>
        <w:rPr>
          <w:rFonts w:ascii="Segoe UI" w:hAnsi="Segoe UI" w:cs="Segoe UI"/>
          <w:b w:val="0"/>
          <w:bCs w:val="0"/>
          <w:color w:val="000000"/>
          <w:sz w:val="48"/>
          <w:szCs w:val="48"/>
        </w:rPr>
        <w:t>Nested HTML Elements</w:t>
      </w:r>
      <w:bookmarkEnd w:id="31"/>
    </w:p>
    <w:p w:rsidR="00BC2CC1" w:rsidRDefault="00BC2CC1" w:rsidP="00BC2CC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HTML elements can be nested (this means that elements can contain other elements).</w:t>
      </w:r>
    </w:p>
    <w:p w:rsidR="00BC2CC1" w:rsidRDefault="00BC2CC1" w:rsidP="00BC2CC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All HTML documents consist of nested HTML elements.</w:t>
      </w:r>
    </w:p>
    <w:p w:rsidR="00BC2CC1" w:rsidRDefault="00BC2CC1" w:rsidP="00BC2CC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contains four HTML elements (</w:t>
      </w:r>
      <w:r>
        <w:rPr>
          <w:rStyle w:val="HTMLCode"/>
          <w:rFonts w:ascii="Consolas" w:eastAsiaTheme="majorEastAsia" w:hAnsi="Consolas"/>
          <w:color w:val="DC143C"/>
        </w:rPr>
        <w:t>&lt;html&gt;</w:t>
      </w:r>
      <w:r>
        <w:rPr>
          <w:rFonts w:ascii="Verdana" w:hAnsi="Verdana"/>
          <w:color w:val="000000"/>
          <w:sz w:val="23"/>
          <w:szCs w:val="23"/>
        </w:rPr>
        <w:t>, </w:t>
      </w:r>
      <w:r>
        <w:rPr>
          <w:rStyle w:val="HTMLCode"/>
          <w:rFonts w:ascii="Consolas" w:eastAsiaTheme="majorEastAsia" w:hAnsi="Consolas"/>
          <w:color w:val="DC143C"/>
        </w:rPr>
        <w:t>&lt;body&gt;</w:t>
      </w:r>
      <w:r>
        <w:rPr>
          <w:rFonts w:ascii="Verdana" w:hAnsi="Verdana"/>
          <w:color w:val="000000"/>
          <w:sz w:val="23"/>
          <w:szCs w:val="23"/>
        </w:rPr>
        <w:t>, </w:t>
      </w:r>
      <w:r>
        <w:rPr>
          <w:rStyle w:val="HTMLCode"/>
          <w:rFonts w:ascii="Consolas" w:eastAsiaTheme="majorEastAsia" w:hAnsi="Consolas"/>
          <w:color w:val="DC143C"/>
        </w:rPr>
        <w:t>&lt;h1&gt;</w:t>
      </w:r>
      <w:r>
        <w:rPr>
          <w:rFonts w:ascii="Verdana" w:hAnsi="Verdana"/>
          <w:color w:val="000000"/>
          <w:sz w:val="23"/>
          <w:szCs w:val="23"/>
        </w:rPr>
        <w:t> and </w:t>
      </w:r>
      <w:r>
        <w:rPr>
          <w:rStyle w:val="HTMLCode"/>
          <w:rFonts w:ascii="Consolas" w:eastAsiaTheme="majorEastAsia" w:hAnsi="Consolas"/>
          <w:color w:val="DC143C"/>
        </w:rPr>
        <w:t>&lt;p&gt;</w:t>
      </w:r>
      <w:r>
        <w:rPr>
          <w:rFonts w:ascii="Verdana" w:hAnsi="Verdana"/>
          <w:color w:val="000000"/>
          <w:sz w:val="23"/>
          <w:szCs w:val="23"/>
        </w:rPr>
        <w:t>):</w:t>
      </w:r>
    </w:p>
    <w:p w:rsidR="00BC2CC1" w:rsidRDefault="00BC2CC1" w:rsidP="00BC2CC1">
      <w:pPr>
        <w:pStyle w:val="Heading3"/>
        <w:shd w:val="clear" w:color="auto" w:fill="E7E9EB"/>
        <w:spacing w:before="150" w:after="150"/>
        <w:rPr>
          <w:rFonts w:ascii="Segoe UI" w:hAnsi="Segoe UI" w:cs="Segoe UI"/>
          <w:b w:val="0"/>
          <w:bCs w:val="0"/>
          <w:color w:val="000000"/>
          <w:sz w:val="36"/>
          <w:szCs w:val="36"/>
        </w:rPr>
      </w:pPr>
      <w:bookmarkStart w:id="32" w:name="_Toc129779603"/>
      <w:r>
        <w:rPr>
          <w:rFonts w:ascii="Segoe UI" w:hAnsi="Segoe UI" w:cs="Segoe UI"/>
          <w:b w:val="0"/>
          <w:bCs w:val="0"/>
          <w:color w:val="000000"/>
          <w:sz w:val="36"/>
          <w:szCs w:val="36"/>
        </w:rPr>
        <w:t>Example</w:t>
      </w:r>
      <w:bookmarkEnd w:id="32"/>
    </w:p>
    <w:p w:rsidR="00BC2CC1" w:rsidRDefault="00BC2CC1" w:rsidP="00BC2CC1">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!DOCTYPE</w:t>
      </w:r>
      <w:r>
        <w:rPr>
          <w:rStyle w:val="attributecolor"/>
          <w:rFonts w:ascii="Consolas" w:hAnsi="Consolas"/>
          <w:color w:val="FF0000"/>
          <w:sz w:val="23"/>
          <w:szCs w:val="23"/>
        </w:rPr>
        <w:t> 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t>My First Heading</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My first paragraph.</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lastRenderedPageBreak/>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rsidR="00BC2CC1" w:rsidRDefault="00BC2CC1" w:rsidP="00BC2CC1">
      <w:pPr>
        <w:pStyle w:val="Heading3"/>
        <w:shd w:val="clear" w:color="auto" w:fill="FFFFFF"/>
        <w:spacing w:before="150" w:after="150"/>
        <w:rPr>
          <w:rFonts w:ascii="Segoe UI" w:hAnsi="Segoe UI" w:cs="Segoe UI"/>
          <w:b w:val="0"/>
          <w:bCs w:val="0"/>
          <w:color w:val="000000"/>
          <w:sz w:val="36"/>
          <w:szCs w:val="36"/>
        </w:rPr>
      </w:pPr>
      <w:bookmarkStart w:id="33" w:name="_Toc129779604"/>
      <w:r>
        <w:rPr>
          <w:rFonts w:ascii="Segoe UI" w:hAnsi="Segoe UI" w:cs="Segoe UI"/>
          <w:b w:val="0"/>
          <w:bCs w:val="0"/>
          <w:color w:val="000000"/>
          <w:sz w:val="36"/>
          <w:szCs w:val="36"/>
        </w:rPr>
        <w:t>Example Explained</w:t>
      </w:r>
      <w:bookmarkEnd w:id="33"/>
    </w:p>
    <w:p w:rsidR="00BC2CC1" w:rsidRDefault="00BC2CC1" w:rsidP="00BC2CC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rPr>
        <w:t>&lt;html&gt;</w:t>
      </w:r>
      <w:r>
        <w:rPr>
          <w:rFonts w:ascii="Verdana" w:hAnsi="Verdana"/>
          <w:color w:val="000000"/>
          <w:sz w:val="23"/>
          <w:szCs w:val="23"/>
        </w:rPr>
        <w:t> element is the root element and it defines the whole HTML document.</w:t>
      </w:r>
    </w:p>
    <w:p w:rsidR="00BC2CC1" w:rsidRDefault="00BC2CC1" w:rsidP="00BC2CC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It has a start tag </w:t>
      </w:r>
      <w:r>
        <w:rPr>
          <w:rStyle w:val="HTMLCode"/>
          <w:rFonts w:ascii="Consolas" w:eastAsiaTheme="majorEastAsia" w:hAnsi="Consolas"/>
          <w:color w:val="DC143C"/>
        </w:rPr>
        <w:t>&lt;html&gt;</w:t>
      </w:r>
      <w:r>
        <w:rPr>
          <w:rFonts w:ascii="Verdana" w:hAnsi="Verdana"/>
          <w:color w:val="000000"/>
          <w:sz w:val="23"/>
          <w:szCs w:val="23"/>
        </w:rPr>
        <w:t> and an end tag </w:t>
      </w:r>
      <w:r>
        <w:rPr>
          <w:rStyle w:val="HTMLCode"/>
          <w:rFonts w:ascii="Consolas" w:eastAsiaTheme="majorEastAsia" w:hAnsi="Consolas"/>
          <w:color w:val="DC143C"/>
        </w:rPr>
        <w:t>&lt;/html&gt;</w:t>
      </w:r>
      <w:r>
        <w:rPr>
          <w:rFonts w:ascii="Verdana" w:hAnsi="Verdana"/>
          <w:color w:val="000000"/>
          <w:sz w:val="23"/>
          <w:szCs w:val="23"/>
        </w:rPr>
        <w:t>.</w:t>
      </w:r>
    </w:p>
    <w:p w:rsidR="00BC2CC1" w:rsidRDefault="00BC2CC1" w:rsidP="00BC2CC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Then, inside the </w:t>
      </w:r>
      <w:r>
        <w:rPr>
          <w:rStyle w:val="HTMLCode"/>
          <w:rFonts w:ascii="Consolas" w:eastAsiaTheme="majorEastAsia" w:hAnsi="Consolas"/>
          <w:color w:val="DC143C"/>
        </w:rPr>
        <w:t>&lt;html&gt;</w:t>
      </w:r>
      <w:r>
        <w:rPr>
          <w:rFonts w:ascii="Verdana" w:hAnsi="Verdana"/>
          <w:color w:val="000000"/>
          <w:sz w:val="23"/>
          <w:szCs w:val="23"/>
        </w:rPr>
        <w:t> element there is a </w:t>
      </w:r>
      <w:r>
        <w:rPr>
          <w:rStyle w:val="HTMLCode"/>
          <w:rFonts w:ascii="Consolas" w:eastAsiaTheme="majorEastAsia" w:hAnsi="Consolas"/>
          <w:color w:val="DC143C"/>
        </w:rPr>
        <w:t>&lt;body&gt;</w:t>
      </w:r>
      <w:r>
        <w:rPr>
          <w:rFonts w:ascii="Verdana" w:hAnsi="Verdana"/>
          <w:color w:val="000000"/>
          <w:sz w:val="23"/>
          <w:szCs w:val="23"/>
        </w:rPr>
        <w:t> element:</w:t>
      </w:r>
    </w:p>
    <w:p w:rsidR="00BC2CC1" w:rsidRDefault="00BC2CC1" w:rsidP="00BC2CC1">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t>My First Heading</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My first paragraph.</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p>
    <w:p w:rsidR="00BC2CC1" w:rsidRDefault="00BC2CC1" w:rsidP="00BC2CC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rPr>
        <w:t>&lt;body&gt;</w:t>
      </w:r>
      <w:r>
        <w:rPr>
          <w:rFonts w:ascii="Verdana" w:hAnsi="Verdana"/>
          <w:color w:val="000000"/>
          <w:sz w:val="23"/>
          <w:szCs w:val="23"/>
        </w:rPr>
        <w:t> element defines the document's body.</w:t>
      </w:r>
    </w:p>
    <w:p w:rsidR="00BC2CC1" w:rsidRDefault="00BC2CC1" w:rsidP="00BC2CC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It has a start tag </w:t>
      </w:r>
      <w:r>
        <w:rPr>
          <w:rStyle w:val="HTMLCode"/>
          <w:rFonts w:ascii="Consolas" w:eastAsiaTheme="majorEastAsia" w:hAnsi="Consolas"/>
          <w:color w:val="DC143C"/>
        </w:rPr>
        <w:t>&lt;body&gt;</w:t>
      </w:r>
      <w:r>
        <w:rPr>
          <w:rFonts w:ascii="Verdana" w:hAnsi="Verdana"/>
          <w:color w:val="000000"/>
          <w:sz w:val="23"/>
          <w:szCs w:val="23"/>
        </w:rPr>
        <w:t> and an end tag </w:t>
      </w:r>
      <w:r>
        <w:rPr>
          <w:rStyle w:val="HTMLCode"/>
          <w:rFonts w:ascii="Consolas" w:eastAsiaTheme="majorEastAsia" w:hAnsi="Consolas"/>
          <w:color w:val="DC143C"/>
        </w:rPr>
        <w:t>&lt;/body&gt;</w:t>
      </w:r>
      <w:r>
        <w:rPr>
          <w:rFonts w:ascii="Verdana" w:hAnsi="Verdana"/>
          <w:color w:val="000000"/>
          <w:sz w:val="23"/>
          <w:szCs w:val="23"/>
        </w:rPr>
        <w:t>.</w:t>
      </w:r>
    </w:p>
    <w:p w:rsidR="00BC2CC1" w:rsidRDefault="00BC2CC1" w:rsidP="00BC2CC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Then, inside the </w:t>
      </w:r>
      <w:r>
        <w:rPr>
          <w:rStyle w:val="HTMLCode"/>
          <w:rFonts w:ascii="Consolas" w:eastAsiaTheme="majorEastAsia" w:hAnsi="Consolas"/>
          <w:color w:val="DC143C"/>
        </w:rPr>
        <w:t>&lt;body&gt;</w:t>
      </w:r>
      <w:r>
        <w:rPr>
          <w:rFonts w:ascii="Verdana" w:hAnsi="Verdana"/>
          <w:color w:val="000000"/>
          <w:sz w:val="23"/>
          <w:szCs w:val="23"/>
        </w:rPr>
        <w:t> element there are two other elements: </w:t>
      </w:r>
      <w:r>
        <w:rPr>
          <w:rStyle w:val="HTMLCode"/>
          <w:rFonts w:ascii="Consolas" w:eastAsiaTheme="majorEastAsia" w:hAnsi="Consolas"/>
          <w:color w:val="DC143C"/>
        </w:rPr>
        <w:t>&lt;h1&gt;</w:t>
      </w:r>
      <w:r>
        <w:rPr>
          <w:rFonts w:ascii="Verdana" w:hAnsi="Verdana"/>
          <w:color w:val="000000"/>
          <w:sz w:val="23"/>
          <w:szCs w:val="23"/>
        </w:rPr>
        <w:t> and </w:t>
      </w:r>
      <w:r>
        <w:rPr>
          <w:rStyle w:val="HTMLCode"/>
          <w:rFonts w:ascii="Consolas" w:eastAsiaTheme="majorEastAsia" w:hAnsi="Consolas"/>
          <w:color w:val="DC143C"/>
        </w:rPr>
        <w:t>&lt;p&gt;</w:t>
      </w:r>
      <w:r>
        <w:rPr>
          <w:rFonts w:ascii="Verdana" w:hAnsi="Verdana"/>
          <w:color w:val="000000"/>
          <w:sz w:val="23"/>
          <w:szCs w:val="23"/>
        </w:rPr>
        <w:t>:</w:t>
      </w:r>
    </w:p>
    <w:p w:rsidR="00BC2CC1" w:rsidRDefault="00BC2CC1" w:rsidP="00BC2CC1">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t>My First Heading</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My first paragraph.</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p>
    <w:p w:rsidR="00BC2CC1" w:rsidRDefault="00BC2CC1" w:rsidP="00BC2CC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rPr>
        <w:t>&lt;h1&gt;</w:t>
      </w:r>
      <w:r>
        <w:rPr>
          <w:rFonts w:ascii="Verdana" w:hAnsi="Verdana"/>
          <w:color w:val="000000"/>
          <w:sz w:val="23"/>
          <w:szCs w:val="23"/>
        </w:rPr>
        <w:t> element defines a heading.</w:t>
      </w:r>
    </w:p>
    <w:p w:rsidR="00BC2CC1" w:rsidRDefault="00BC2CC1" w:rsidP="00BC2CC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It has a start tag </w:t>
      </w:r>
      <w:r>
        <w:rPr>
          <w:rStyle w:val="HTMLCode"/>
          <w:rFonts w:ascii="Consolas" w:eastAsiaTheme="majorEastAsia" w:hAnsi="Consolas"/>
          <w:color w:val="DC143C"/>
        </w:rPr>
        <w:t>&lt;h1&gt;</w:t>
      </w:r>
      <w:r>
        <w:rPr>
          <w:rFonts w:ascii="Verdana" w:hAnsi="Verdana"/>
          <w:color w:val="000000"/>
          <w:sz w:val="23"/>
          <w:szCs w:val="23"/>
        </w:rPr>
        <w:t> and an end tag </w:t>
      </w:r>
      <w:r>
        <w:rPr>
          <w:rStyle w:val="HTMLCode"/>
          <w:rFonts w:ascii="Consolas" w:eastAsiaTheme="majorEastAsia" w:hAnsi="Consolas"/>
          <w:color w:val="DC143C"/>
        </w:rPr>
        <w:t>&lt;/h1&gt;</w:t>
      </w:r>
      <w:r>
        <w:rPr>
          <w:rFonts w:ascii="Verdana" w:hAnsi="Verdana"/>
          <w:color w:val="000000"/>
          <w:sz w:val="23"/>
          <w:szCs w:val="23"/>
        </w:rPr>
        <w:t>:</w:t>
      </w:r>
    </w:p>
    <w:p w:rsidR="00BC2CC1" w:rsidRDefault="00BC2CC1" w:rsidP="00BC2CC1">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t>My First Heading</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p>
    <w:p w:rsidR="00BC2CC1" w:rsidRDefault="00BC2CC1" w:rsidP="00BC2CC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rPr>
        <w:t>&lt;p&gt;</w:t>
      </w:r>
      <w:r>
        <w:rPr>
          <w:rFonts w:ascii="Verdana" w:hAnsi="Verdana"/>
          <w:color w:val="000000"/>
          <w:sz w:val="23"/>
          <w:szCs w:val="23"/>
        </w:rPr>
        <w:t> element defines a paragraph.</w:t>
      </w:r>
    </w:p>
    <w:p w:rsidR="00BC2CC1" w:rsidRDefault="00BC2CC1" w:rsidP="00BC2CC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It has a start tag </w:t>
      </w:r>
      <w:r>
        <w:rPr>
          <w:rStyle w:val="HTMLCode"/>
          <w:rFonts w:ascii="Consolas" w:eastAsiaTheme="majorEastAsia" w:hAnsi="Consolas"/>
          <w:color w:val="DC143C"/>
        </w:rPr>
        <w:t>&lt;p&gt;</w:t>
      </w:r>
      <w:r>
        <w:rPr>
          <w:rFonts w:ascii="Verdana" w:hAnsi="Verdana"/>
          <w:color w:val="000000"/>
          <w:sz w:val="23"/>
          <w:szCs w:val="23"/>
        </w:rPr>
        <w:t> and an end tag </w:t>
      </w:r>
      <w:r>
        <w:rPr>
          <w:rStyle w:val="HTMLCode"/>
          <w:rFonts w:ascii="Consolas" w:eastAsiaTheme="majorEastAsia" w:hAnsi="Consolas"/>
          <w:color w:val="DC143C"/>
        </w:rPr>
        <w:t>&lt;/p&gt;</w:t>
      </w:r>
      <w:r>
        <w:rPr>
          <w:rFonts w:ascii="Verdana" w:hAnsi="Verdana"/>
          <w:color w:val="000000"/>
          <w:sz w:val="23"/>
          <w:szCs w:val="23"/>
        </w:rPr>
        <w:t>:</w:t>
      </w:r>
    </w:p>
    <w:p w:rsidR="00BC2CC1" w:rsidRDefault="00BC2CC1" w:rsidP="00BC2CC1">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My first paragraph.</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p>
    <w:p w:rsidR="00BC2CC1" w:rsidRDefault="00F13E67" w:rsidP="00BC2CC1">
      <w:pPr>
        <w:spacing w:before="300" w:after="300"/>
        <w:rPr>
          <w:rFonts w:ascii="Times New Roman" w:hAnsi="Times New Roman"/>
          <w:sz w:val="24"/>
          <w:szCs w:val="24"/>
        </w:rPr>
      </w:pPr>
      <w:r>
        <w:pict>
          <v:rect id="_x0000_i1038" style="width:0;height:0" o:hralign="center" o:hrstd="t" o:hrnoshade="t" o:hr="t" fillcolor="black" stroked="f"/>
        </w:pict>
      </w:r>
    </w:p>
    <w:p w:rsidR="00BC2CC1" w:rsidRDefault="00BC2CC1" w:rsidP="00BC2CC1">
      <w:pPr>
        <w:shd w:val="clear" w:color="auto" w:fill="FFFFFF"/>
        <w:spacing w:before="300" w:after="300"/>
        <w:jc w:val="center"/>
        <w:rPr>
          <w:rFonts w:ascii="Verdana" w:hAnsi="Verdana"/>
          <w:color w:val="000000"/>
          <w:sz w:val="18"/>
          <w:szCs w:val="18"/>
        </w:rPr>
      </w:pPr>
      <w:r>
        <w:rPr>
          <w:rFonts w:ascii="Verdana" w:hAnsi="Verdana"/>
          <w:color w:val="000000"/>
          <w:sz w:val="18"/>
          <w:szCs w:val="18"/>
        </w:rPr>
        <w:t>ADVERTISEMENT</w:t>
      </w:r>
    </w:p>
    <w:p w:rsidR="00BC2CC1" w:rsidRDefault="00F13E67" w:rsidP="00BC2CC1">
      <w:pPr>
        <w:spacing w:before="300" w:after="300"/>
        <w:rPr>
          <w:rFonts w:ascii="Times New Roman" w:hAnsi="Times New Roman"/>
          <w:sz w:val="24"/>
          <w:szCs w:val="24"/>
        </w:rPr>
      </w:pPr>
      <w:r>
        <w:lastRenderedPageBreak/>
        <w:pict>
          <v:rect id="_x0000_i1039" style="width:0;height:0" o:hralign="center" o:hrstd="t" o:hrnoshade="t" o:hr="t" fillcolor="black" stroked="f"/>
        </w:pict>
      </w:r>
    </w:p>
    <w:p w:rsidR="00BC2CC1" w:rsidRDefault="00BC2CC1" w:rsidP="00BC2CC1">
      <w:pPr>
        <w:pStyle w:val="Heading2"/>
        <w:shd w:val="clear" w:color="auto" w:fill="FFFFFF"/>
        <w:spacing w:before="150" w:beforeAutospacing="0" w:after="150" w:afterAutospacing="0"/>
        <w:rPr>
          <w:rFonts w:ascii="Segoe UI" w:hAnsi="Segoe UI" w:cs="Segoe UI"/>
          <w:b w:val="0"/>
          <w:bCs w:val="0"/>
          <w:color w:val="000000"/>
          <w:sz w:val="48"/>
          <w:szCs w:val="48"/>
        </w:rPr>
      </w:pPr>
      <w:bookmarkStart w:id="34" w:name="_Toc129779605"/>
      <w:r>
        <w:rPr>
          <w:rFonts w:ascii="Segoe UI" w:hAnsi="Segoe UI" w:cs="Segoe UI"/>
          <w:b w:val="0"/>
          <w:bCs w:val="0"/>
          <w:color w:val="000000"/>
          <w:sz w:val="48"/>
          <w:szCs w:val="48"/>
        </w:rPr>
        <w:t>Never Skip the End Tag</w:t>
      </w:r>
      <w:bookmarkEnd w:id="34"/>
    </w:p>
    <w:p w:rsidR="00BC2CC1" w:rsidRDefault="00BC2CC1" w:rsidP="00BC2CC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Some HTML elements will display correctly, even if you forget the end tag:</w:t>
      </w:r>
    </w:p>
    <w:p w:rsidR="00BC2CC1" w:rsidRDefault="00BC2CC1" w:rsidP="00BC2CC1">
      <w:pPr>
        <w:pStyle w:val="Heading3"/>
        <w:shd w:val="clear" w:color="auto" w:fill="E7E9EB"/>
        <w:spacing w:before="150" w:after="150"/>
        <w:rPr>
          <w:rFonts w:ascii="Segoe UI" w:hAnsi="Segoe UI" w:cs="Segoe UI"/>
          <w:b w:val="0"/>
          <w:bCs w:val="0"/>
          <w:color w:val="000000"/>
          <w:sz w:val="36"/>
          <w:szCs w:val="36"/>
        </w:rPr>
      </w:pPr>
      <w:bookmarkStart w:id="35" w:name="_Toc129779606"/>
      <w:r>
        <w:rPr>
          <w:rFonts w:ascii="Segoe UI" w:hAnsi="Segoe UI" w:cs="Segoe UI"/>
          <w:b w:val="0"/>
          <w:bCs w:val="0"/>
          <w:color w:val="000000"/>
          <w:sz w:val="36"/>
          <w:szCs w:val="36"/>
        </w:rPr>
        <w:t>Example</w:t>
      </w:r>
      <w:bookmarkEnd w:id="35"/>
    </w:p>
    <w:p w:rsidR="00BC2CC1" w:rsidRDefault="00BC2CC1" w:rsidP="00BC2CC1">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This is a paragraph</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This is a paragraph</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rsidR="00BC2CC1" w:rsidRDefault="00BC2CC1" w:rsidP="00BC2CC1">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However, never rely on this! Unexpected results and errors may occur if you forget the end tag!</w:t>
      </w:r>
    </w:p>
    <w:p w:rsidR="00BC2CC1" w:rsidRDefault="00F13E67" w:rsidP="00BC2CC1">
      <w:pPr>
        <w:spacing w:before="300" w:after="300"/>
        <w:rPr>
          <w:rFonts w:ascii="Times New Roman" w:hAnsi="Times New Roman"/>
          <w:sz w:val="24"/>
          <w:szCs w:val="24"/>
        </w:rPr>
      </w:pPr>
      <w:r>
        <w:pict>
          <v:rect id="_x0000_i1040" style="width:0;height:0" o:hralign="center" o:hrstd="t" o:hrnoshade="t" o:hr="t" fillcolor="black" stroked="f"/>
        </w:pict>
      </w:r>
    </w:p>
    <w:p w:rsidR="00BC2CC1" w:rsidRDefault="00BC2CC1" w:rsidP="00BC2CC1">
      <w:pPr>
        <w:pStyle w:val="Heading2"/>
        <w:shd w:val="clear" w:color="auto" w:fill="FFFFFF"/>
        <w:spacing w:before="150" w:beforeAutospacing="0" w:after="150" w:afterAutospacing="0"/>
        <w:rPr>
          <w:rFonts w:ascii="Segoe UI" w:hAnsi="Segoe UI" w:cs="Segoe UI"/>
          <w:b w:val="0"/>
          <w:bCs w:val="0"/>
          <w:color w:val="000000"/>
          <w:sz w:val="48"/>
          <w:szCs w:val="48"/>
        </w:rPr>
      </w:pPr>
      <w:bookmarkStart w:id="36" w:name="_Toc129779607"/>
      <w:r>
        <w:rPr>
          <w:rFonts w:ascii="Segoe UI" w:hAnsi="Segoe UI" w:cs="Segoe UI"/>
          <w:b w:val="0"/>
          <w:bCs w:val="0"/>
          <w:color w:val="000000"/>
          <w:sz w:val="48"/>
          <w:szCs w:val="48"/>
        </w:rPr>
        <w:t>Empty HTML Elements</w:t>
      </w:r>
      <w:bookmarkEnd w:id="36"/>
    </w:p>
    <w:p w:rsidR="00BC2CC1" w:rsidRDefault="00BC2CC1" w:rsidP="00BC2CC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HTML elements with no content are called empty elements.</w:t>
      </w:r>
    </w:p>
    <w:p w:rsidR="00BC2CC1" w:rsidRDefault="00BC2CC1" w:rsidP="00BC2CC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rPr>
        <w:t>&lt;br&gt;</w:t>
      </w:r>
      <w:r>
        <w:rPr>
          <w:rFonts w:ascii="Verdana" w:hAnsi="Verdana"/>
          <w:color w:val="000000"/>
          <w:sz w:val="23"/>
          <w:szCs w:val="23"/>
        </w:rPr>
        <w:t> tag defines a line break, and is an empty element without a closing tag:</w:t>
      </w:r>
    </w:p>
    <w:p w:rsidR="00BC2CC1" w:rsidRDefault="00BC2CC1" w:rsidP="00BC2CC1">
      <w:pPr>
        <w:pStyle w:val="Heading3"/>
        <w:shd w:val="clear" w:color="auto" w:fill="E7E9EB"/>
        <w:spacing w:before="150" w:after="150"/>
        <w:rPr>
          <w:rFonts w:ascii="Segoe UI" w:hAnsi="Segoe UI" w:cs="Segoe UI"/>
          <w:b w:val="0"/>
          <w:bCs w:val="0"/>
          <w:color w:val="000000"/>
          <w:sz w:val="36"/>
          <w:szCs w:val="36"/>
        </w:rPr>
      </w:pPr>
      <w:bookmarkStart w:id="37" w:name="_Toc129779608"/>
      <w:r>
        <w:rPr>
          <w:rFonts w:ascii="Segoe UI" w:hAnsi="Segoe UI" w:cs="Segoe UI"/>
          <w:b w:val="0"/>
          <w:bCs w:val="0"/>
          <w:color w:val="000000"/>
          <w:sz w:val="36"/>
          <w:szCs w:val="36"/>
        </w:rPr>
        <w:t>Example</w:t>
      </w:r>
      <w:bookmarkEnd w:id="37"/>
    </w:p>
    <w:p w:rsidR="00BC2CC1" w:rsidRPr="00BC2CC1" w:rsidRDefault="00BC2CC1" w:rsidP="00BC2CC1">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This is a </w:t>
      </w:r>
      <w:r>
        <w:rPr>
          <w:rStyle w:val="tagcolor"/>
          <w:rFonts w:ascii="Consolas" w:hAnsi="Consolas"/>
          <w:color w:val="0000CD"/>
          <w:sz w:val="23"/>
          <w:szCs w:val="23"/>
        </w:rPr>
        <w:t>&lt;</w:t>
      </w:r>
      <w:r>
        <w:rPr>
          <w:rStyle w:val="tagnamecolor"/>
          <w:rFonts w:ascii="Consolas" w:hAnsi="Consolas"/>
          <w:color w:val="A52A2A"/>
          <w:sz w:val="23"/>
          <w:szCs w:val="23"/>
        </w:rPr>
        <w:t>br</w:t>
      </w:r>
      <w:r>
        <w:rPr>
          <w:rStyle w:val="tagcolor"/>
          <w:rFonts w:ascii="Consolas" w:hAnsi="Consolas"/>
          <w:color w:val="0000CD"/>
          <w:sz w:val="23"/>
          <w:szCs w:val="23"/>
        </w:rPr>
        <w:t>&gt;</w:t>
      </w:r>
      <w:r>
        <w:rPr>
          <w:rFonts w:ascii="Consolas" w:hAnsi="Consolas"/>
          <w:color w:val="000000"/>
          <w:sz w:val="23"/>
          <w:szCs w:val="23"/>
        </w:rPr>
        <w:t> paragraph with a line break.</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sidR="00F13E67">
        <w:pict>
          <v:rect id="_x0000_i1041" style="width:0;height:0" o:hralign="center" o:hrstd="t" o:hrnoshade="t" o:hr="t" fillcolor="black" stroked="f"/>
        </w:pict>
      </w:r>
    </w:p>
    <w:p w:rsidR="00BC2CC1" w:rsidRDefault="00BC2CC1" w:rsidP="00BC2CC1">
      <w:pPr>
        <w:pStyle w:val="Heading2"/>
        <w:shd w:val="clear" w:color="auto" w:fill="FFFFFF"/>
        <w:spacing w:before="150" w:beforeAutospacing="0" w:after="150" w:afterAutospacing="0"/>
        <w:rPr>
          <w:rFonts w:ascii="Segoe UI" w:hAnsi="Segoe UI" w:cs="Segoe UI"/>
          <w:b w:val="0"/>
          <w:bCs w:val="0"/>
          <w:color w:val="000000"/>
          <w:sz w:val="48"/>
          <w:szCs w:val="48"/>
        </w:rPr>
      </w:pPr>
      <w:bookmarkStart w:id="38" w:name="_Toc129779609"/>
      <w:r>
        <w:rPr>
          <w:rFonts w:ascii="Segoe UI" w:hAnsi="Segoe UI" w:cs="Segoe UI"/>
          <w:b w:val="0"/>
          <w:bCs w:val="0"/>
          <w:color w:val="000000"/>
          <w:sz w:val="48"/>
          <w:szCs w:val="48"/>
        </w:rPr>
        <w:t>HTML is Not Case Sensitive</w:t>
      </w:r>
      <w:bookmarkEnd w:id="38"/>
    </w:p>
    <w:p w:rsidR="00BC2CC1" w:rsidRDefault="00BC2CC1" w:rsidP="00BC2CC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HTML tags are not case sensitive: </w:t>
      </w:r>
      <w:r>
        <w:rPr>
          <w:rStyle w:val="HTMLCode"/>
          <w:rFonts w:ascii="Consolas" w:eastAsiaTheme="majorEastAsia" w:hAnsi="Consolas"/>
          <w:color w:val="DC143C"/>
        </w:rPr>
        <w:t>&lt;P&gt;</w:t>
      </w:r>
      <w:r>
        <w:rPr>
          <w:rFonts w:ascii="Verdana" w:hAnsi="Verdana"/>
          <w:color w:val="000000"/>
          <w:sz w:val="23"/>
          <w:szCs w:val="23"/>
        </w:rPr>
        <w:t> means the same as </w:t>
      </w:r>
      <w:r>
        <w:rPr>
          <w:rStyle w:val="HTMLCode"/>
          <w:rFonts w:ascii="Consolas" w:eastAsiaTheme="majorEastAsia" w:hAnsi="Consolas"/>
          <w:color w:val="DC143C"/>
        </w:rPr>
        <w:t>&lt;p&gt;</w:t>
      </w:r>
      <w:r>
        <w:rPr>
          <w:rFonts w:ascii="Verdana" w:hAnsi="Verdana"/>
          <w:color w:val="000000"/>
          <w:sz w:val="23"/>
          <w:szCs w:val="23"/>
        </w:rPr>
        <w:t>.</w:t>
      </w:r>
    </w:p>
    <w:p w:rsidR="00BC2CC1" w:rsidRDefault="00BC2CC1" w:rsidP="00BC2CC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 xml:space="preserve">The HTML standard does not require lowercase tags, but </w:t>
      </w:r>
      <w:r w:rsidR="002C5EBC">
        <w:rPr>
          <w:rFonts w:ascii="Verdana" w:hAnsi="Verdana"/>
          <w:color w:val="000000"/>
          <w:sz w:val="23"/>
          <w:szCs w:val="23"/>
        </w:rPr>
        <w:t>SKILLS9</w:t>
      </w:r>
      <w:r>
        <w:rPr>
          <w:rFonts w:ascii="Verdana" w:hAnsi="Verdana"/>
          <w:color w:val="000000"/>
          <w:sz w:val="23"/>
          <w:szCs w:val="23"/>
        </w:rPr>
        <w:t> </w:t>
      </w:r>
      <w:r>
        <w:rPr>
          <w:rFonts w:ascii="Verdana" w:hAnsi="Verdana"/>
          <w:b/>
          <w:bCs/>
          <w:color w:val="000000"/>
          <w:sz w:val="23"/>
          <w:szCs w:val="23"/>
        </w:rPr>
        <w:t>recommends</w:t>
      </w:r>
      <w:r>
        <w:rPr>
          <w:rFonts w:ascii="Verdana" w:hAnsi="Verdana"/>
          <w:color w:val="000000"/>
          <w:sz w:val="23"/>
          <w:szCs w:val="23"/>
        </w:rPr>
        <w:t> lowercase in HTML, and </w:t>
      </w:r>
      <w:r>
        <w:rPr>
          <w:rFonts w:ascii="Verdana" w:hAnsi="Verdana"/>
          <w:b/>
          <w:bCs/>
          <w:color w:val="000000"/>
          <w:sz w:val="23"/>
          <w:szCs w:val="23"/>
        </w:rPr>
        <w:t>demands</w:t>
      </w:r>
      <w:r>
        <w:rPr>
          <w:rFonts w:ascii="Verdana" w:hAnsi="Verdana"/>
          <w:color w:val="000000"/>
          <w:sz w:val="23"/>
          <w:szCs w:val="23"/>
        </w:rPr>
        <w:t> lowercase for stricter document types like XHTML.</w:t>
      </w:r>
    </w:p>
    <w:p w:rsidR="00BC2CC1" w:rsidRDefault="00BC2CC1" w:rsidP="00BC2CC1">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 xml:space="preserve">At </w:t>
      </w:r>
      <w:r w:rsidR="002C5EBC">
        <w:rPr>
          <w:rFonts w:ascii="Verdana" w:hAnsi="Verdana"/>
          <w:color w:val="000000"/>
          <w:sz w:val="23"/>
          <w:szCs w:val="23"/>
        </w:rPr>
        <w:t>Skills9</w:t>
      </w:r>
      <w:r>
        <w:rPr>
          <w:rFonts w:ascii="Verdana" w:hAnsi="Verdana"/>
          <w:color w:val="000000"/>
          <w:sz w:val="23"/>
          <w:szCs w:val="23"/>
        </w:rPr>
        <w:t xml:space="preserve"> we always use lowercase tag names.</w:t>
      </w:r>
    </w:p>
    <w:p w:rsidR="00BC2CC1" w:rsidRDefault="00F13E67" w:rsidP="00BC2CC1">
      <w:pPr>
        <w:spacing w:before="300" w:after="300"/>
        <w:rPr>
          <w:rFonts w:ascii="Times New Roman" w:hAnsi="Times New Roman"/>
          <w:sz w:val="24"/>
          <w:szCs w:val="24"/>
        </w:rPr>
      </w:pPr>
      <w:r>
        <w:pict>
          <v:rect id="_x0000_i1042" style="width:0;height:0" o:hralign="center" o:hrstd="t" o:hrnoshade="t" o:hr="t" fillcolor="black" stroked="f"/>
        </w:pict>
      </w:r>
    </w:p>
    <w:p w:rsidR="00BC2CC1" w:rsidRDefault="00BC2CC1" w:rsidP="00BC2CC1">
      <w:pPr>
        <w:pStyle w:val="Heading2"/>
        <w:shd w:val="clear" w:color="auto" w:fill="FFFFFF"/>
        <w:spacing w:before="150" w:beforeAutospacing="0" w:after="150" w:afterAutospacing="0"/>
        <w:rPr>
          <w:rFonts w:ascii="Segoe UI" w:hAnsi="Segoe UI" w:cs="Segoe UI"/>
          <w:b w:val="0"/>
          <w:bCs w:val="0"/>
          <w:color w:val="000000"/>
          <w:sz w:val="48"/>
          <w:szCs w:val="48"/>
        </w:rPr>
      </w:pPr>
      <w:bookmarkStart w:id="39" w:name="_Toc129779610"/>
      <w:r>
        <w:rPr>
          <w:rFonts w:ascii="Segoe UI" w:hAnsi="Segoe UI" w:cs="Segoe UI"/>
          <w:b w:val="0"/>
          <w:bCs w:val="0"/>
          <w:color w:val="000000"/>
          <w:sz w:val="48"/>
          <w:szCs w:val="48"/>
        </w:rPr>
        <w:t>HTML Tag Reference</w:t>
      </w:r>
      <w:bookmarkEnd w:id="39"/>
    </w:p>
    <w:p w:rsidR="00BC2CC1" w:rsidRDefault="002C5EBC" w:rsidP="00BC2CC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Skills9</w:t>
      </w:r>
      <w:r w:rsidR="00BC2CC1">
        <w:rPr>
          <w:rFonts w:ascii="Verdana" w:hAnsi="Verdana"/>
          <w:color w:val="000000"/>
          <w:sz w:val="23"/>
          <w:szCs w:val="23"/>
        </w:rPr>
        <w:t>' tag reference contains additional information about these tags and their attributes.</w:t>
      </w:r>
    </w:p>
    <w:tbl>
      <w:tblPr>
        <w:tblW w:w="1032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120"/>
        <w:gridCol w:w="7200"/>
      </w:tblGrid>
      <w:tr w:rsidR="00BC2CC1" w:rsidTr="002C5EBC">
        <w:tc>
          <w:tcPr>
            <w:tcW w:w="3120" w:type="dxa"/>
            <w:shd w:val="clear" w:color="auto" w:fill="FFFFFF"/>
            <w:tcMar>
              <w:top w:w="120" w:type="dxa"/>
              <w:left w:w="240" w:type="dxa"/>
              <w:bottom w:w="120" w:type="dxa"/>
              <w:right w:w="120" w:type="dxa"/>
            </w:tcMar>
            <w:hideMark/>
          </w:tcPr>
          <w:p w:rsidR="00BC2CC1" w:rsidRDefault="00BC2CC1">
            <w:pPr>
              <w:spacing w:before="300" w:after="300"/>
              <w:rPr>
                <w:rFonts w:ascii="Verdana" w:hAnsi="Verdana"/>
                <w:b/>
                <w:bCs/>
                <w:color w:val="000000"/>
                <w:sz w:val="23"/>
                <w:szCs w:val="23"/>
              </w:rPr>
            </w:pPr>
            <w:r>
              <w:rPr>
                <w:rFonts w:ascii="Verdana" w:hAnsi="Verdana"/>
                <w:b/>
                <w:bCs/>
                <w:color w:val="000000"/>
                <w:sz w:val="23"/>
                <w:szCs w:val="23"/>
              </w:rPr>
              <w:t>Tag</w:t>
            </w:r>
          </w:p>
        </w:tc>
        <w:tc>
          <w:tcPr>
            <w:tcW w:w="7200" w:type="dxa"/>
            <w:shd w:val="clear" w:color="auto" w:fill="FFFFFF"/>
            <w:tcMar>
              <w:top w:w="120" w:type="dxa"/>
              <w:left w:w="120" w:type="dxa"/>
              <w:bottom w:w="120" w:type="dxa"/>
              <w:right w:w="120" w:type="dxa"/>
            </w:tcMar>
            <w:hideMark/>
          </w:tcPr>
          <w:p w:rsidR="00BC2CC1" w:rsidRDefault="00BC2CC1">
            <w:pPr>
              <w:spacing w:before="300" w:after="300"/>
              <w:rPr>
                <w:rFonts w:ascii="Verdana" w:hAnsi="Verdana"/>
                <w:b/>
                <w:bCs/>
                <w:color w:val="000000"/>
                <w:sz w:val="23"/>
                <w:szCs w:val="23"/>
              </w:rPr>
            </w:pPr>
            <w:r>
              <w:rPr>
                <w:rFonts w:ascii="Verdana" w:hAnsi="Verdana"/>
                <w:b/>
                <w:bCs/>
                <w:color w:val="000000"/>
                <w:sz w:val="23"/>
                <w:szCs w:val="23"/>
              </w:rPr>
              <w:t>Description</w:t>
            </w:r>
          </w:p>
        </w:tc>
      </w:tr>
      <w:tr w:rsidR="00BC2CC1" w:rsidTr="002C5EBC">
        <w:tc>
          <w:tcPr>
            <w:tcW w:w="3120" w:type="dxa"/>
            <w:shd w:val="clear" w:color="auto" w:fill="E7E9EB"/>
            <w:tcMar>
              <w:top w:w="120" w:type="dxa"/>
              <w:left w:w="240" w:type="dxa"/>
              <w:bottom w:w="120" w:type="dxa"/>
              <w:right w:w="120" w:type="dxa"/>
            </w:tcMar>
            <w:hideMark/>
          </w:tcPr>
          <w:p w:rsidR="00BC2CC1" w:rsidRDefault="00F13E67">
            <w:pPr>
              <w:spacing w:before="300" w:after="300"/>
              <w:rPr>
                <w:rFonts w:ascii="Verdana" w:hAnsi="Verdana"/>
                <w:color w:val="000000"/>
                <w:sz w:val="23"/>
                <w:szCs w:val="23"/>
              </w:rPr>
            </w:pPr>
            <w:hyperlink r:id="rId18" w:history="1">
              <w:r w:rsidR="00BC2CC1">
                <w:rPr>
                  <w:rStyle w:val="Hyperlink"/>
                  <w:rFonts w:ascii="Verdana" w:hAnsi="Verdana"/>
                  <w:sz w:val="23"/>
                  <w:szCs w:val="23"/>
                </w:rPr>
                <w:t>&lt;html&gt;</w:t>
              </w:r>
            </w:hyperlink>
          </w:p>
        </w:tc>
        <w:tc>
          <w:tcPr>
            <w:tcW w:w="7200" w:type="dxa"/>
            <w:shd w:val="clear" w:color="auto" w:fill="E7E9EB"/>
            <w:tcMar>
              <w:top w:w="120" w:type="dxa"/>
              <w:left w:w="120" w:type="dxa"/>
              <w:bottom w:w="120" w:type="dxa"/>
              <w:right w:w="120" w:type="dxa"/>
            </w:tcMar>
            <w:hideMark/>
          </w:tcPr>
          <w:p w:rsidR="00BC2CC1" w:rsidRDefault="00BC2CC1">
            <w:pPr>
              <w:spacing w:before="300" w:after="300"/>
              <w:rPr>
                <w:rFonts w:ascii="Verdana" w:hAnsi="Verdana"/>
                <w:color w:val="000000"/>
                <w:sz w:val="23"/>
                <w:szCs w:val="23"/>
              </w:rPr>
            </w:pPr>
            <w:r>
              <w:rPr>
                <w:rFonts w:ascii="Verdana" w:hAnsi="Verdana"/>
                <w:color w:val="000000"/>
                <w:sz w:val="23"/>
                <w:szCs w:val="23"/>
              </w:rPr>
              <w:t>Defines the root of an HTML document</w:t>
            </w:r>
          </w:p>
        </w:tc>
      </w:tr>
      <w:tr w:rsidR="00BC2CC1" w:rsidTr="002C5EBC">
        <w:tc>
          <w:tcPr>
            <w:tcW w:w="3120" w:type="dxa"/>
            <w:shd w:val="clear" w:color="auto" w:fill="FFFFFF"/>
            <w:tcMar>
              <w:top w:w="120" w:type="dxa"/>
              <w:left w:w="240" w:type="dxa"/>
              <w:bottom w:w="120" w:type="dxa"/>
              <w:right w:w="120" w:type="dxa"/>
            </w:tcMar>
            <w:hideMark/>
          </w:tcPr>
          <w:p w:rsidR="00BC2CC1" w:rsidRDefault="00F13E67">
            <w:pPr>
              <w:spacing w:before="300" w:after="300"/>
              <w:rPr>
                <w:rFonts w:ascii="Verdana" w:hAnsi="Verdana"/>
                <w:color w:val="000000"/>
                <w:sz w:val="23"/>
                <w:szCs w:val="23"/>
              </w:rPr>
            </w:pPr>
            <w:hyperlink r:id="rId19" w:history="1">
              <w:r w:rsidR="00BC2CC1">
                <w:rPr>
                  <w:rStyle w:val="Hyperlink"/>
                  <w:rFonts w:ascii="Verdana" w:hAnsi="Verdana"/>
                  <w:sz w:val="23"/>
                  <w:szCs w:val="23"/>
                </w:rPr>
                <w:t>&lt;body&gt;</w:t>
              </w:r>
            </w:hyperlink>
          </w:p>
        </w:tc>
        <w:tc>
          <w:tcPr>
            <w:tcW w:w="7200" w:type="dxa"/>
            <w:shd w:val="clear" w:color="auto" w:fill="FFFFFF"/>
            <w:tcMar>
              <w:top w:w="120" w:type="dxa"/>
              <w:left w:w="120" w:type="dxa"/>
              <w:bottom w:w="120" w:type="dxa"/>
              <w:right w:w="120" w:type="dxa"/>
            </w:tcMar>
            <w:hideMark/>
          </w:tcPr>
          <w:p w:rsidR="00BC2CC1" w:rsidRDefault="00BC2CC1">
            <w:pPr>
              <w:spacing w:before="300" w:after="300"/>
              <w:rPr>
                <w:rFonts w:ascii="Verdana" w:hAnsi="Verdana"/>
                <w:color w:val="000000"/>
                <w:sz w:val="23"/>
                <w:szCs w:val="23"/>
              </w:rPr>
            </w:pPr>
            <w:r>
              <w:rPr>
                <w:rFonts w:ascii="Verdana" w:hAnsi="Verdana"/>
                <w:color w:val="000000"/>
                <w:sz w:val="23"/>
                <w:szCs w:val="23"/>
              </w:rPr>
              <w:t>Defines the document's body</w:t>
            </w:r>
          </w:p>
        </w:tc>
      </w:tr>
      <w:tr w:rsidR="00BC2CC1" w:rsidTr="002C5EBC">
        <w:tc>
          <w:tcPr>
            <w:tcW w:w="3120" w:type="dxa"/>
            <w:shd w:val="clear" w:color="auto" w:fill="E7E9EB"/>
            <w:tcMar>
              <w:top w:w="120" w:type="dxa"/>
              <w:left w:w="240" w:type="dxa"/>
              <w:bottom w:w="120" w:type="dxa"/>
              <w:right w:w="120" w:type="dxa"/>
            </w:tcMar>
            <w:hideMark/>
          </w:tcPr>
          <w:p w:rsidR="00BC2CC1" w:rsidRDefault="00F13E67">
            <w:pPr>
              <w:spacing w:before="300" w:after="300"/>
              <w:rPr>
                <w:rFonts w:ascii="Verdana" w:hAnsi="Verdana"/>
                <w:color w:val="000000"/>
                <w:sz w:val="23"/>
                <w:szCs w:val="23"/>
              </w:rPr>
            </w:pPr>
            <w:hyperlink r:id="rId20" w:history="1">
              <w:r w:rsidR="00BC2CC1">
                <w:rPr>
                  <w:rStyle w:val="Hyperlink"/>
                  <w:rFonts w:ascii="Verdana" w:hAnsi="Verdana"/>
                  <w:sz w:val="23"/>
                  <w:szCs w:val="23"/>
                </w:rPr>
                <w:t>&lt;h1&gt; to &lt;h6&gt;</w:t>
              </w:r>
            </w:hyperlink>
          </w:p>
        </w:tc>
        <w:tc>
          <w:tcPr>
            <w:tcW w:w="7200" w:type="dxa"/>
            <w:shd w:val="clear" w:color="auto" w:fill="E7E9EB"/>
            <w:tcMar>
              <w:top w:w="120" w:type="dxa"/>
              <w:left w:w="120" w:type="dxa"/>
              <w:bottom w:w="120" w:type="dxa"/>
              <w:right w:w="120" w:type="dxa"/>
            </w:tcMar>
            <w:hideMark/>
          </w:tcPr>
          <w:p w:rsidR="00BC2CC1" w:rsidRDefault="00BC2CC1">
            <w:pPr>
              <w:spacing w:before="300" w:after="300"/>
              <w:rPr>
                <w:rFonts w:ascii="Verdana" w:hAnsi="Verdana"/>
                <w:color w:val="000000"/>
                <w:sz w:val="23"/>
                <w:szCs w:val="23"/>
              </w:rPr>
            </w:pPr>
            <w:r>
              <w:rPr>
                <w:rFonts w:ascii="Verdana" w:hAnsi="Verdana"/>
                <w:color w:val="000000"/>
                <w:sz w:val="23"/>
                <w:szCs w:val="23"/>
              </w:rPr>
              <w:t>Defines HTML headings</w:t>
            </w:r>
          </w:p>
        </w:tc>
      </w:tr>
    </w:tbl>
    <w:p w:rsidR="00BA4FD1" w:rsidRDefault="00BA4FD1" w:rsidP="00BC2CC1"/>
    <w:p w:rsidR="00BA4FD1" w:rsidRDefault="00956723" w:rsidP="00956723">
      <w:pPr>
        <w:pStyle w:val="Heading1"/>
        <w:numPr>
          <w:ilvl w:val="0"/>
          <w:numId w:val="6"/>
        </w:numPr>
        <w:rPr>
          <w:sz w:val="40"/>
        </w:rPr>
      </w:pPr>
      <w:bookmarkStart w:id="40" w:name="_Toc129779611"/>
      <w:r w:rsidRPr="00956723">
        <w:rPr>
          <w:sz w:val="40"/>
        </w:rPr>
        <w:t>HTML Attributes</w:t>
      </w:r>
      <w:bookmarkEnd w:id="40"/>
      <w:r w:rsidRPr="00956723">
        <w:rPr>
          <w:sz w:val="40"/>
        </w:rPr>
        <w:t xml:space="preserve"> </w:t>
      </w:r>
    </w:p>
    <w:p w:rsidR="00956723" w:rsidRPr="002C5EBC" w:rsidRDefault="00956723" w:rsidP="002C5EBC">
      <w:pPr>
        <w:pStyle w:val="intro"/>
        <w:shd w:val="clear" w:color="auto" w:fill="FFFFFF"/>
        <w:spacing w:before="288" w:beforeAutospacing="0" w:after="288" w:afterAutospacing="0"/>
        <w:rPr>
          <w:rFonts w:ascii="Verdana" w:hAnsi="Verdana"/>
          <w:color w:val="000000"/>
        </w:rPr>
      </w:pPr>
      <w:r>
        <w:rPr>
          <w:rFonts w:ascii="Verdana" w:hAnsi="Verdana"/>
          <w:color w:val="000000"/>
        </w:rPr>
        <w:t>HTML attributes provide additional i</w:t>
      </w:r>
      <w:r w:rsidR="002C5EBC">
        <w:rPr>
          <w:rFonts w:ascii="Verdana" w:hAnsi="Verdana"/>
          <w:color w:val="000000"/>
        </w:rPr>
        <w:t>nformation about HTML element</w:t>
      </w:r>
      <w:r w:rsidR="00F13E67">
        <w:pict>
          <v:rect id="_x0000_i1043" style="width:0;height:0" o:hralign="center" o:hrstd="t" o:hrnoshade="t" o:hr="t" fillcolor="black" stroked="f"/>
        </w:pict>
      </w:r>
    </w:p>
    <w:p w:rsidR="00956723" w:rsidRDefault="00956723" w:rsidP="00956723">
      <w:pPr>
        <w:pStyle w:val="Heading2"/>
        <w:shd w:val="clear" w:color="auto" w:fill="FFFFFF"/>
        <w:spacing w:before="150" w:beforeAutospacing="0" w:after="150" w:afterAutospacing="0"/>
        <w:rPr>
          <w:rFonts w:ascii="Segoe UI" w:hAnsi="Segoe UI" w:cs="Segoe UI"/>
          <w:b w:val="0"/>
          <w:bCs w:val="0"/>
          <w:color w:val="000000"/>
          <w:sz w:val="48"/>
          <w:szCs w:val="48"/>
        </w:rPr>
      </w:pPr>
      <w:bookmarkStart w:id="41" w:name="_Toc129779612"/>
      <w:r>
        <w:rPr>
          <w:rFonts w:ascii="Segoe UI" w:hAnsi="Segoe UI" w:cs="Segoe UI"/>
          <w:b w:val="0"/>
          <w:bCs w:val="0"/>
          <w:color w:val="000000"/>
          <w:sz w:val="48"/>
          <w:szCs w:val="48"/>
        </w:rPr>
        <w:t>HTML Attributes</w:t>
      </w:r>
      <w:bookmarkEnd w:id="41"/>
    </w:p>
    <w:p w:rsidR="002C5EBC" w:rsidRDefault="002C5EBC" w:rsidP="00956723">
      <w:pPr>
        <w:pStyle w:val="Heading2"/>
        <w:shd w:val="clear" w:color="auto" w:fill="FFFFFF"/>
        <w:spacing w:before="150" w:beforeAutospacing="0" w:after="150" w:afterAutospacing="0"/>
        <w:rPr>
          <w:rFonts w:ascii="Segoe UI" w:hAnsi="Segoe UI" w:cs="Segoe UI"/>
          <w:b w:val="0"/>
          <w:bCs w:val="0"/>
          <w:color w:val="000000"/>
          <w:sz w:val="48"/>
          <w:szCs w:val="48"/>
        </w:rPr>
      </w:pPr>
      <w:bookmarkStart w:id="42" w:name="_Toc129779613"/>
      <w:r>
        <w:rPr>
          <w:noProof/>
        </w:rPr>
        <w:lastRenderedPageBreak/>
        <w:drawing>
          <wp:inline distT="0" distB="0" distL="0" distR="0" wp14:anchorId="7E37E183" wp14:editId="40D360D1">
            <wp:extent cx="5943600" cy="2329099"/>
            <wp:effectExtent l="0" t="0" r="0" b="0"/>
            <wp:docPr id="5" name="Picture 5" descr="Introduction of HTML Attribute - What is Html Attribute? - Digita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Introduction of HTML Attribute - What is Html Attribute? - Digital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329099"/>
                    </a:xfrm>
                    <a:prstGeom prst="rect">
                      <a:avLst/>
                    </a:prstGeom>
                    <a:noFill/>
                    <a:ln>
                      <a:noFill/>
                    </a:ln>
                  </pic:spPr>
                </pic:pic>
              </a:graphicData>
            </a:graphic>
          </wp:inline>
        </w:drawing>
      </w:r>
      <w:bookmarkEnd w:id="42"/>
    </w:p>
    <w:p w:rsidR="00956723" w:rsidRDefault="00956723" w:rsidP="00956723">
      <w:pPr>
        <w:numPr>
          <w:ilvl w:val="0"/>
          <w:numId w:val="7"/>
        </w:numPr>
        <w:shd w:val="clear" w:color="auto" w:fill="FFFFFF"/>
        <w:spacing w:before="100" w:beforeAutospacing="1" w:after="100" w:afterAutospacing="1" w:line="240" w:lineRule="auto"/>
        <w:rPr>
          <w:rFonts w:ascii="Verdana" w:hAnsi="Verdana" w:cs="Times New Roman"/>
          <w:color w:val="000000"/>
          <w:sz w:val="23"/>
          <w:szCs w:val="23"/>
        </w:rPr>
      </w:pPr>
      <w:r>
        <w:rPr>
          <w:rFonts w:ascii="Verdana" w:hAnsi="Verdana"/>
          <w:color w:val="000000"/>
          <w:sz w:val="23"/>
          <w:szCs w:val="23"/>
        </w:rPr>
        <w:t>All HTML elements can have </w:t>
      </w:r>
      <w:r>
        <w:rPr>
          <w:rFonts w:ascii="Verdana" w:hAnsi="Verdana"/>
          <w:b/>
          <w:bCs/>
          <w:color w:val="000000"/>
          <w:sz w:val="23"/>
          <w:szCs w:val="23"/>
        </w:rPr>
        <w:t>attributes</w:t>
      </w:r>
    </w:p>
    <w:p w:rsidR="00956723" w:rsidRDefault="00956723" w:rsidP="00956723">
      <w:pPr>
        <w:numPr>
          <w:ilvl w:val="0"/>
          <w:numId w:val="7"/>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Attributes provide </w:t>
      </w:r>
      <w:r>
        <w:rPr>
          <w:rFonts w:ascii="Verdana" w:hAnsi="Verdana"/>
          <w:b/>
          <w:bCs/>
          <w:color w:val="000000"/>
          <w:sz w:val="23"/>
          <w:szCs w:val="23"/>
        </w:rPr>
        <w:t>additional information</w:t>
      </w:r>
      <w:r>
        <w:rPr>
          <w:rFonts w:ascii="Verdana" w:hAnsi="Verdana"/>
          <w:color w:val="000000"/>
          <w:sz w:val="23"/>
          <w:szCs w:val="23"/>
        </w:rPr>
        <w:t> about elements</w:t>
      </w:r>
    </w:p>
    <w:p w:rsidR="00956723" w:rsidRDefault="00956723" w:rsidP="00956723">
      <w:pPr>
        <w:numPr>
          <w:ilvl w:val="0"/>
          <w:numId w:val="7"/>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Attributes are always specified in </w:t>
      </w:r>
      <w:r>
        <w:rPr>
          <w:rFonts w:ascii="Verdana" w:hAnsi="Verdana"/>
          <w:b/>
          <w:bCs/>
          <w:color w:val="000000"/>
          <w:sz w:val="23"/>
          <w:szCs w:val="23"/>
        </w:rPr>
        <w:t>the start tag</w:t>
      </w:r>
    </w:p>
    <w:p w:rsidR="00956723" w:rsidRDefault="00956723" w:rsidP="00956723">
      <w:pPr>
        <w:numPr>
          <w:ilvl w:val="0"/>
          <w:numId w:val="7"/>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Attributes usually come in name/value pairs like: </w:t>
      </w:r>
      <w:r>
        <w:rPr>
          <w:rFonts w:ascii="Verdana" w:hAnsi="Verdana"/>
          <w:b/>
          <w:bCs/>
          <w:color w:val="000000"/>
          <w:sz w:val="23"/>
          <w:szCs w:val="23"/>
        </w:rPr>
        <w:t>name="value"</w:t>
      </w:r>
    </w:p>
    <w:p w:rsidR="00956723" w:rsidRDefault="00F13E67" w:rsidP="00956723">
      <w:pPr>
        <w:spacing w:before="300" w:after="300"/>
        <w:rPr>
          <w:rFonts w:ascii="Times New Roman" w:hAnsi="Times New Roman"/>
          <w:sz w:val="24"/>
          <w:szCs w:val="24"/>
        </w:rPr>
      </w:pPr>
      <w:r>
        <w:pict>
          <v:rect id="_x0000_i1044" style="width:0;height:0" o:hralign="center" o:hrstd="t" o:hrnoshade="t" o:hr="t" fillcolor="black" stroked="f"/>
        </w:pict>
      </w:r>
    </w:p>
    <w:p w:rsidR="00956723" w:rsidRDefault="00956723" w:rsidP="00956723">
      <w:pPr>
        <w:pStyle w:val="Heading2"/>
        <w:shd w:val="clear" w:color="auto" w:fill="FFFFFF"/>
        <w:spacing w:before="150" w:beforeAutospacing="0" w:after="150" w:afterAutospacing="0"/>
        <w:rPr>
          <w:rFonts w:ascii="Segoe UI" w:hAnsi="Segoe UI" w:cs="Segoe UI"/>
          <w:b w:val="0"/>
          <w:bCs w:val="0"/>
          <w:color w:val="000000"/>
          <w:sz w:val="48"/>
          <w:szCs w:val="48"/>
        </w:rPr>
      </w:pPr>
      <w:bookmarkStart w:id="43" w:name="_Toc129779614"/>
      <w:r>
        <w:rPr>
          <w:rFonts w:ascii="Segoe UI" w:hAnsi="Segoe UI" w:cs="Segoe UI"/>
          <w:b w:val="0"/>
          <w:bCs w:val="0"/>
          <w:color w:val="000000"/>
          <w:sz w:val="48"/>
          <w:szCs w:val="48"/>
        </w:rPr>
        <w:t>The href Attribute</w:t>
      </w:r>
      <w:bookmarkEnd w:id="43"/>
    </w:p>
    <w:p w:rsidR="00956723" w:rsidRDefault="00956723" w:rsidP="0095672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&lt;a&gt;</w:t>
      </w:r>
      <w:r>
        <w:rPr>
          <w:rFonts w:ascii="Verdana" w:hAnsi="Verdana"/>
          <w:color w:val="000000"/>
          <w:sz w:val="23"/>
          <w:szCs w:val="23"/>
        </w:rPr>
        <w:t> tag defines a hyperlink. The </w:t>
      </w:r>
      <w:r>
        <w:rPr>
          <w:rStyle w:val="HTMLCode"/>
          <w:rFonts w:ascii="Consolas" w:hAnsi="Consolas"/>
          <w:color w:val="DC143C"/>
        </w:rPr>
        <w:t>href</w:t>
      </w:r>
      <w:r>
        <w:rPr>
          <w:rFonts w:ascii="Verdana" w:hAnsi="Verdana"/>
          <w:color w:val="000000"/>
          <w:sz w:val="23"/>
          <w:szCs w:val="23"/>
        </w:rPr>
        <w:t> attribute specifies the URL of the page the link goes to:</w:t>
      </w:r>
    </w:p>
    <w:p w:rsidR="00956723" w:rsidRDefault="00956723" w:rsidP="00956723">
      <w:pPr>
        <w:pStyle w:val="Heading3"/>
        <w:shd w:val="clear" w:color="auto" w:fill="E7E9EB"/>
        <w:spacing w:before="150" w:after="150"/>
        <w:rPr>
          <w:rFonts w:ascii="Segoe UI" w:hAnsi="Segoe UI" w:cs="Segoe UI"/>
          <w:b w:val="0"/>
          <w:bCs w:val="0"/>
          <w:color w:val="000000"/>
          <w:sz w:val="36"/>
          <w:szCs w:val="36"/>
        </w:rPr>
      </w:pPr>
      <w:bookmarkStart w:id="44" w:name="_Toc129779615"/>
      <w:r>
        <w:rPr>
          <w:rFonts w:ascii="Segoe UI" w:hAnsi="Segoe UI" w:cs="Segoe UI"/>
          <w:b w:val="0"/>
          <w:bCs w:val="0"/>
          <w:color w:val="000000"/>
          <w:sz w:val="36"/>
          <w:szCs w:val="36"/>
        </w:rPr>
        <w:t>Example</w:t>
      </w:r>
      <w:bookmarkEnd w:id="44"/>
    </w:p>
    <w:p w:rsidR="00956723" w:rsidRDefault="00956723" w:rsidP="00956723">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href</w:t>
      </w:r>
      <w:r>
        <w:rPr>
          <w:rStyle w:val="attributevaluecolor"/>
          <w:rFonts w:ascii="Consolas" w:hAnsi="Consolas"/>
          <w:color w:val="0000CD"/>
          <w:sz w:val="23"/>
          <w:szCs w:val="23"/>
        </w:rPr>
        <w:t>="https://www.</w:t>
      </w:r>
      <w:r w:rsidR="002C5EBC">
        <w:rPr>
          <w:rStyle w:val="attributevaluecolor"/>
          <w:rFonts w:ascii="Consolas" w:hAnsi="Consolas"/>
          <w:color w:val="0000CD"/>
          <w:sz w:val="23"/>
          <w:szCs w:val="23"/>
        </w:rPr>
        <w:t>Skills9</w:t>
      </w:r>
      <w:r>
        <w:rPr>
          <w:rStyle w:val="attributevaluecolor"/>
          <w:rFonts w:ascii="Consolas" w:hAnsi="Consolas"/>
          <w:color w:val="0000CD"/>
          <w:sz w:val="23"/>
          <w:szCs w:val="23"/>
        </w:rPr>
        <w:t>.com"</w:t>
      </w:r>
      <w:r>
        <w:rPr>
          <w:rStyle w:val="tagcolor"/>
          <w:rFonts w:ascii="Consolas" w:hAnsi="Consolas"/>
          <w:color w:val="0000CD"/>
          <w:sz w:val="23"/>
          <w:szCs w:val="23"/>
        </w:rPr>
        <w:t>&gt;</w:t>
      </w:r>
      <w:r>
        <w:rPr>
          <w:rFonts w:ascii="Consolas" w:hAnsi="Consolas"/>
          <w:color w:val="000000"/>
          <w:sz w:val="23"/>
          <w:szCs w:val="23"/>
        </w:rPr>
        <w:t xml:space="preserve">Visit </w:t>
      </w:r>
      <w:r w:rsidR="002C5EBC">
        <w:rPr>
          <w:rFonts w:ascii="Consolas" w:hAnsi="Consolas"/>
          <w:color w:val="000000"/>
          <w:sz w:val="23"/>
          <w:szCs w:val="23"/>
        </w:rPr>
        <w:t>Skills9</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p>
    <w:p w:rsidR="00956723" w:rsidRDefault="00956723" w:rsidP="0095672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will learn more about links in our </w:t>
      </w:r>
      <w:hyperlink r:id="rId21" w:history="1">
        <w:r>
          <w:rPr>
            <w:rStyle w:val="Hyperlink"/>
            <w:rFonts w:ascii="Verdana" w:hAnsi="Verdana"/>
            <w:sz w:val="23"/>
            <w:szCs w:val="23"/>
          </w:rPr>
          <w:t>HTML Links chapter</w:t>
        </w:r>
      </w:hyperlink>
      <w:r>
        <w:rPr>
          <w:rFonts w:ascii="Verdana" w:hAnsi="Verdana"/>
          <w:color w:val="000000"/>
          <w:sz w:val="23"/>
          <w:szCs w:val="23"/>
        </w:rPr>
        <w:t>.</w:t>
      </w:r>
    </w:p>
    <w:p w:rsidR="00956723" w:rsidRDefault="00F13E67" w:rsidP="00956723">
      <w:pPr>
        <w:spacing w:before="300" w:after="300"/>
        <w:rPr>
          <w:rFonts w:ascii="Times New Roman" w:hAnsi="Times New Roman"/>
          <w:sz w:val="24"/>
          <w:szCs w:val="24"/>
        </w:rPr>
      </w:pPr>
      <w:r>
        <w:pict>
          <v:rect id="_x0000_i1045" style="width:0;height:0" o:hralign="center" o:hrstd="t" o:hrnoshade="t" o:hr="t" fillcolor="black" stroked="f"/>
        </w:pict>
      </w:r>
    </w:p>
    <w:p w:rsidR="00956723" w:rsidRDefault="00956723" w:rsidP="00956723">
      <w:pPr>
        <w:pStyle w:val="Heading2"/>
        <w:shd w:val="clear" w:color="auto" w:fill="FFFFFF"/>
        <w:spacing w:before="150" w:beforeAutospacing="0" w:after="150" w:afterAutospacing="0"/>
        <w:rPr>
          <w:rFonts w:ascii="Segoe UI" w:hAnsi="Segoe UI" w:cs="Segoe UI"/>
          <w:b w:val="0"/>
          <w:bCs w:val="0"/>
          <w:color w:val="000000"/>
          <w:sz w:val="48"/>
          <w:szCs w:val="48"/>
        </w:rPr>
      </w:pPr>
      <w:bookmarkStart w:id="45" w:name="_Toc129779616"/>
      <w:r>
        <w:rPr>
          <w:rFonts w:ascii="Segoe UI" w:hAnsi="Segoe UI" w:cs="Segoe UI"/>
          <w:b w:val="0"/>
          <w:bCs w:val="0"/>
          <w:color w:val="000000"/>
          <w:sz w:val="48"/>
          <w:szCs w:val="48"/>
        </w:rPr>
        <w:t>The src Attribute</w:t>
      </w:r>
      <w:bookmarkEnd w:id="45"/>
    </w:p>
    <w:p w:rsidR="00956723" w:rsidRDefault="00956723" w:rsidP="0095672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&lt;img&gt;</w:t>
      </w:r>
      <w:r>
        <w:rPr>
          <w:rFonts w:ascii="Verdana" w:hAnsi="Verdana"/>
          <w:color w:val="000000"/>
          <w:sz w:val="23"/>
          <w:szCs w:val="23"/>
        </w:rPr>
        <w:t> tag is used to embed an image in an HTML page. The </w:t>
      </w:r>
      <w:r>
        <w:rPr>
          <w:rStyle w:val="HTMLCode"/>
          <w:rFonts w:ascii="Consolas" w:hAnsi="Consolas"/>
          <w:color w:val="DC143C"/>
        </w:rPr>
        <w:t>src</w:t>
      </w:r>
      <w:r>
        <w:rPr>
          <w:rFonts w:ascii="Verdana" w:hAnsi="Verdana"/>
          <w:color w:val="000000"/>
          <w:sz w:val="23"/>
          <w:szCs w:val="23"/>
        </w:rPr>
        <w:t> attribute specifies the path to the image to be displayed:</w:t>
      </w:r>
    </w:p>
    <w:p w:rsidR="00956723" w:rsidRDefault="00956723" w:rsidP="00956723">
      <w:pPr>
        <w:pStyle w:val="Heading3"/>
        <w:shd w:val="clear" w:color="auto" w:fill="E7E9EB"/>
        <w:spacing w:before="150" w:after="150"/>
        <w:rPr>
          <w:rFonts w:ascii="Segoe UI" w:hAnsi="Segoe UI" w:cs="Segoe UI"/>
          <w:b w:val="0"/>
          <w:bCs w:val="0"/>
          <w:color w:val="000000"/>
          <w:sz w:val="36"/>
          <w:szCs w:val="36"/>
        </w:rPr>
      </w:pPr>
      <w:bookmarkStart w:id="46" w:name="_Toc129779617"/>
      <w:r>
        <w:rPr>
          <w:rFonts w:ascii="Segoe UI" w:hAnsi="Segoe UI" w:cs="Segoe UI"/>
          <w:b w:val="0"/>
          <w:bCs w:val="0"/>
          <w:color w:val="000000"/>
          <w:sz w:val="36"/>
          <w:szCs w:val="36"/>
        </w:rPr>
        <w:lastRenderedPageBreak/>
        <w:t>Example</w:t>
      </w:r>
      <w:bookmarkEnd w:id="46"/>
    </w:p>
    <w:p w:rsidR="00956723" w:rsidRDefault="00956723" w:rsidP="00956723">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img</w:t>
      </w:r>
      <w:r>
        <w:rPr>
          <w:rStyle w:val="attributecolor"/>
          <w:rFonts w:ascii="Consolas" w:hAnsi="Consolas"/>
          <w:color w:val="FF0000"/>
          <w:sz w:val="23"/>
          <w:szCs w:val="23"/>
        </w:rPr>
        <w:t> src</w:t>
      </w:r>
      <w:r>
        <w:rPr>
          <w:rStyle w:val="attributevaluecolor"/>
          <w:rFonts w:ascii="Consolas" w:hAnsi="Consolas"/>
          <w:color w:val="0000CD"/>
          <w:sz w:val="23"/>
          <w:szCs w:val="23"/>
        </w:rPr>
        <w:t>="img_girl.jpg"</w:t>
      </w:r>
      <w:r>
        <w:rPr>
          <w:rStyle w:val="tagcolor"/>
          <w:rFonts w:ascii="Consolas" w:hAnsi="Consolas"/>
          <w:color w:val="0000CD"/>
          <w:sz w:val="23"/>
          <w:szCs w:val="23"/>
        </w:rPr>
        <w:t>&gt;</w:t>
      </w:r>
    </w:p>
    <w:p w:rsidR="00956723" w:rsidRDefault="00F13E67" w:rsidP="00956723">
      <w:pPr>
        <w:shd w:val="clear" w:color="auto" w:fill="E7E9EB"/>
        <w:rPr>
          <w:rFonts w:ascii="Verdana" w:hAnsi="Verdana"/>
          <w:color w:val="000000"/>
          <w:sz w:val="23"/>
          <w:szCs w:val="23"/>
        </w:rPr>
      </w:pPr>
      <w:hyperlink r:id="rId22" w:tgtFrame="_blank" w:history="1">
        <w:r w:rsidR="00956723">
          <w:rPr>
            <w:rStyle w:val="Hyperlink"/>
            <w:rFonts w:ascii="Arial" w:hAnsi="Arial" w:cs="Arial"/>
            <w:color w:val="FFFFFF"/>
            <w:sz w:val="26"/>
            <w:szCs w:val="26"/>
            <w:bdr w:val="none" w:sz="0" w:space="0" w:color="auto" w:frame="1"/>
            <w:shd w:val="clear" w:color="auto" w:fill="4CAF50"/>
          </w:rPr>
          <w:t>Try it Yourself »</w:t>
        </w:r>
      </w:hyperlink>
    </w:p>
    <w:p w:rsidR="00956723" w:rsidRDefault="00956723" w:rsidP="0095672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There are two ways to specify the URL in the </w:t>
      </w:r>
      <w:r>
        <w:rPr>
          <w:rStyle w:val="HTMLCode"/>
          <w:rFonts w:ascii="Consolas" w:hAnsi="Consolas"/>
          <w:color w:val="DC143C"/>
        </w:rPr>
        <w:t>src</w:t>
      </w:r>
      <w:r>
        <w:rPr>
          <w:rFonts w:ascii="Verdana" w:hAnsi="Verdana"/>
          <w:color w:val="000000"/>
          <w:sz w:val="23"/>
          <w:szCs w:val="23"/>
        </w:rPr>
        <w:t> attribute:</w:t>
      </w:r>
    </w:p>
    <w:p w:rsidR="00956723" w:rsidRDefault="00956723" w:rsidP="00956723">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1. Absolute URL</w:t>
      </w:r>
      <w:r>
        <w:rPr>
          <w:rFonts w:ascii="Verdana" w:hAnsi="Verdana"/>
          <w:color w:val="000000"/>
          <w:sz w:val="23"/>
          <w:szCs w:val="23"/>
        </w:rPr>
        <w:t> - Links to an external image that is hosted on another website. Example: src="https://www.</w:t>
      </w:r>
      <w:r w:rsidR="002C5EBC">
        <w:rPr>
          <w:rFonts w:ascii="Verdana" w:hAnsi="Verdana"/>
          <w:color w:val="000000"/>
          <w:sz w:val="23"/>
          <w:szCs w:val="23"/>
        </w:rPr>
        <w:t>Skills9</w:t>
      </w:r>
      <w:r>
        <w:rPr>
          <w:rFonts w:ascii="Verdana" w:hAnsi="Verdana"/>
          <w:color w:val="000000"/>
          <w:sz w:val="23"/>
          <w:szCs w:val="23"/>
        </w:rPr>
        <w:t>.com/images/img_girl.jpg".</w:t>
      </w:r>
    </w:p>
    <w:p w:rsidR="00956723" w:rsidRDefault="00956723" w:rsidP="00956723">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Notes:</w:t>
      </w:r>
      <w:r>
        <w:rPr>
          <w:rFonts w:ascii="Verdana" w:hAnsi="Verdana"/>
          <w:color w:val="000000"/>
          <w:sz w:val="23"/>
          <w:szCs w:val="23"/>
        </w:rPr>
        <w:t> External images might be under copyright. If you do not get permission to use it, you may be in violation of copyright laws. In addition, you cannot control external images; it can suddenly be removed or changed.</w:t>
      </w:r>
    </w:p>
    <w:p w:rsidR="00956723" w:rsidRDefault="00956723" w:rsidP="00956723">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2. Relative URL</w:t>
      </w:r>
      <w:r>
        <w:rPr>
          <w:rFonts w:ascii="Verdana" w:hAnsi="Verdana"/>
          <w:color w:val="000000"/>
          <w:sz w:val="23"/>
          <w:szCs w:val="23"/>
        </w:rPr>
        <w:t> - Links to an image that is hosted within the website. Here, the URL does not include the domain name. If the URL begins without a slash, it will be relative to the current page. Example: src="img_girl.jpg". If the URL begins with a slash, it will be relative to the domain. Example: src="/images/img_girl.jpg".</w:t>
      </w:r>
    </w:p>
    <w:p w:rsidR="00956723" w:rsidRDefault="00956723" w:rsidP="00956723">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Tip:</w:t>
      </w:r>
      <w:r>
        <w:rPr>
          <w:rFonts w:ascii="Verdana" w:hAnsi="Verdana"/>
          <w:color w:val="000000"/>
          <w:sz w:val="23"/>
          <w:szCs w:val="23"/>
        </w:rPr>
        <w:t> It is almost always best to use relative URLs. They will not break if you change domain.</w:t>
      </w:r>
    </w:p>
    <w:p w:rsidR="00956723" w:rsidRDefault="00F13E67" w:rsidP="00956723">
      <w:pPr>
        <w:spacing w:before="300" w:after="300"/>
        <w:rPr>
          <w:rFonts w:ascii="Times New Roman" w:hAnsi="Times New Roman"/>
          <w:sz w:val="24"/>
          <w:szCs w:val="24"/>
        </w:rPr>
      </w:pPr>
      <w:r>
        <w:pict>
          <v:rect id="_x0000_i1180" style="width:0;height:0" o:hralign="center" o:hrstd="t" o:hrnoshade="t" o:hr="t" fillcolor="black" stroked="f"/>
        </w:pict>
      </w:r>
    </w:p>
    <w:p w:rsidR="00956723" w:rsidRDefault="00956723" w:rsidP="00956723">
      <w:pPr>
        <w:pStyle w:val="Heading2"/>
        <w:shd w:val="clear" w:color="auto" w:fill="FFFFFF"/>
        <w:spacing w:before="150" w:beforeAutospacing="0" w:after="150" w:afterAutospacing="0"/>
        <w:rPr>
          <w:rFonts w:ascii="Segoe UI" w:hAnsi="Segoe UI" w:cs="Segoe UI"/>
          <w:b w:val="0"/>
          <w:bCs w:val="0"/>
          <w:color w:val="000000"/>
          <w:sz w:val="48"/>
          <w:szCs w:val="48"/>
        </w:rPr>
      </w:pPr>
      <w:bookmarkStart w:id="47" w:name="_Toc129779618"/>
      <w:r>
        <w:rPr>
          <w:rFonts w:ascii="Segoe UI" w:hAnsi="Segoe UI" w:cs="Segoe UI"/>
          <w:b w:val="0"/>
          <w:bCs w:val="0"/>
          <w:color w:val="000000"/>
          <w:sz w:val="48"/>
          <w:szCs w:val="48"/>
        </w:rPr>
        <w:t>The width and height Attributes</w:t>
      </w:r>
      <w:bookmarkEnd w:id="47"/>
    </w:p>
    <w:p w:rsidR="00956723" w:rsidRDefault="00956723" w:rsidP="0095672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&lt;img&gt;</w:t>
      </w:r>
      <w:r>
        <w:rPr>
          <w:rFonts w:ascii="Verdana" w:hAnsi="Verdana"/>
          <w:color w:val="000000"/>
          <w:sz w:val="23"/>
          <w:szCs w:val="23"/>
        </w:rPr>
        <w:t> tag should also contain the </w:t>
      </w:r>
      <w:r>
        <w:rPr>
          <w:rStyle w:val="HTMLCode"/>
          <w:rFonts w:ascii="Consolas" w:hAnsi="Consolas"/>
          <w:color w:val="DC143C"/>
        </w:rPr>
        <w:t>width</w:t>
      </w:r>
      <w:r>
        <w:rPr>
          <w:rFonts w:ascii="Verdana" w:hAnsi="Verdana"/>
          <w:color w:val="000000"/>
          <w:sz w:val="23"/>
          <w:szCs w:val="23"/>
        </w:rPr>
        <w:t> and </w:t>
      </w:r>
      <w:r>
        <w:rPr>
          <w:rStyle w:val="HTMLCode"/>
          <w:rFonts w:ascii="Consolas" w:hAnsi="Consolas"/>
          <w:color w:val="DC143C"/>
        </w:rPr>
        <w:t>height</w:t>
      </w:r>
      <w:r>
        <w:rPr>
          <w:rFonts w:ascii="Verdana" w:hAnsi="Verdana"/>
          <w:color w:val="000000"/>
          <w:sz w:val="23"/>
          <w:szCs w:val="23"/>
        </w:rPr>
        <w:t> attributes, which specify the width and height of the image (in pixels):</w:t>
      </w:r>
    </w:p>
    <w:p w:rsidR="00956723" w:rsidRDefault="00956723" w:rsidP="00956723">
      <w:pPr>
        <w:pStyle w:val="Heading3"/>
        <w:shd w:val="clear" w:color="auto" w:fill="E7E9EB"/>
        <w:spacing w:before="150" w:after="150"/>
        <w:rPr>
          <w:rFonts w:ascii="Segoe UI" w:hAnsi="Segoe UI" w:cs="Segoe UI"/>
          <w:b w:val="0"/>
          <w:bCs w:val="0"/>
          <w:color w:val="000000"/>
          <w:sz w:val="36"/>
          <w:szCs w:val="36"/>
        </w:rPr>
      </w:pPr>
      <w:bookmarkStart w:id="48" w:name="_Toc129779619"/>
      <w:r>
        <w:rPr>
          <w:rFonts w:ascii="Segoe UI" w:hAnsi="Segoe UI" w:cs="Segoe UI"/>
          <w:b w:val="0"/>
          <w:bCs w:val="0"/>
          <w:color w:val="000000"/>
          <w:sz w:val="36"/>
          <w:szCs w:val="36"/>
        </w:rPr>
        <w:t>Example</w:t>
      </w:r>
      <w:bookmarkEnd w:id="48"/>
    </w:p>
    <w:p w:rsidR="00956723" w:rsidRDefault="00956723" w:rsidP="00956723">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img</w:t>
      </w:r>
      <w:r>
        <w:rPr>
          <w:rStyle w:val="attributecolor"/>
          <w:rFonts w:ascii="Consolas" w:hAnsi="Consolas"/>
          <w:color w:val="FF0000"/>
          <w:sz w:val="23"/>
          <w:szCs w:val="23"/>
        </w:rPr>
        <w:t> src</w:t>
      </w:r>
      <w:r>
        <w:rPr>
          <w:rStyle w:val="attributevaluecolor"/>
          <w:rFonts w:ascii="Consolas" w:hAnsi="Consolas"/>
          <w:color w:val="0000CD"/>
          <w:sz w:val="23"/>
          <w:szCs w:val="23"/>
        </w:rPr>
        <w:t>="img_girl.jpg"</w:t>
      </w:r>
      <w:r>
        <w:rPr>
          <w:rStyle w:val="attributecolor"/>
          <w:rFonts w:ascii="Consolas" w:hAnsi="Consolas"/>
          <w:color w:val="FF0000"/>
          <w:sz w:val="23"/>
          <w:szCs w:val="23"/>
        </w:rPr>
        <w:t> width</w:t>
      </w:r>
      <w:r>
        <w:rPr>
          <w:rStyle w:val="attributevaluecolor"/>
          <w:rFonts w:ascii="Consolas" w:hAnsi="Consolas"/>
          <w:color w:val="0000CD"/>
          <w:sz w:val="23"/>
          <w:szCs w:val="23"/>
        </w:rPr>
        <w:t>="500"</w:t>
      </w:r>
      <w:r>
        <w:rPr>
          <w:rStyle w:val="attributecolor"/>
          <w:rFonts w:ascii="Consolas" w:hAnsi="Consolas"/>
          <w:color w:val="FF0000"/>
          <w:sz w:val="23"/>
          <w:szCs w:val="23"/>
        </w:rPr>
        <w:t> height</w:t>
      </w:r>
      <w:r>
        <w:rPr>
          <w:rStyle w:val="attributevaluecolor"/>
          <w:rFonts w:ascii="Consolas" w:hAnsi="Consolas"/>
          <w:color w:val="0000CD"/>
          <w:sz w:val="23"/>
          <w:szCs w:val="23"/>
        </w:rPr>
        <w:t>="600"</w:t>
      </w:r>
      <w:r>
        <w:rPr>
          <w:rStyle w:val="tagcolor"/>
          <w:rFonts w:ascii="Consolas" w:hAnsi="Consolas"/>
          <w:color w:val="0000CD"/>
          <w:sz w:val="23"/>
          <w:szCs w:val="23"/>
        </w:rPr>
        <w:t>&gt;</w:t>
      </w:r>
    </w:p>
    <w:p w:rsidR="00956723" w:rsidRDefault="00F13E67" w:rsidP="00956723">
      <w:pPr>
        <w:shd w:val="clear" w:color="auto" w:fill="E7E9EB"/>
        <w:rPr>
          <w:rFonts w:ascii="Verdana" w:hAnsi="Verdana"/>
          <w:color w:val="000000"/>
          <w:sz w:val="23"/>
          <w:szCs w:val="23"/>
        </w:rPr>
      </w:pPr>
      <w:hyperlink r:id="rId23" w:tgtFrame="_blank" w:history="1">
        <w:r w:rsidR="00956723">
          <w:rPr>
            <w:rStyle w:val="Hyperlink"/>
            <w:rFonts w:ascii="Arial" w:hAnsi="Arial" w:cs="Arial"/>
            <w:color w:val="FFFFFF"/>
            <w:sz w:val="26"/>
            <w:szCs w:val="26"/>
            <w:bdr w:val="none" w:sz="0" w:space="0" w:color="auto" w:frame="1"/>
            <w:shd w:val="clear" w:color="auto" w:fill="4CAF50"/>
          </w:rPr>
          <w:t>Try it Yourself »</w:t>
        </w:r>
      </w:hyperlink>
    </w:p>
    <w:p w:rsidR="00956723" w:rsidRDefault="00F13E67" w:rsidP="00956723">
      <w:pPr>
        <w:spacing w:before="300" w:after="300"/>
        <w:rPr>
          <w:rFonts w:ascii="Times New Roman" w:hAnsi="Times New Roman"/>
          <w:sz w:val="24"/>
          <w:szCs w:val="24"/>
        </w:rPr>
      </w:pPr>
      <w:r>
        <w:pict>
          <v:rect id="_x0000_i1047" style="width:0;height:0" o:hralign="center" o:hrstd="t" o:hrnoshade="t" o:hr="t" fillcolor="black" stroked="f"/>
        </w:pict>
      </w:r>
    </w:p>
    <w:p w:rsidR="00956723" w:rsidRDefault="00956723" w:rsidP="00956723">
      <w:pPr>
        <w:pStyle w:val="Heading2"/>
        <w:shd w:val="clear" w:color="auto" w:fill="FFFFFF"/>
        <w:spacing w:before="150" w:beforeAutospacing="0" w:after="150" w:afterAutospacing="0"/>
        <w:rPr>
          <w:rFonts w:ascii="Segoe UI" w:hAnsi="Segoe UI" w:cs="Segoe UI"/>
          <w:b w:val="0"/>
          <w:bCs w:val="0"/>
          <w:color w:val="000000"/>
          <w:sz w:val="48"/>
          <w:szCs w:val="48"/>
        </w:rPr>
      </w:pPr>
      <w:bookmarkStart w:id="49" w:name="_Toc129779620"/>
      <w:r>
        <w:rPr>
          <w:rFonts w:ascii="Segoe UI" w:hAnsi="Segoe UI" w:cs="Segoe UI"/>
          <w:b w:val="0"/>
          <w:bCs w:val="0"/>
          <w:color w:val="000000"/>
          <w:sz w:val="48"/>
          <w:szCs w:val="48"/>
        </w:rPr>
        <w:t>The alt Attribute</w:t>
      </w:r>
      <w:bookmarkEnd w:id="49"/>
    </w:p>
    <w:p w:rsidR="00956723" w:rsidRDefault="00956723" w:rsidP="0095672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required </w:t>
      </w:r>
      <w:r>
        <w:rPr>
          <w:rStyle w:val="HTMLCode"/>
          <w:rFonts w:ascii="Consolas" w:hAnsi="Consolas"/>
          <w:color w:val="DC143C"/>
        </w:rPr>
        <w:t>alt</w:t>
      </w:r>
      <w:r>
        <w:rPr>
          <w:rFonts w:ascii="Verdana" w:hAnsi="Verdana"/>
          <w:color w:val="000000"/>
          <w:sz w:val="23"/>
          <w:szCs w:val="23"/>
        </w:rPr>
        <w:t> attribute for the </w:t>
      </w:r>
      <w:r>
        <w:rPr>
          <w:rStyle w:val="HTMLCode"/>
          <w:rFonts w:ascii="Consolas" w:hAnsi="Consolas"/>
          <w:color w:val="DC143C"/>
        </w:rPr>
        <w:t>&lt;img&gt;</w:t>
      </w:r>
      <w:r>
        <w:rPr>
          <w:rFonts w:ascii="Verdana" w:hAnsi="Verdana"/>
          <w:color w:val="000000"/>
          <w:sz w:val="23"/>
          <w:szCs w:val="23"/>
        </w:rPr>
        <w:t> tag specifies an alternate text for an image, if the image for some reason cannot be displayed. This can be due to a slow connection, or an error in the </w:t>
      </w:r>
      <w:r>
        <w:rPr>
          <w:rStyle w:val="HTMLCode"/>
          <w:rFonts w:ascii="Consolas" w:hAnsi="Consolas"/>
          <w:color w:val="DC143C"/>
        </w:rPr>
        <w:t>src</w:t>
      </w:r>
      <w:r>
        <w:rPr>
          <w:rFonts w:ascii="Verdana" w:hAnsi="Verdana"/>
          <w:color w:val="000000"/>
          <w:sz w:val="23"/>
          <w:szCs w:val="23"/>
        </w:rPr>
        <w:t> attribute, or if the user uses a screen reader.</w:t>
      </w:r>
    </w:p>
    <w:p w:rsidR="00956723" w:rsidRDefault="00956723" w:rsidP="00956723">
      <w:pPr>
        <w:pStyle w:val="Heading3"/>
        <w:shd w:val="clear" w:color="auto" w:fill="E7E9EB"/>
        <w:spacing w:before="150" w:after="150"/>
        <w:rPr>
          <w:rFonts w:ascii="Segoe UI" w:hAnsi="Segoe UI" w:cs="Segoe UI"/>
          <w:b w:val="0"/>
          <w:bCs w:val="0"/>
          <w:color w:val="000000"/>
          <w:sz w:val="36"/>
          <w:szCs w:val="36"/>
        </w:rPr>
      </w:pPr>
      <w:bookmarkStart w:id="50" w:name="_Toc129779621"/>
      <w:r>
        <w:rPr>
          <w:rFonts w:ascii="Segoe UI" w:hAnsi="Segoe UI" w:cs="Segoe UI"/>
          <w:b w:val="0"/>
          <w:bCs w:val="0"/>
          <w:color w:val="000000"/>
          <w:sz w:val="36"/>
          <w:szCs w:val="36"/>
        </w:rPr>
        <w:t>Example</w:t>
      </w:r>
      <w:bookmarkEnd w:id="50"/>
    </w:p>
    <w:p w:rsidR="00956723" w:rsidRDefault="00956723" w:rsidP="00956723">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img</w:t>
      </w:r>
      <w:r>
        <w:rPr>
          <w:rStyle w:val="attributecolor"/>
          <w:rFonts w:ascii="Consolas" w:hAnsi="Consolas"/>
          <w:color w:val="FF0000"/>
          <w:sz w:val="23"/>
          <w:szCs w:val="23"/>
        </w:rPr>
        <w:t> src</w:t>
      </w:r>
      <w:r>
        <w:rPr>
          <w:rStyle w:val="attributevaluecolor"/>
          <w:rFonts w:ascii="Consolas" w:hAnsi="Consolas"/>
          <w:color w:val="0000CD"/>
          <w:sz w:val="23"/>
          <w:szCs w:val="23"/>
        </w:rPr>
        <w:t>="img_girl.jpg"</w:t>
      </w:r>
      <w:r>
        <w:rPr>
          <w:rStyle w:val="attributecolor"/>
          <w:rFonts w:ascii="Consolas" w:hAnsi="Consolas"/>
          <w:color w:val="FF0000"/>
          <w:sz w:val="23"/>
          <w:szCs w:val="23"/>
        </w:rPr>
        <w:t> alt</w:t>
      </w:r>
      <w:r>
        <w:rPr>
          <w:rStyle w:val="attributevaluecolor"/>
          <w:rFonts w:ascii="Consolas" w:hAnsi="Consolas"/>
          <w:color w:val="0000CD"/>
          <w:sz w:val="23"/>
          <w:szCs w:val="23"/>
        </w:rPr>
        <w:t>="Girl with a jacket"</w:t>
      </w:r>
      <w:r>
        <w:rPr>
          <w:rStyle w:val="tagcolor"/>
          <w:rFonts w:ascii="Consolas" w:hAnsi="Consolas"/>
          <w:color w:val="0000CD"/>
          <w:sz w:val="23"/>
          <w:szCs w:val="23"/>
        </w:rPr>
        <w:t>&gt;</w:t>
      </w:r>
    </w:p>
    <w:p w:rsidR="00956723" w:rsidRDefault="00F13E67" w:rsidP="00956723">
      <w:pPr>
        <w:shd w:val="clear" w:color="auto" w:fill="E7E9EB"/>
        <w:rPr>
          <w:rFonts w:ascii="Verdana" w:hAnsi="Verdana"/>
          <w:color w:val="000000"/>
          <w:sz w:val="23"/>
          <w:szCs w:val="23"/>
        </w:rPr>
      </w:pPr>
      <w:hyperlink r:id="rId24" w:tgtFrame="_blank" w:history="1">
        <w:r w:rsidR="00956723">
          <w:rPr>
            <w:rStyle w:val="Hyperlink"/>
            <w:rFonts w:ascii="Arial" w:hAnsi="Arial" w:cs="Arial"/>
            <w:color w:val="FFFFFF"/>
            <w:sz w:val="26"/>
            <w:szCs w:val="26"/>
            <w:bdr w:val="none" w:sz="0" w:space="0" w:color="auto" w:frame="1"/>
            <w:shd w:val="clear" w:color="auto" w:fill="4CAF50"/>
          </w:rPr>
          <w:t>Try it Yourself »</w:t>
        </w:r>
      </w:hyperlink>
    </w:p>
    <w:p w:rsidR="00956723" w:rsidRDefault="00956723" w:rsidP="00956723">
      <w:pPr>
        <w:pStyle w:val="Heading3"/>
        <w:shd w:val="clear" w:color="auto" w:fill="E7E9EB"/>
        <w:spacing w:before="150" w:after="150"/>
        <w:rPr>
          <w:rFonts w:ascii="Segoe UI" w:hAnsi="Segoe UI" w:cs="Segoe UI"/>
          <w:b w:val="0"/>
          <w:bCs w:val="0"/>
          <w:color w:val="000000"/>
          <w:sz w:val="36"/>
          <w:szCs w:val="36"/>
        </w:rPr>
      </w:pPr>
      <w:bookmarkStart w:id="51" w:name="_Toc129779622"/>
      <w:r>
        <w:rPr>
          <w:rFonts w:ascii="Segoe UI" w:hAnsi="Segoe UI" w:cs="Segoe UI"/>
          <w:b w:val="0"/>
          <w:bCs w:val="0"/>
          <w:color w:val="000000"/>
          <w:sz w:val="36"/>
          <w:szCs w:val="36"/>
        </w:rPr>
        <w:t>Example</w:t>
      </w:r>
      <w:bookmarkEnd w:id="51"/>
    </w:p>
    <w:p w:rsidR="00956723" w:rsidRDefault="00956723" w:rsidP="00956723">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See what happens if we try to display an image that does not exist:</w:t>
      </w:r>
    </w:p>
    <w:p w:rsidR="00956723" w:rsidRDefault="00956723" w:rsidP="00956723">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img</w:t>
      </w:r>
      <w:r>
        <w:rPr>
          <w:rStyle w:val="attributecolor"/>
          <w:rFonts w:ascii="Consolas" w:hAnsi="Consolas"/>
          <w:color w:val="FF0000"/>
          <w:sz w:val="23"/>
          <w:szCs w:val="23"/>
        </w:rPr>
        <w:t> src</w:t>
      </w:r>
      <w:r>
        <w:rPr>
          <w:rStyle w:val="attributevaluecolor"/>
          <w:rFonts w:ascii="Consolas" w:hAnsi="Consolas"/>
          <w:color w:val="0000CD"/>
          <w:sz w:val="23"/>
          <w:szCs w:val="23"/>
        </w:rPr>
        <w:t>="img_typo.jpg"</w:t>
      </w:r>
      <w:r>
        <w:rPr>
          <w:rStyle w:val="attributecolor"/>
          <w:rFonts w:ascii="Consolas" w:hAnsi="Consolas"/>
          <w:color w:val="FF0000"/>
          <w:sz w:val="23"/>
          <w:szCs w:val="23"/>
        </w:rPr>
        <w:t> alt</w:t>
      </w:r>
      <w:r>
        <w:rPr>
          <w:rStyle w:val="attributevaluecolor"/>
          <w:rFonts w:ascii="Consolas" w:hAnsi="Consolas"/>
          <w:color w:val="0000CD"/>
          <w:sz w:val="23"/>
          <w:szCs w:val="23"/>
        </w:rPr>
        <w:t>="Girl with a jacket"</w:t>
      </w:r>
      <w:r>
        <w:rPr>
          <w:rStyle w:val="tagcolor"/>
          <w:rFonts w:ascii="Consolas" w:hAnsi="Consolas"/>
          <w:color w:val="0000CD"/>
          <w:sz w:val="23"/>
          <w:szCs w:val="23"/>
        </w:rPr>
        <w:t>&gt;</w:t>
      </w:r>
    </w:p>
    <w:p w:rsidR="00956723" w:rsidRDefault="00F13E67" w:rsidP="00956723">
      <w:pPr>
        <w:shd w:val="clear" w:color="auto" w:fill="E7E9EB"/>
        <w:rPr>
          <w:rFonts w:ascii="Verdana" w:hAnsi="Verdana"/>
          <w:color w:val="000000"/>
          <w:sz w:val="23"/>
          <w:szCs w:val="23"/>
        </w:rPr>
      </w:pPr>
      <w:hyperlink r:id="rId25" w:tgtFrame="_blank" w:history="1">
        <w:r w:rsidR="00956723">
          <w:rPr>
            <w:rStyle w:val="Hyperlink"/>
            <w:rFonts w:ascii="Arial" w:hAnsi="Arial" w:cs="Arial"/>
            <w:color w:val="FFFFFF"/>
            <w:sz w:val="26"/>
            <w:szCs w:val="26"/>
            <w:bdr w:val="none" w:sz="0" w:space="0" w:color="auto" w:frame="1"/>
            <w:shd w:val="clear" w:color="auto" w:fill="4CAF50"/>
          </w:rPr>
          <w:t>Try it Yourself »</w:t>
        </w:r>
      </w:hyperlink>
    </w:p>
    <w:p w:rsidR="00956723" w:rsidRDefault="00956723" w:rsidP="0095672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will learn more about images in our </w:t>
      </w:r>
      <w:hyperlink r:id="rId26" w:history="1">
        <w:r>
          <w:rPr>
            <w:rStyle w:val="Hyperlink"/>
            <w:rFonts w:ascii="Verdana" w:hAnsi="Verdana"/>
            <w:sz w:val="23"/>
            <w:szCs w:val="23"/>
          </w:rPr>
          <w:t>HTML Images chapter</w:t>
        </w:r>
      </w:hyperlink>
      <w:r>
        <w:rPr>
          <w:rFonts w:ascii="Verdana" w:hAnsi="Verdana"/>
          <w:color w:val="000000"/>
          <w:sz w:val="23"/>
          <w:szCs w:val="23"/>
        </w:rPr>
        <w:t>.</w:t>
      </w:r>
    </w:p>
    <w:p w:rsidR="00956723" w:rsidRDefault="00F13E67" w:rsidP="00956723">
      <w:pPr>
        <w:spacing w:before="300" w:after="300"/>
        <w:rPr>
          <w:rFonts w:ascii="Times New Roman" w:hAnsi="Times New Roman"/>
          <w:sz w:val="24"/>
          <w:szCs w:val="24"/>
        </w:rPr>
      </w:pPr>
      <w:r>
        <w:pict>
          <v:rect id="_x0000_i1048" style="width:0;height:0" o:hralign="center" o:hrstd="t" o:hrnoshade="t" o:hr="t" fillcolor="black" stroked="f"/>
        </w:pict>
      </w:r>
      <w:r>
        <w:pict>
          <v:rect id="_x0000_i1049" style="width:0;height:0" o:hralign="center" o:hrstd="t" o:hrnoshade="t" o:hr="t" fillcolor="black" stroked="f"/>
        </w:pict>
      </w:r>
    </w:p>
    <w:p w:rsidR="00956723" w:rsidRDefault="00956723" w:rsidP="00956723">
      <w:pPr>
        <w:pStyle w:val="Heading2"/>
        <w:shd w:val="clear" w:color="auto" w:fill="FFFFFF"/>
        <w:spacing w:before="150" w:beforeAutospacing="0" w:after="150" w:afterAutospacing="0"/>
        <w:rPr>
          <w:rFonts w:ascii="Segoe UI" w:hAnsi="Segoe UI" w:cs="Segoe UI"/>
          <w:b w:val="0"/>
          <w:bCs w:val="0"/>
          <w:color w:val="000000"/>
          <w:sz w:val="48"/>
          <w:szCs w:val="48"/>
        </w:rPr>
      </w:pPr>
      <w:bookmarkStart w:id="52" w:name="_Toc129779623"/>
      <w:r>
        <w:rPr>
          <w:rFonts w:ascii="Segoe UI" w:hAnsi="Segoe UI" w:cs="Segoe UI"/>
          <w:b w:val="0"/>
          <w:bCs w:val="0"/>
          <w:color w:val="000000"/>
          <w:sz w:val="48"/>
          <w:szCs w:val="48"/>
        </w:rPr>
        <w:t>The style Attribute</w:t>
      </w:r>
      <w:bookmarkEnd w:id="52"/>
    </w:p>
    <w:p w:rsidR="00956723" w:rsidRDefault="00956723" w:rsidP="0095672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style</w:t>
      </w:r>
      <w:r>
        <w:rPr>
          <w:rFonts w:ascii="Verdana" w:hAnsi="Verdana"/>
          <w:color w:val="000000"/>
          <w:sz w:val="23"/>
          <w:szCs w:val="23"/>
        </w:rPr>
        <w:t> attribute is used to add styles to an element, such as color, font, size, and more.</w:t>
      </w:r>
    </w:p>
    <w:p w:rsidR="00956723" w:rsidRDefault="00956723" w:rsidP="00956723">
      <w:pPr>
        <w:pStyle w:val="Heading3"/>
        <w:shd w:val="clear" w:color="auto" w:fill="E7E9EB"/>
        <w:spacing w:before="150" w:after="150"/>
        <w:rPr>
          <w:rFonts w:ascii="Segoe UI" w:hAnsi="Segoe UI" w:cs="Segoe UI"/>
          <w:b w:val="0"/>
          <w:bCs w:val="0"/>
          <w:color w:val="000000"/>
          <w:sz w:val="36"/>
          <w:szCs w:val="36"/>
        </w:rPr>
      </w:pPr>
      <w:bookmarkStart w:id="53" w:name="_Toc129779624"/>
      <w:r>
        <w:rPr>
          <w:rFonts w:ascii="Segoe UI" w:hAnsi="Segoe UI" w:cs="Segoe UI"/>
          <w:b w:val="0"/>
          <w:bCs w:val="0"/>
          <w:color w:val="000000"/>
          <w:sz w:val="36"/>
          <w:szCs w:val="36"/>
        </w:rPr>
        <w:t>Example</w:t>
      </w:r>
      <w:bookmarkEnd w:id="53"/>
    </w:p>
    <w:p w:rsidR="00956723" w:rsidRDefault="00956723" w:rsidP="00956723">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p</w:t>
      </w:r>
      <w:r>
        <w:rPr>
          <w:rStyle w:val="attributecolor"/>
          <w:rFonts w:ascii="Consolas" w:hAnsi="Consolas"/>
          <w:color w:val="FF0000"/>
          <w:sz w:val="23"/>
          <w:szCs w:val="23"/>
        </w:rPr>
        <w:t> style</w:t>
      </w:r>
      <w:r>
        <w:rPr>
          <w:rStyle w:val="attributevaluecolor"/>
          <w:rFonts w:ascii="Consolas" w:hAnsi="Consolas"/>
          <w:color w:val="0000CD"/>
          <w:sz w:val="23"/>
          <w:szCs w:val="23"/>
        </w:rPr>
        <w:t>="color:red;"</w:t>
      </w:r>
      <w:r>
        <w:rPr>
          <w:rStyle w:val="tagcolor"/>
          <w:rFonts w:ascii="Consolas" w:hAnsi="Consolas"/>
          <w:color w:val="0000CD"/>
          <w:sz w:val="23"/>
          <w:szCs w:val="23"/>
        </w:rPr>
        <w:t>&gt;</w:t>
      </w:r>
      <w:r>
        <w:rPr>
          <w:rFonts w:ascii="Consolas" w:hAnsi="Consolas"/>
          <w:color w:val="000000"/>
          <w:sz w:val="23"/>
          <w:szCs w:val="23"/>
        </w:rPr>
        <w:t>This is a red paragraph.</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p>
    <w:p w:rsidR="00956723" w:rsidRDefault="00F13E67" w:rsidP="00956723">
      <w:pPr>
        <w:shd w:val="clear" w:color="auto" w:fill="E7E9EB"/>
        <w:rPr>
          <w:rFonts w:ascii="Verdana" w:hAnsi="Verdana"/>
          <w:color w:val="000000"/>
          <w:sz w:val="23"/>
          <w:szCs w:val="23"/>
        </w:rPr>
      </w:pPr>
      <w:hyperlink r:id="rId27" w:tgtFrame="_blank" w:history="1">
        <w:r w:rsidR="00956723">
          <w:rPr>
            <w:rStyle w:val="Hyperlink"/>
            <w:rFonts w:ascii="Arial" w:hAnsi="Arial" w:cs="Arial"/>
            <w:color w:val="FFFFFF"/>
            <w:sz w:val="26"/>
            <w:szCs w:val="26"/>
            <w:bdr w:val="none" w:sz="0" w:space="0" w:color="auto" w:frame="1"/>
            <w:shd w:val="clear" w:color="auto" w:fill="4CAF50"/>
          </w:rPr>
          <w:t>Try it Yourself »</w:t>
        </w:r>
      </w:hyperlink>
    </w:p>
    <w:p w:rsidR="00956723" w:rsidRDefault="00956723" w:rsidP="0095672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will learn more about styles in our </w:t>
      </w:r>
      <w:hyperlink r:id="rId28" w:history="1">
        <w:r>
          <w:rPr>
            <w:rStyle w:val="Hyperlink"/>
            <w:rFonts w:ascii="Verdana" w:hAnsi="Verdana"/>
            <w:sz w:val="23"/>
            <w:szCs w:val="23"/>
          </w:rPr>
          <w:t>HTML Styles chapter</w:t>
        </w:r>
      </w:hyperlink>
      <w:r>
        <w:rPr>
          <w:rFonts w:ascii="Verdana" w:hAnsi="Verdana"/>
          <w:color w:val="000000"/>
          <w:sz w:val="23"/>
          <w:szCs w:val="23"/>
        </w:rPr>
        <w:t>.</w:t>
      </w:r>
    </w:p>
    <w:p w:rsidR="00956723" w:rsidRDefault="00F13E67" w:rsidP="00956723">
      <w:pPr>
        <w:spacing w:before="300" w:after="300"/>
        <w:rPr>
          <w:rFonts w:ascii="Times New Roman" w:hAnsi="Times New Roman"/>
          <w:sz w:val="24"/>
          <w:szCs w:val="24"/>
        </w:rPr>
      </w:pPr>
      <w:r>
        <w:pict>
          <v:rect id="_x0000_i1050" style="width:0;height:0" o:hralign="center" o:hrstd="t" o:hrnoshade="t" o:hr="t" fillcolor="black" stroked="f"/>
        </w:pict>
      </w:r>
    </w:p>
    <w:p w:rsidR="00956723" w:rsidRDefault="00956723" w:rsidP="00956723">
      <w:pPr>
        <w:pStyle w:val="Heading2"/>
        <w:shd w:val="clear" w:color="auto" w:fill="FFFFFF"/>
        <w:spacing w:before="150" w:beforeAutospacing="0" w:after="150" w:afterAutospacing="0"/>
        <w:rPr>
          <w:rFonts w:ascii="Segoe UI" w:hAnsi="Segoe UI" w:cs="Segoe UI"/>
          <w:b w:val="0"/>
          <w:bCs w:val="0"/>
          <w:color w:val="000000"/>
          <w:sz w:val="48"/>
          <w:szCs w:val="48"/>
        </w:rPr>
      </w:pPr>
      <w:bookmarkStart w:id="54" w:name="_Toc129779625"/>
      <w:r>
        <w:rPr>
          <w:rFonts w:ascii="Segoe UI" w:hAnsi="Segoe UI" w:cs="Segoe UI"/>
          <w:b w:val="0"/>
          <w:bCs w:val="0"/>
          <w:color w:val="000000"/>
          <w:sz w:val="48"/>
          <w:szCs w:val="48"/>
        </w:rPr>
        <w:t>The lang Attribute</w:t>
      </w:r>
      <w:bookmarkEnd w:id="54"/>
    </w:p>
    <w:p w:rsidR="00956723" w:rsidRDefault="00956723" w:rsidP="0095672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You should always include the </w:t>
      </w:r>
      <w:r>
        <w:rPr>
          <w:rStyle w:val="HTMLCode"/>
          <w:rFonts w:ascii="Consolas" w:hAnsi="Consolas"/>
          <w:color w:val="DC143C"/>
        </w:rPr>
        <w:t>lang</w:t>
      </w:r>
      <w:r>
        <w:rPr>
          <w:rFonts w:ascii="Verdana" w:hAnsi="Verdana"/>
          <w:color w:val="000000"/>
          <w:sz w:val="23"/>
          <w:szCs w:val="23"/>
        </w:rPr>
        <w:t> attribute inside the </w:t>
      </w:r>
      <w:r>
        <w:rPr>
          <w:rStyle w:val="HTMLCode"/>
          <w:rFonts w:ascii="Consolas" w:hAnsi="Consolas"/>
          <w:color w:val="DC143C"/>
        </w:rPr>
        <w:t>&lt;html&gt;</w:t>
      </w:r>
      <w:r>
        <w:rPr>
          <w:rFonts w:ascii="Verdana" w:hAnsi="Verdana"/>
          <w:color w:val="000000"/>
          <w:sz w:val="23"/>
          <w:szCs w:val="23"/>
        </w:rPr>
        <w:t> tag, to declare the language of the Web page. This is meant to assist search engines and browsers.</w:t>
      </w:r>
    </w:p>
    <w:p w:rsidR="00956723" w:rsidRDefault="00956723" w:rsidP="0095672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specifies English as the language:</w:t>
      </w:r>
    </w:p>
    <w:p w:rsidR="00956723" w:rsidRDefault="00956723" w:rsidP="00956723">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!DOCTYPE</w:t>
      </w:r>
      <w:r>
        <w:rPr>
          <w:rStyle w:val="attributecolor"/>
          <w:rFonts w:ascii="Consolas" w:hAnsi="Consolas"/>
          <w:color w:val="FF0000"/>
          <w:sz w:val="23"/>
          <w:szCs w:val="23"/>
        </w:rPr>
        <w:t> 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attributecolor"/>
          <w:rFonts w:ascii="Consolas" w:hAnsi="Consolas"/>
          <w:color w:val="FF0000"/>
          <w:sz w:val="23"/>
          <w:szCs w:val="23"/>
        </w:rPr>
        <w:t> lang</w:t>
      </w:r>
      <w:r>
        <w:rPr>
          <w:rStyle w:val="attributevaluecolor"/>
          <w:rFonts w:ascii="Consolas" w:hAnsi="Consolas"/>
          <w:color w:val="0000CD"/>
          <w:sz w:val="23"/>
          <w:szCs w:val="23"/>
        </w:rPr>
        <w:t>="en"</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rsidR="00956723" w:rsidRDefault="00956723" w:rsidP="0095672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Country codes can also be added to the language code in the </w:t>
      </w:r>
      <w:r>
        <w:rPr>
          <w:rStyle w:val="HTMLCode"/>
          <w:rFonts w:ascii="Consolas" w:hAnsi="Consolas"/>
          <w:color w:val="DC143C"/>
        </w:rPr>
        <w:t>lang</w:t>
      </w:r>
      <w:r>
        <w:rPr>
          <w:rFonts w:ascii="Verdana" w:hAnsi="Verdana"/>
          <w:color w:val="000000"/>
          <w:sz w:val="23"/>
          <w:szCs w:val="23"/>
        </w:rPr>
        <w:t> attribute. So, the first two characters define the language of the HTML page, and the last two characters define the country.</w:t>
      </w:r>
    </w:p>
    <w:p w:rsidR="00956723" w:rsidRDefault="00956723" w:rsidP="0095672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specifies English as the language and United States as the country:</w:t>
      </w:r>
    </w:p>
    <w:p w:rsidR="00956723" w:rsidRDefault="00956723" w:rsidP="00956723">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!DOCTYPE</w:t>
      </w:r>
      <w:r>
        <w:rPr>
          <w:rStyle w:val="attributecolor"/>
          <w:rFonts w:ascii="Consolas" w:hAnsi="Consolas"/>
          <w:color w:val="FF0000"/>
          <w:sz w:val="23"/>
          <w:szCs w:val="23"/>
        </w:rPr>
        <w:t> 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attributecolor"/>
          <w:rFonts w:ascii="Consolas" w:hAnsi="Consolas"/>
          <w:color w:val="FF0000"/>
          <w:sz w:val="23"/>
          <w:szCs w:val="23"/>
        </w:rPr>
        <w:t> lang</w:t>
      </w:r>
      <w:r>
        <w:rPr>
          <w:rStyle w:val="attributevaluecolor"/>
          <w:rFonts w:ascii="Consolas" w:hAnsi="Consolas"/>
          <w:color w:val="0000CD"/>
          <w:sz w:val="23"/>
          <w:szCs w:val="23"/>
        </w:rPr>
        <w:t>="en-US"</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rsidR="00956723" w:rsidRDefault="00956723" w:rsidP="0095672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see all the language codes in our </w:t>
      </w:r>
      <w:hyperlink r:id="rId29" w:history="1">
        <w:r>
          <w:rPr>
            <w:rStyle w:val="Hyperlink"/>
            <w:rFonts w:ascii="Verdana" w:hAnsi="Verdana"/>
            <w:sz w:val="23"/>
            <w:szCs w:val="23"/>
          </w:rPr>
          <w:t>HTML Language Code Reference</w:t>
        </w:r>
      </w:hyperlink>
      <w:r>
        <w:rPr>
          <w:rFonts w:ascii="Verdana" w:hAnsi="Verdana"/>
          <w:color w:val="000000"/>
          <w:sz w:val="23"/>
          <w:szCs w:val="23"/>
        </w:rPr>
        <w:t>.</w:t>
      </w:r>
    </w:p>
    <w:p w:rsidR="00956723" w:rsidRDefault="00F13E67" w:rsidP="00956723">
      <w:pPr>
        <w:spacing w:before="300" w:after="300"/>
        <w:rPr>
          <w:rFonts w:ascii="Times New Roman" w:hAnsi="Times New Roman"/>
          <w:sz w:val="24"/>
          <w:szCs w:val="24"/>
        </w:rPr>
      </w:pPr>
      <w:r>
        <w:pict>
          <v:rect id="_x0000_i1051" style="width:0;height:0" o:hralign="center" o:hrstd="t" o:hrnoshade="t" o:hr="t" fillcolor="black" stroked="f"/>
        </w:pict>
      </w:r>
    </w:p>
    <w:p w:rsidR="00956723" w:rsidRDefault="00956723" w:rsidP="00956723">
      <w:pPr>
        <w:pStyle w:val="Heading2"/>
        <w:shd w:val="clear" w:color="auto" w:fill="FFFFFF"/>
        <w:spacing w:before="150" w:beforeAutospacing="0" w:after="150" w:afterAutospacing="0"/>
        <w:rPr>
          <w:rFonts w:ascii="Segoe UI" w:hAnsi="Segoe UI" w:cs="Segoe UI"/>
          <w:b w:val="0"/>
          <w:bCs w:val="0"/>
          <w:color w:val="000000"/>
          <w:sz w:val="48"/>
          <w:szCs w:val="48"/>
        </w:rPr>
      </w:pPr>
      <w:bookmarkStart w:id="55" w:name="_Toc129779626"/>
      <w:r>
        <w:rPr>
          <w:rFonts w:ascii="Segoe UI" w:hAnsi="Segoe UI" w:cs="Segoe UI"/>
          <w:b w:val="0"/>
          <w:bCs w:val="0"/>
          <w:color w:val="000000"/>
          <w:sz w:val="48"/>
          <w:szCs w:val="48"/>
        </w:rPr>
        <w:t>The title Attribute</w:t>
      </w:r>
      <w:bookmarkEnd w:id="55"/>
    </w:p>
    <w:p w:rsidR="00956723" w:rsidRDefault="00956723" w:rsidP="0095672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title</w:t>
      </w:r>
      <w:r>
        <w:rPr>
          <w:rFonts w:ascii="Verdana" w:hAnsi="Verdana"/>
          <w:color w:val="000000"/>
          <w:sz w:val="23"/>
          <w:szCs w:val="23"/>
        </w:rPr>
        <w:t> attribute defines some extra information about an element.</w:t>
      </w:r>
    </w:p>
    <w:p w:rsidR="00956723" w:rsidRDefault="00956723" w:rsidP="0095672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value of the title attribute will be displayed as a tooltip when you mouse over the element:</w:t>
      </w:r>
    </w:p>
    <w:p w:rsidR="00956723" w:rsidRDefault="00956723" w:rsidP="00956723">
      <w:pPr>
        <w:pStyle w:val="Heading3"/>
        <w:shd w:val="clear" w:color="auto" w:fill="E7E9EB"/>
        <w:spacing w:before="150" w:after="150"/>
        <w:rPr>
          <w:rFonts w:ascii="Segoe UI" w:hAnsi="Segoe UI" w:cs="Segoe UI"/>
          <w:b w:val="0"/>
          <w:bCs w:val="0"/>
          <w:color w:val="000000"/>
          <w:sz w:val="36"/>
          <w:szCs w:val="36"/>
        </w:rPr>
      </w:pPr>
      <w:bookmarkStart w:id="56" w:name="_Toc129779627"/>
      <w:r>
        <w:rPr>
          <w:rFonts w:ascii="Segoe UI" w:hAnsi="Segoe UI" w:cs="Segoe UI"/>
          <w:b w:val="0"/>
          <w:bCs w:val="0"/>
          <w:color w:val="000000"/>
          <w:sz w:val="36"/>
          <w:szCs w:val="36"/>
        </w:rPr>
        <w:t>Example</w:t>
      </w:r>
      <w:bookmarkEnd w:id="56"/>
    </w:p>
    <w:p w:rsidR="00956723" w:rsidRDefault="00956723" w:rsidP="00956723">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p</w:t>
      </w:r>
      <w:r>
        <w:rPr>
          <w:rStyle w:val="attributecolor"/>
          <w:rFonts w:ascii="Consolas" w:hAnsi="Consolas"/>
          <w:color w:val="FF0000"/>
          <w:sz w:val="23"/>
          <w:szCs w:val="23"/>
        </w:rPr>
        <w:t> title</w:t>
      </w:r>
      <w:r>
        <w:rPr>
          <w:rStyle w:val="attributevaluecolor"/>
          <w:rFonts w:ascii="Consolas" w:hAnsi="Consolas"/>
          <w:color w:val="0000CD"/>
          <w:sz w:val="23"/>
          <w:szCs w:val="23"/>
        </w:rPr>
        <w:t>="I'm a tooltip"</w:t>
      </w:r>
      <w:r>
        <w:rPr>
          <w:rStyle w:val="tagcolor"/>
          <w:rFonts w:ascii="Consolas" w:hAnsi="Consolas"/>
          <w:color w:val="0000CD"/>
          <w:sz w:val="23"/>
          <w:szCs w:val="23"/>
        </w:rPr>
        <w:t>&gt;</w:t>
      </w:r>
      <w:r>
        <w:rPr>
          <w:rFonts w:ascii="Consolas" w:hAnsi="Consolas"/>
          <w:color w:val="000000"/>
          <w:sz w:val="23"/>
          <w:szCs w:val="23"/>
        </w:rPr>
        <w:t>This is a paragraph.</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p>
    <w:p w:rsidR="00956723" w:rsidRDefault="00F13E67" w:rsidP="00956723">
      <w:pPr>
        <w:shd w:val="clear" w:color="auto" w:fill="E7E9EB"/>
        <w:rPr>
          <w:rFonts w:ascii="Verdana" w:hAnsi="Verdana"/>
          <w:color w:val="000000"/>
          <w:sz w:val="23"/>
          <w:szCs w:val="23"/>
        </w:rPr>
      </w:pPr>
      <w:hyperlink r:id="rId30" w:tgtFrame="_blank" w:history="1">
        <w:r w:rsidR="00956723">
          <w:rPr>
            <w:rStyle w:val="Hyperlink"/>
            <w:rFonts w:ascii="Arial" w:hAnsi="Arial" w:cs="Arial"/>
            <w:color w:val="FFFFFF"/>
            <w:sz w:val="26"/>
            <w:szCs w:val="26"/>
            <w:bdr w:val="none" w:sz="0" w:space="0" w:color="auto" w:frame="1"/>
            <w:shd w:val="clear" w:color="auto" w:fill="4CAF50"/>
          </w:rPr>
          <w:t>Try it Your</w:t>
        </w:r>
        <w:r w:rsidR="00956723">
          <w:rPr>
            <w:rStyle w:val="Hyperlink"/>
            <w:rFonts w:ascii="Arial" w:hAnsi="Arial" w:cs="Arial"/>
            <w:color w:val="FFFFFF"/>
            <w:sz w:val="26"/>
            <w:szCs w:val="26"/>
            <w:bdr w:val="none" w:sz="0" w:space="0" w:color="auto" w:frame="1"/>
            <w:shd w:val="clear" w:color="auto" w:fill="4CAF50"/>
          </w:rPr>
          <w:t>s</w:t>
        </w:r>
        <w:r w:rsidR="00956723">
          <w:rPr>
            <w:rStyle w:val="Hyperlink"/>
            <w:rFonts w:ascii="Arial" w:hAnsi="Arial" w:cs="Arial"/>
            <w:color w:val="FFFFFF"/>
            <w:sz w:val="26"/>
            <w:szCs w:val="26"/>
            <w:bdr w:val="none" w:sz="0" w:space="0" w:color="auto" w:frame="1"/>
            <w:shd w:val="clear" w:color="auto" w:fill="4CAF50"/>
          </w:rPr>
          <w:t>elf »</w:t>
        </w:r>
      </w:hyperlink>
    </w:p>
    <w:p w:rsidR="00956723" w:rsidRDefault="00F13E67" w:rsidP="00956723">
      <w:pPr>
        <w:spacing w:before="300" w:after="300"/>
        <w:rPr>
          <w:rFonts w:ascii="Times New Roman" w:hAnsi="Times New Roman"/>
          <w:sz w:val="24"/>
          <w:szCs w:val="24"/>
        </w:rPr>
      </w:pPr>
      <w:r>
        <w:lastRenderedPageBreak/>
        <w:pict>
          <v:rect id="_x0000_i1052" style="width:0;height:0" o:hralign="center" o:hrstd="t" o:hrnoshade="t" o:hr="t" fillcolor="black" stroked="f"/>
        </w:pict>
      </w:r>
    </w:p>
    <w:p w:rsidR="00956723" w:rsidRDefault="00956723" w:rsidP="00956723">
      <w:pPr>
        <w:pStyle w:val="Heading2"/>
        <w:shd w:val="clear" w:color="auto" w:fill="FFFFFF"/>
        <w:spacing w:before="150" w:beforeAutospacing="0" w:after="150" w:afterAutospacing="0"/>
        <w:rPr>
          <w:rFonts w:ascii="Segoe UI" w:hAnsi="Segoe UI" w:cs="Segoe UI"/>
          <w:b w:val="0"/>
          <w:bCs w:val="0"/>
          <w:color w:val="000000"/>
          <w:sz w:val="48"/>
          <w:szCs w:val="48"/>
        </w:rPr>
      </w:pPr>
      <w:bookmarkStart w:id="57" w:name="_Toc129779628"/>
      <w:r>
        <w:rPr>
          <w:rFonts w:ascii="Segoe UI" w:hAnsi="Segoe UI" w:cs="Segoe UI"/>
          <w:b w:val="0"/>
          <w:bCs w:val="0"/>
          <w:color w:val="000000"/>
          <w:sz w:val="48"/>
          <w:szCs w:val="48"/>
        </w:rPr>
        <w:t>We Suggest: Always Use Lowercase Attributes</w:t>
      </w:r>
      <w:bookmarkEnd w:id="57"/>
    </w:p>
    <w:p w:rsidR="00956723" w:rsidRDefault="00956723" w:rsidP="0095672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HTML standard does not require lowercase attribute names.</w:t>
      </w:r>
    </w:p>
    <w:p w:rsidR="00956723" w:rsidRDefault="00956723" w:rsidP="0095672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title attribute (and all other attributes) can be written with uppercase or lowercase like </w:t>
      </w:r>
      <w:r>
        <w:rPr>
          <w:rStyle w:val="Strong"/>
          <w:rFonts w:ascii="Verdana" w:hAnsi="Verdana"/>
          <w:color w:val="000000"/>
          <w:sz w:val="23"/>
          <w:szCs w:val="23"/>
        </w:rPr>
        <w:t>title</w:t>
      </w:r>
      <w:r>
        <w:rPr>
          <w:rFonts w:ascii="Verdana" w:hAnsi="Verdana"/>
          <w:color w:val="000000"/>
          <w:sz w:val="23"/>
          <w:szCs w:val="23"/>
        </w:rPr>
        <w:t> or </w:t>
      </w:r>
      <w:r>
        <w:rPr>
          <w:rStyle w:val="Strong"/>
          <w:rFonts w:ascii="Verdana" w:hAnsi="Verdana"/>
          <w:color w:val="000000"/>
          <w:sz w:val="23"/>
          <w:szCs w:val="23"/>
        </w:rPr>
        <w:t>TITLE</w:t>
      </w:r>
      <w:r>
        <w:rPr>
          <w:rFonts w:ascii="Verdana" w:hAnsi="Verdana"/>
          <w:color w:val="000000"/>
          <w:sz w:val="23"/>
          <w:szCs w:val="23"/>
        </w:rPr>
        <w:t>.</w:t>
      </w:r>
    </w:p>
    <w:p w:rsidR="00956723" w:rsidRDefault="00956723" w:rsidP="0095672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However, </w:t>
      </w:r>
      <w:r w:rsidR="002C5EBC">
        <w:rPr>
          <w:rFonts w:ascii="Verdana" w:hAnsi="Verdana"/>
          <w:color w:val="000000"/>
          <w:sz w:val="23"/>
          <w:szCs w:val="23"/>
        </w:rPr>
        <w:t>SKILLS9</w:t>
      </w:r>
      <w:r>
        <w:rPr>
          <w:rFonts w:ascii="Verdana" w:hAnsi="Verdana"/>
          <w:color w:val="000000"/>
          <w:sz w:val="23"/>
          <w:szCs w:val="23"/>
        </w:rPr>
        <w:t> </w:t>
      </w:r>
      <w:r>
        <w:rPr>
          <w:rStyle w:val="Strong"/>
          <w:rFonts w:ascii="Verdana" w:hAnsi="Verdana"/>
          <w:color w:val="000000"/>
          <w:sz w:val="23"/>
          <w:szCs w:val="23"/>
        </w:rPr>
        <w:t>recommends</w:t>
      </w:r>
      <w:r>
        <w:rPr>
          <w:rFonts w:ascii="Verdana" w:hAnsi="Verdana"/>
          <w:color w:val="000000"/>
          <w:sz w:val="23"/>
          <w:szCs w:val="23"/>
        </w:rPr>
        <w:t> lowercase attributes in HTML, and </w:t>
      </w:r>
      <w:r>
        <w:rPr>
          <w:rStyle w:val="Strong"/>
          <w:rFonts w:ascii="Verdana" w:hAnsi="Verdana"/>
          <w:color w:val="000000"/>
          <w:sz w:val="23"/>
          <w:szCs w:val="23"/>
        </w:rPr>
        <w:t>demands</w:t>
      </w:r>
      <w:r>
        <w:rPr>
          <w:rFonts w:ascii="Verdana" w:hAnsi="Verdana"/>
          <w:color w:val="000000"/>
          <w:sz w:val="23"/>
          <w:szCs w:val="23"/>
        </w:rPr>
        <w:t> lowercase attributes for stricter document types like XHTML.</w:t>
      </w:r>
    </w:p>
    <w:p w:rsidR="00956723" w:rsidRDefault="00956723" w:rsidP="00956723">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 xml:space="preserve">At </w:t>
      </w:r>
      <w:r w:rsidR="002C5EBC">
        <w:rPr>
          <w:rFonts w:ascii="Verdana" w:hAnsi="Verdana"/>
          <w:color w:val="000000"/>
          <w:sz w:val="23"/>
          <w:szCs w:val="23"/>
        </w:rPr>
        <w:t>Skills9</w:t>
      </w:r>
      <w:r>
        <w:rPr>
          <w:rFonts w:ascii="Verdana" w:hAnsi="Verdana"/>
          <w:color w:val="000000"/>
          <w:sz w:val="23"/>
          <w:szCs w:val="23"/>
        </w:rPr>
        <w:t xml:space="preserve"> we always use lowercase attribute names.</w:t>
      </w:r>
    </w:p>
    <w:p w:rsidR="00956723" w:rsidRDefault="00F13E67" w:rsidP="00956723">
      <w:pPr>
        <w:spacing w:before="300" w:after="300"/>
        <w:rPr>
          <w:rFonts w:ascii="Times New Roman" w:hAnsi="Times New Roman"/>
          <w:sz w:val="24"/>
          <w:szCs w:val="24"/>
        </w:rPr>
      </w:pPr>
      <w:r>
        <w:pict>
          <v:rect id="_x0000_i1053" style="width:0;height:0" o:hralign="center" o:hrstd="t" o:hrnoshade="t" o:hr="t" fillcolor="black" stroked="f"/>
        </w:pict>
      </w:r>
    </w:p>
    <w:p w:rsidR="00956723" w:rsidRDefault="00956723" w:rsidP="00956723">
      <w:pPr>
        <w:pStyle w:val="Heading2"/>
        <w:shd w:val="clear" w:color="auto" w:fill="FFFFFF"/>
        <w:spacing w:before="150" w:beforeAutospacing="0" w:after="150" w:afterAutospacing="0"/>
        <w:rPr>
          <w:rFonts w:ascii="Segoe UI" w:hAnsi="Segoe UI" w:cs="Segoe UI"/>
          <w:b w:val="0"/>
          <w:bCs w:val="0"/>
          <w:color w:val="000000"/>
          <w:sz w:val="48"/>
          <w:szCs w:val="48"/>
        </w:rPr>
      </w:pPr>
      <w:bookmarkStart w:id="58" w:name="_Toc129779629"/>
      <w:r>
        <w:rPr>
          <w:rFonts w:ascii="Segoe UI" w:hAnsi="Segoe UI" w:cs="Segoe UI"/>
          <w:b w:val="0"/>
          <w:bCs w:val="0"/>
          <w:color w:val="000000"/>
          <w:sz w:val="48"/>
          <w:szCs w:val="48"/>
        </w:rPr>
        <w:t>We Suggest: Always Quote Attribute Values</w:t>
      </w:r>
      <w:bookmarkEnd w:id="58"/>
    </w:p>
    <w:p w:rsidR="00956723" w:rsidRDefault="00956723" w:rsidP="0095672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HTML standard does not require quotes around attribute values.</w:t>
      </w:r>
    </w:p>
    <w:p w:rsidR="00956723" w:rsidRDefault="00956723" w:rsidP="0095672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However, </w:t>
      </w:r>
      <w:r w:rsidR="002C5EBC">
        <w:rPr>
          <w:rFonts w:ascii="Verdana" w:hAnsi="Verdana"/>
          <w:color w:val="000000"/>
          <w:sz w:val="23"/>
          <w:szCs w:val="23"/>
        </w:rPr>
        <w:t>SKILLS9</w:t>
      </w:r>
      <w:r>
        <w:rPr>
          <w:rFonts w:ascii="Verdana" w:hAnsi="Verdana"/>
          <w:color w:val="000000"/>
          <w:sz w:val="23"/>
          <w:szCs w:val="23"/>
        </w:rPr>
        <w:t> </w:t>
      </w:r>
      <w:r>
        <w:rPr>
          <w:rFonts w:ascii="Verdana" w:hAnsi="Verdana"/>
          <w:b/>
          <w:bCs/>
          <w:color w:val="000000"/>
          <w:sz w:val="23"/>
          <w:szCs w:val="23"/>
        </w:rPr>
        <w:t>recommends</w:t>
      </w:r>
      <w:r>
        <w:rPr>
          <w:rFonts w:ascii="Verdana" w:hAnsi="Verdana"/>
          <w:color w:val="000000"/>
          <w:sz w:val="23"/>
          <w:szCs w:val="23"/>
        </w:rPr>
        <w:t> quotes in HTML, and </w:t>
      </w:r>
      <w:r>
        <w:rPr>
          <w:rStyle w:val="Strong"/>
          <w:rFonts w:ascii="Verdana" w:hAnsi="Verdana"/>
          <w:color w:val="000000"/>
          <w:sz w:val="23"/>
          <w:szCs w:val="23"/>
        </w:rPr>
        <w:t>demands</w:t>
      </w:r>
      <w:r>
        <w:rPr>
          <w:rFonts w:ascii="Verdana" w:hAnsi="Verdana"/>
          <w:color w:val="000000"/>
          <w:sz w:val="23"/>
          <w:szCs w:val="23"/>
        </w:rPr>
        <w:t> quotes for stricter document types like XHTML.</w:t>
      </w:r>
    </w:p>
    <w:p w:rsidR="00956723" w:rsidRDefault="00956723" w:rsidP="00956723">
      <w:pPr>
        <w:pStyle w:val="Heading3"/>
        <w:shd w:val="clear" w:color="auto" w:fill="E7E9EB"/>
        <w:spacing w:before="150" w:after="150"/>
        <w:rPr>
          <w:rFonts w:ascii="Segoe UI" w:hAnsi="Segoe UI" w:cs="Segoe UI"/>
          <w:b w:val="0"/>
          <w:bCs w:val="0"/>
          <w:color w:val="000000"/>
          <w:sz w:val="36"/>
          <w:szCs w:val="36"/>
        </w:rPr>
      </w:pPr>
      <w:bookmarkStart w:id="59" w:name="_Toc129779630"/>
      <w:r>
        <w:rPr>
          <w:rFonts w:ascii="Segoe UI" w:hAnsi="Segoe UI" w:cs="Segoe UI"/>
          <w:b w:val="0"/>
          <w:bCs w:val="0"/>
          <w:color w:val="000000"/>
          <w:sz w:val="36"/>
          <w:szCs w:val="36"/>
        </w:rPr>
        <w:t>Good:</w:t>
      </w:r>
      <w:bookmarkEnd w:id="59"/>
    </w:p>
    <w:p w:rsidR="00956723" w:rsidRDefault="00956723" w:rsidP="00956723">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href</w:t>
      </w:r>
      <w:r>
        <w:rPr>
          <w:rStyle w:val="attributevaluecolor"/>
          <w:rFonts w:ascii="Consolas" w:hAnsi="Consolas"/>
          <w:color w:val="0000CD"/>
          <w:sz w:val="23"/>
          <w:szCs w:val="23"/>
        </w:rPr>
        <w:t>="https://www.</w:t>
      </w:r>
      <w:r w:rsidR="002C5EBC">
        <w:rPr>
          <w:rStyle w:val="attributevaluecolor"/>
          <w:rFonts w:ascii="Consolas" w:hAnsi="Consolas"/>
          <w:color w:val="0000CD"/>
          <w:sz w:val="23"/>
          <w:szCs w:val="23"/>
        </w:rPr>
        <w:t>Skills9</w:t>
      </w:r>
      <w:r>
        <w:rPr>
          <w:rStyle w:val="attributevaluecolor"/>
          <w:rFonts w:ascii="Consolas" w:hAnsi="Consolas"/>
          <w:color w:val="0000CD"/>
          <w:sz w:val="23"/>
          <w:szCs w:val="23"/>
        </w:rPr>
        <w:t>.com/html/"</w:t>
      </w:r>
      <w:r>
        <w:rPr>
          <w:rStyle w:val="tagcolor"/>
          <w:rFonts w:ascii="Consolas" w:hAnsi="Consolas"/>
          <w:color w:val="0000CD"/>
          <w:sz w:val="23"/>
          <w:szCs w:val="23"/>
        </w:rPr>
        <w:t>&gt;</w:t>
      </w:r>
      <w:r>
        <w:rPr>
          <w:rFonts w:ascii="Consolas" w:hAnsi="Consolas"/>
          <w:color w:val="000000"/>
          <w:sz w:val="23"/>
          <w:szCs w:val="23"/>
        </w:rPr>
        <w:t>Visit our HTML tutorial</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p>
    <w:p w:rsidR="00956723" w:rsidRDefault="00956723" w:rsidP="00956723">
      <w:pPr>
        <w:pStyle w:val="Heading3"/>
        <w:shd w:val="clear" w:color="auto" w:fill="E7E9EB"/>
        <w:spacing w:before="150" w:after="150"/>
        <w:rPr>
          <w:rFonts w:ascii="Segoe UI" w:hAnsi="Segoe UI" w:cs="Segoe UI"/>
          <w:b w:val="0"/>
          <w:bCs w:val="0"/>
          <w:color w:val="000000"/>
          <w:sz w:val="36"/>
          <w:szCs w:val="36"/>
        </w:rPr>
      </w:pPr>
      <w:bookmarkStart w:id="60" w:name="_Toc129779631"/>
      <w:r>
        <w:rPr>
          <w:rFonts w:ascii="Segoe UI" w:hAnsi="Segoe UI" w:cs="Segoe UI"/>
          <w:b w:val="0"/>
          <w:bCs w:val="0"/>
          <w:color w:val="000000"/>
          <w:sz w:val="36"/>
          <w:szCs w:val="36"/>
        </w:rPr>
        <w:t>Bad:</w:t>
      </w:r>
      <w:bookmarkEnd w:id="60"/>
    </w:p>
    <w:p w:rsidR="00956723" w:rsidRDefault="00956723" w:rsidP="00956723">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href</w:t>
      </w:r>
      <w:r>
        <w:rPr>
          <w:rStyle w:val="attributevaluecolor"/>
          <w:rFonts w:ascii="Consolas" w:hAnsi="Consolas"/>
          <w:color w:val="0000CD"/>
          <w:sz w:val="23"/>
          <w:szCs w:val="23"/>
        </w:rPr>
        <w:t>=https://www.</w:t>
      </w:r>
      <w:r w:rsidR="002C5EBC">
        <w:rPr>
          <w:rStyle w:val="attributevaluecolor"/>
          <w:rFonts w:ascii="Consolas" w:hAnsi="Consolas"/>
          <w:color w:val="0000CD"/>
          <w:sz w:val="23"/>
          <w:szCs w:val="23"/>
        </w:rPr>
        <w:t>Skills9</w:t>
      </w:r>
      <w:r>
        <w:rPr>
          <w:rStyle w:val="attributevaluecolor"/>
          <w:rFonts w:ascii="Consolas" w:hAnsi="Consolas"/>
          <w:color w:val="0000CD"/>
          <w:sz w:val="23"/>
          <w:szCs w:val="23"/>
        </w:rPr>
        <w:t>.com/html/</w:t>
      </w:r>
      <w:r>
        <w:rPr>
          <w:rStyle w:val="tagcolor"/>
          <w:rFonts w:ascii="Consolas" w:hAnsi="Consolas"/>
          <w:color w:val="0000CD"/>
          <w:sz w:val="23"/>
          <w:szCs w:val="23"/>
        </w:rPr>
        <w:t>&gt;</w:t>
      </w:r>
      <w:r>
        <w:rPr>
          <w:rFonts w:ascii="Consolas" w:hAnsi="Consolas"/>
          <w:color w:val="000000"/>
          <w:sz w:val="23"/>
          <w:szCs w:val="23"/>
        </w:rPr>
        <w:t>Visit our HTML tutorial</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p>
    <w:p w:rsidR="00956723" w:rsidRDefault="00956723" w:rsidP="0095672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Sometimes you have to use quotes. This example will not display the title attribute correctly, because it contains a space:</w:t>
      </w:r>
    </w:p>
    <w:p w:rsidR="00956723" w:rsidRDefault="00956723" w:rsidP="00956723">
      <w:pPr>
        <w:pStyle w:val="Heading3"/>
        <w:shd w:val="clear" w:color="auto" w:fill="E7E9EB"/>
        <w:spacing w:before="150" w:after="150"/>
        <w:rPr>
          <w:rFonts w:ascii="Segoe UI" w:hAnsi="Segoe UI" w:cs="Segoe UI"/>
          <w:b w:val="0"/>
          <w:bCs w:val="0"/>
          <w:color w:val="000000"/>
          <w:sz w:val="36"/>
          <w:szCs w:val="36"/>
        </w:rPr>
      </w:pPr>
      <w:bookmarkStart w:id="61" w:name="_Toc129779632"/>
      <w:r>
        <w:rPr>
          <w:rFonts w:ascii="Segoe UI" w:hAnsi="Segoe UI" w:cs="Segoe UI"/>
          <w:b w:val="0"/>
          <w:bCs w:val="0"/>
          <w:color w:val="000000"/>
          <w:sz w:val="36"/>
          <w:szCs w:val="36"/>
        </w:rPr>
        <w:t>Example</w:t>
      </w:r>
      <w:bookmarkEnd w:id="61"/>
    </w:p>
    <w:p w:rsidR="00956723" w:rsidRDefault="00956723" w:rsidP="00956723">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p</w:t>
      </w:r>
      <w:r>
        <w:rPr>
          <w:rStyle w:val="attributecolor"/>
          <w:rFonts w:ascii="Consolas" w:hAnsi="Consolas"/>
          <w:color w:val="FF0000"/>
          <w:sz w:val="23"/>
          <w:szCs w:val="23"/>
        </w:rPr>
        <w:t> title</w:t>
      </w:r>
      <w:r>
        <w:rPr>
          <w:rStyle w:val="attributevaluecolor"/>
          <w:rFonts w:ascii="Consolas" w:hAnsi="Consolas"/>
          <w:color w:val="0000CD"/>
          <w:sz w:val="23"/>
          <w:szCs w:val="23"/>
        </w:rPr>
        <w:t>=About </w:t>
      </w:r>
      <w:r w:rsidR="002C5EBC">
        <w:rPr>
          <w:rStyle w:val="attributecolor"/>
          <w:rFonts w:ascii="Consolas" w:hAnsi="Consolas"/>
          <w:color w:val="FF0000"/>
          <w:sz w:val="23"/>
          <w:szCs w:val="23"/>
        </w:rPr>
        <w:t>Skills9</w:t>
      </w:r>
      <w:r>
        <w:rPr>
          <w:rStyle w:val="tagcolor"/>
          <w:rFonts w:ascii="Consolas" w:hAnsi="Consolas"/>
          <w:color w:val="0000CD"/>
          <w:sz w:val="23"/>
          <w:szCs w:val="23"/>
        </w:rPr>
        <w:t>&gt;</w:t>
      </w:r>
    </w:p>
    <w:p w:rsidR="00956723" w:rsidRDefault="00956723" w:rsidP="00956723">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 we always use quotes around attribute values.</w:t>
      </w:r>
    </w:p>
    <w:p w:rsidR="00956723" w:rsidRDefault="00F13E67" w:rsidP="00956723">
      <w:pPr>
        <w:spacing w:before="300" w:after="300"/>
        <w:rPr>
          <w:rFonts w:ascii="Times New Roman" w:hAnsi="Times New Roman"/>
          <w:sz w:val="24"/>
          <w:szCs w:val="24"/>
        </w:rPr>
      </w:pPr>
      <w:r>
        <w:lastRenderedPageBreak/>
        <w:pict>
          <v:rect id="_x0000_i1054" style="width:0;height:0" o:hralign="center" o:hrstd="t" o:hrnoshade="t" o:hr="t" fillcolor="black" stroked="f"/>
        </w:pict>
      </w:r>
    </w:p>
    <w:p w:rsidR="00956723" w:rsidRDefault="00956723" w:rsidP="00956723">
      <w:pPr>
        <w:pStyle w:val="Heading2"/>
        <w:shd w:val="clear" w:color="auto" w:fill="FFFFFF"/>
        <w:spacing w:before="150" w:beforeAutospacing="0" w:after="150" w:afterAutospacing="0"/>
        <w:rPr>
          <w:rFonts w:ascii="Segoe UI" w:hAnsi="Segoe UI" w:cs="Segoe UI"/>
          <w:b w:val="0"/>
          <w:bCs w:val="0"/>
          <w:color w:val="000000"/>
          <w:sz w:val="48"/>
          <w:szCs w:val="48"/>
        </w:rPr>
      </w:pPr>
      <w:bookmarkStart w:id="62" w:name="_Toc129779633"/>
      <w:r>
        <w:rPr>
          <w:rFonts w:ascii="Segoe UI" w:hAnsi="Segoe UI" w:cs="Segoe UI"/>
          <w:b w:val="0"/>
          <w:bCs w:val="0"/>
          <w:color w:val="000000"/>
          <w:sz w:val="48"/>
          <w:szCs w:val="48"/>
        </w:rPr>
        <w:t>Single or Double Quotes?</w:t>
      </w:r>
      <w:bookmarkEnd w:id="62"/>
    </w:p>
    <w:p w:rsidR="00956723" w:rsidRDefault="00956723" w:rsidP="0095672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Double quotes around attribute values are the most common in HTML, but single quotes can also be used.</w:t>
      </w:r>
    </w:p>
    <w:p w:rsidR="00956723" w:rsidRDefault="00956723" w:rsidP="0095672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some situations, when the attribute value itself contains double quotes, it is necessary to use single quotes:</w:t>
      </w:r>
    </w:p>
    <w:p w:rsidR="00956723" w:rsidRDefault="00956723" w:rsidP="00956723">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p</w:t>
      </w:r>
      <w:r>
        <w:rPr>
          <w:rStyle w:val="attributecolor"/>
          <w:rFonts w:ascii="Consolas" w:hAnsi="Consolas"/>
          <w:color w:val="FF0000"/>
          <w:sz w:val="23"/>
          <w:szCs w:val="23"/>
        </w:rPr>
        <w:t> title</w:t>
      </w:r>
      <w:r>
        <w:rPr>
          <w:rStyle w:val="attributevaluecolor"/>
          <w:rFonts w:ascii="Consolas" w:hAnsi="Consolas"/>
          <w:color w:val="0000CD"/>
          <w:sz w:val="23"/>
          <w:szCs w:val="23"/>
        </w:rPr>
        <w:t>='John "ShotGun" Nelson'</w:t>
      </w:r>
      <w:r>
        <w:rPr>
          <w:rStyle w:val="tagcolor"/>
          <w:rFonts w:ascii="Consolas" w:hAnsi="Consolas"/>
          <w:color w:val="0000CD"/>
          <w:sz w:val="23"/>
          <w:szCs w:val="23"/>
        </w:rPr>
        <w:t>&gt;</w:t>
      </w:r>
    </w:p>
    <w:p w:rsidR="00956723" w:rsidRDefault="00956723" w:rsidP="0095672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Or vice versa:</w:t>
      </w:r>
    </w:p>
    <w:p w:rsidR="00956723" w:rsidRPr="00956723" w:rsidRDefault="00956723" w:rsidP="00956723">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p</w:t>
      </w:r>
      <w:r>
        <w:rPr>
          <w:rStyle w:val="attributecolor"/>
          <w:rFonts w:ascii="Consolas" w:hAnsi="Consolas"/>
          <w:color w:val="FF0000"/>
          <w:sz w:val="23"/>
          <w:szCs w:val="23"/>
        </w:rPr>
        <w:t> title</w:t>
      </w:r>
      <w:r>
        <w:rPr>
          <w:rStyle w:val="attributevaluecolor"/>
          <w:rFonts w:ascii="Consolas" w:hAnsi="Consolas"/>
          <w:color w:val="0000CD"/>
          <w:sz w:val="23"/>
          <w:szCs w:val="23"/>
        </w:rPr>
        <w:t>="John 'ShotGun' Nelson"</w:t>
      </w:r>
      <w:r>
        <w:rPr>
          <w:rStyle w:val="tagcolor"/>
          <w:rFonts w:ascii="Consolas" w:hAnsi="Consolas"/>
          <w:color w:val="0000CD"/>
          <w:sz w:val="23"/>
          <w:szCs w:val="23"/>
        </w:rPr>
        <w:t>&gt;</w:t>
      </w:r>
      <w:r w:rsidR="00F13E67">
        <w:pict>
          <v:rect id="_x0000_i1055" style="width:0;height:0" o:hralign="center" o:hrstd="t" o:hrnoshade="t" o:hr="t" fillcolor="black" stroked="f"/>
        </w:pict>
      </w:r>
    </w:p>
    <w:p w:rsidR="00956723" w:rsidRDefault="00956723" w:rsidP="00956723">
      <w:pPr>
        <w:pStyle w:val="Heading2"/>
        <w:shd w:val="clear" w:color="auto" w:fill="FFFFFF"/>
        <w:spacing w:before="150" w:beforeAutospacing="0" w:after="150" w:afterAutospacing="0"/>
        <w:rPr>
          <w:rFonts w:ascii="Segoe UI" w:hAnsi="Segoe UI" w:cs="Segoe UI"/>
          <w:b w:val="0"/>
          <w:bCs w:val="0"/>
          <w:color w:val="000000"/>
          <w:sz w:val="48"/>
          <w:szCs w:val="48"/>
        </w:rPr>
      </w:pPr>
      <w:bookmarkStart w:id="63" w:name="_Toc129779634"/>
      <w:r>
        <w:rPr>
          <w:rFonts w:ascii="Segoe UI" w:hAnsi="Segoe UI" w:cs="Segoe UI"/>
          <w:b w:val="0"/>
          <w:bCs w:val="0"/>
          <w:color w:val="000000"/>
          <w:sz w:val="48"/>
          <w:szCs w:val="48"/>
        </w:rPr>
        <w:t>Chapter Summary</w:t>
      </w:r>
      <w:bookmarkEnd w:id="63"/>
    </w:p>
    <w:p w:rsidR="00956723" w:rsidRDefault="00956723" w:rsidP="00956723">
      <w:pPr>
        <w:numPr>
          <w:ilvl w:val="0"/>
          <w:numId w:val="8"/>
        </w:numPr>
        <w:shd w:val="clear" w:color="auto" w:fill="FFFFFF"/>
        <w:spacing w:before="100" w:beforeAutospacing="1" w:after="100" w:afterAutospacing="1" w:line="240" w:lineRule="auto"/>
        <w:rPr>
          <w:rFonts w:ascii="Verdana" w:hAnsi="Verdana" w:cs="Times New Roman"/>
          <w:color w:val="000000"/>
          <w:sz w:val="23"/>
          <w:szCs w:val="23"/>
        </w:rPr>
      </w:pPr>
      <w:r>
        <w:rPr>
          <w:rFonts w:ascii="Verdana" w:hAnsi="Verdana"/>
          <w:color w:val="000000"/>
          <w:sz w:val="23"/>
          <w:szCs w:val="23"/>
        </w:rPr>
        <w:t>All HTML elements can have </w:t>
      </w:r>
      <w:r>
        <w:rPr>
          <w:rStyle w:val="Strong"/>
          <w:rFonts w:ascii="Verdana" w:hAnsi="Verdana"/>
          <w:color w:val="000000"/>
          <w:sz w:val="23"/>
          <w:szCs w:val="23"/>
        </w:rPr>
        <w:t>attributes</w:t>
      </w:r>
    </w:p>
    <w:p w:rsidR="00956723" w:rsidRDefault="00956723" w:rsidP="00956723">
      <w:pPr>
        <w:numPr>
          <w:ilvl w:val="0"/>
          <w:numId w:val="8"/>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The </w:t>
      </w:r>
      <w:r>
        <w:rPr>
          <w:rStyle w:val="HTMLCode"/>
          <w:rFonts w:ascii="Consolas" w:eastAsiaTheme="minorHAnsi" w:hAnsi="Consolas"/>
          <w:color w:val="DC143C"/>
          <w:sz w:val="24"/>
          <w:szCs w:val="24"/>
        </w:rPr>
        <w:t>href</w:t>
      </w:r>
      <w:r>
        <w:rPr>
          <w:rFonts w:ascii="Verdana" w:hAnsi="Verdana"/>
          <w:color w:val="000000"/>
          <w:sz w:val="23"/>
          <w:szCs w:val="23"/>
        </w:rPr>
        <w:t> attribute of </w:t>
      </w:r>
      <w:r>
        <w:rPr>
          <w:rStyle w:val="HTMLCode"/>
          <w:rFonts w:ascii="Consolas" w:eastAsiaTheme="minorHAnsi" w:hAnsi="Consolas"/>
          <w:color w:val="DC143C"/>
          <w:sz w:val="24"/>
          <w:szCs w:val="24"/>
        </w:rPr>
        <w:t>&lt;a&gt;</w:t>
      </w:r>
      <w:r>
        <w:rPr>
          <w:rFonts w:ascii="Verdana" w:hAnsi="Verdana"/>
          <w:color w:val="000000"/>
          <w:sz w:val="23"/>
          <w:szCs w:val="23"/>
        </w:rPr>
        <w:t> specifies the URL of the page the link goes to</w:t>
      </w:r>
    </w:p>
    <w:p w:rsidR="00956723" w:rsidRDefault="00956723" w:rsidP="00956723">
      <w:pPr>
        <w:numPr>
          <w:ilvl w:val="0"/>
          <w:numId w:val="8"/>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The </w:t>
      </w:r>
      <w:r>
        <w:rPr>
          <w:rStyle w:val="HTMLCode"/>
          <w:rFonts w:ascii="Consolas" w:eastAsiaTheme="minorHAnsi" w:hAnsi="Consolas"/>
          <w:color w:val="DC143C"/>
          <w:sz w:val="24"/>
          <w:szCs w:val="24"/>
        </w:rPr>
        <w:t>src</w:t>
      </w:r>
      <w:r>
        <w:rPr>
          <w:rFonts w:ascii="Verdana" w:hAnsi="Verdana"/>
          <w:color w:val="000000"/>
          <w:sz w:val="23"/>
          <w:szCs w:val="23"/>
        </w:rPr>
        <w:t> attribute of </w:t>
      </w:r>
      <w:r>
        <w:rPr>
          <w:rStyle w:val="HTMLCode"/>
          <w:rFonts w:ascii="Consolas" w:eastAsiaTheme="minorHAnsi" w:hAnsi="Consolas"/>
          <w:color w:val="DC143C"/>
          <w:sz w:val="24"/>
          <w:szCs w:val="24"/>
        </w:rPr>
        <w:t>&lt;img&gt;</w:t>
      </w:r>
      <w:r>
        <w:rPr>
          <w:rFonts w:ascii="Verdana" w:hAnsi="Verdana"/>
          <w:color w:val="000000"/>
          <w:sz w:val="23"/>
          <w:szCs w:val="23"/>
        </w:rPr>
        <w:t> specifies the path to the image to be displayed</w:t>
      </w:r>
    </w:p>
    <w:p w:rsidR="00956723" w:rsidRDefault="00956723" w:rsidP="00956723">
      <w:pPr>
        <w:numPr>
          <w:ilvl w:val="0"/>
          <w:numId w:val="8"/>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The </w:t>
      </w:r>
      <w:r>
        <w:rPr>
          <w:rStyle w:val="HTMLCode"/>
          <w:rFonts w:ascii="Consolas" w:eastAsiaTheme="minorHAnsi" w:hAnsi="Consolas"/>
          <w:color w:val="DC143C"/>
          <w:sz w:val="24"/>
          <w:szCs w:val="24"/>
        </w:rPr>
        <w:t>width</w:t>
      </w:r>
      <w:r>
        <w:rPr>
          <w:rFonts w:ascii="Verdana" w:hAnsi="Verdana"/>
          <w:color w:val="000000"/>
          <w:sz w:val="23"/>
          <w:szCs w:val="23"/>
        </w:rPr>
        <w:t> and </w:t>
      </w:r>
      <w:r>
        <w:rPr>
          <w:rStyle w:val="HTMLCode"/>
          <w:rFonts w:ascii="Consolas" w:eastAsiaTheme="minorHAnsi" w:hAnsi="Consolas"/>
          <w:color w:val="DC143C"/>
          <w:sz w:val="24"/>
          <w:szCs w:val="24"/>
        </w:rPr>
        <w:t>height</w:t>
      </w:r>
      <w:r>
        <w:rPr>
          <w:rFonts w:ascii="Verdana" w:hAnsi="Verdana"/>
          <w:color w:val="000000"/>
          <w:sz w:val="23"/>
          <w:szCs w:val="23"/>
        </w:rPr>
        <w:t> attributes of </w:t>
      </w:r>
      <w:r>
        <w:rPr>
          <w:rStyle w:val="HTMLCode"/>
          <w:rFonts w:ascii="Consolas" w:eastAsiaTheme="minorHAnsi" w:hAnsi="Consolas"/>
          <w:color w:val="DC143C"/>
          <w:sz w:val="24"/>
          <w:szCs w:val="24"/>
        </w:rPr>
        <w:t>&lt;img&gt;</w:t>
      </w:r>
      <w:r>
        <w:rPr>
          <w:rFonts w:ascii="Verdana" w:hAnsi="Verdana"/>
          <w:color w:val="000000"/>
          <w:sz w:val="23"/>
          <w:szCs w:val="23"/>
        </w:rPr>
        <w:t> provide size information for images</w:t>
      </w:r>
    </w:p>
    <w:p w:rsidR="00956723" w:rsidRDefault="00956723" w:rsidP="00956723">
      <w:pPr>
        <w:numPr>
          <w:ilvl w:val="0"/>
          <w:numId w:val="8"/>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The </w:t>
      </w:r>
      <w:r>
        <w:rPr>
          <w:rStyle w:val="HTMLCode"/>
          <w:rFonts w:ascii="Consolas" w:eastAsiaTheme="minorHAnsi" w:hAnsi="Consolas"/>
          <w:color w:val="DC143C"/>
          <w:sz w:val="24"/>
          <w:szCs w:val="24"/>
        </w:rPr>
        <w:t>alt</w:t>
      </w:r>
      <w:r>
        <w:rPr>
          <w:rFonts w:ascii="Verdana" w:hAnsi="Verdana"/>
          <w:color w:val="000000"/>
          <w:sz w:val="23"/>
          <w:szCs w:val="23"/>
        </w:rPr>
        <w:t> attribute of </w:t>
      </w:r>
      <w:r>
        <w:rPr>
          <w:rStyle w:val="HTMLCode"/>
          <w:rFonts w:ascii="Consolas" w:eastAsiaTheme="minorHAnsi" w:hAnsi="Consolas"/>
          <w:color w:val="DC143C"/>
          <w:sz w:val="24"/>
          <w:szCs w:val="24"/>
        </w:rPr>
        <w:t>&lt;img&gt;</w:t>
      </w:r>
      <w:r>
        <w:rPr>
          <w:rFonts w:ascii="Verdana" w:hAnsi="Verdana"/>
          <w:color w:val="000000"/>
          <w:sz w:val="23"/>
          <w:szCs w:val="23"/>
        </w:rPr>
        <w:t> provides an alternate text for an image</w:t>
      </w:r>
    </w:p>
    <w:p w:rsidR="00956723" w:rsidRDefault="00956723" w:rsidP="00956723">
      <w:pPr>
        <w:numPr>
          <w:ilvl w:val="0"/>
          <w:numId w:val="8"/>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The </w:t>
      </w:r>
      <w:r>
        <w:rPr>
          <w:rStyle w:val="HTMLCode"/>
          <w:rFonts w:ascii="Consolas" w:eastAsiaTheme="minorHAnsi" w:hAnsi="Consolas"/>
          <w:color w:val="DC143C"/>
          <w:sz w:val="24"/>
          <w:szCs w:val="24"/>
        </w:rPr>
        <w:t>style</w:t>
      </w:r>
      <w:r>
        <w:rPr>
          <w:rFonts w:ascii="Verdana" w:hAnsi="Verdana"/>
          <w:color w:val="000000"/>
          <w:sz w:val="23"/>
          <w:szCs w:val="23"/>
        </w:rPr>
        <w:t> attribute is used to add styles to an element, such as color, font, size, and more</w:t>
      </w:r>
    </w:p>
    <w:p w:rsidR="00956723" w:rsidRDefault="00956723" w:rsidP="00956723">
      <w:pPr>
        <w:numPr>
          <w:ilvl w:val="0"/>
          <w:numId w:val="8"/>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The </w:t>
      </w:r>
      <w:r>
        <w:rPr>
          <w:rStyle w:val="HTMLCode"/>
          <w:rFonts w:ascii="Consolas" w:eastAsiaTheme="minorHAnsi" w:hAnsi="Consolas"/>
          <w:color w:val="DC143C"/>
          <w:sz w:val="24"/>
          <w:szCs w:val="24"/>
        </w:rPr>
        <w:t>lang</w:t>
      </w:r>
      <w:r>
        <w:rPr>
          <w:rFonts w:ascii="Verdana" w:hAnsi="Verdana"/>
          <w:color w:val="000000"/>
          <w:sz w:val="23"/>
          <w:szCs w:val="23"/>
        </w:rPr>
        <w:t> attribute of the </w:t>
      </w:r>
      <w:r>
        <w:rPr>
          <w:rStyle w:val="HTMLCode"/>
          <w:rFonts w:ascii="Consolas" w:eastAsiaTheme="minorHAnsi" w:hAnsi="Consolas"/>
          <w:color w:val="DC143C"/>
          <w:sz w:val="24"/>
          <w:szCs w:val="24"/>
        </w:rPr>
        <w:t>&lt;html&gt;</w:t>
      </w:r>
      <w:r>
        <w:rPr>
          <w:rFonts w:ascii="Verdana" w:hAnsi="Verdana"/>
          <w:color w:val="000000"/>
          <w:sz w:val="23"/>
          <w:szCs w:val="23"/>
        </w:rPr>
        <w:t> tag declares the language of the Web page</w:t>
      </w:r>
    </w:p>
    <w:p w:rsidR="00956723" w:rsidRDefault="00956723" w:rsidP="00956723">
      <w:pPr>
        <w:numPr>
          <w:ilvl w:val="0"/>
          <w:numId w:val="8"/>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The </w:t>
      </w:r>
      <w:r>
        <w:rPr>
          <w:rStyle w:val="HTMLCode"/>
          <w:rFonts w:ascii="Consolas" w:eastAsiaTheme="minorHAnsi" w:hAnsi="Consolas"/>
          <w:color w:val="DC143C"/>
          <w:sz w:val="24"/>
          <w:szCs w:val="24"/>
        </w:rPr>
        <w:t>title</w:t>
      </w:r>
      <w:r>
        <w:rPr>
          <w:rFonts w:ascii="Verdana" w:hAnsi="Verdana"/>
          <w:color w:val="000000"/>
          <w:sz w:val="23"/>
          <w:szCs w:val="23"/>
        </w:rPr>
        <w:t> attribute defines some extra information about an element</w:t>
      </w:r>
    </w:p>
    <w:p w:rsidR="00956723" w:rsidRDefault="00956723" w:rsidP="00956723"/>
    <w:p w:rsidR="00956723" w:rsidRDefault="00956723" w:rsidP="00956723">
      <w:pPr>
        <w:pStyle w:val="Heading1"/>
        <w:numPr>
          <w:ilvl w:val="0"/>
          <w:numId w:val="6"/>
        </w:numPr>
        <w:rPr>
          <w:sz w:val="40"/>
        </w:rPr>
      </w:pPr>
      <w:bookmarkStart w:id="64" w:name="_Toc129779635"/>
      <w:r w:rsidRPr="00956723">
        <w:rPr>
          <w:sz w:val="40"/>
        </w:rPr>
        <w:t>HTML Headings</w:t>
      </w:r>
      <w:bookmarkEnd w:id="64"/>
      <w:r w:rsidRPr="00956723">
        <w:rPr>
          <w:sz w:val="40"/>
        </w:rPr>
        <w:t xml:space="preserve"> </w:t>
      </w:r>
    </w:p>
    <w:p w:rsidR="00956723" w:rsidRPr="00956723" w:rsidRDefault="00956723" w:rsidP="00956723">
      <w:pPr>
        <w:pStyle w:val="intro"/>
        <w:shd w:val="clear" w:color="auto" w:fill="FFFFFF"/>
        <w:spacing w:before="288" w:beforeAutospacing="0" w:after="288" w:afterAutospacing="0"/>
        <w:rPr>
          <w:rFonts w:ascii="Verdana" w:hAnsi="Verdana"/>
          <w:color w:val="000000"/>
        </w:rPr>
      </w:pPr>
      <w:r>
        <w:rPr>
          <w:rFonts w:ascii="Verdana" w:hAnsi="Verdana"/>
          <w:color w:val="000000"/>
        </w:rPr>
        <w:t>HTML headings are titles or subtitles that you want to display on a webpa</w:t>
      </w:r>
      <w:r w:rsidR="00F13E67">
        <w:pict>
          <v:rect id="_x0000_i1056" style="width:0;height:0" o:hralign="center" o:hrstd="t" o:hrnoshade="t" o:hr="t" fillcolor="black" stroked="f"/>
        </w:pict>
      </w:r>
    </w:p>
    <w:p w:rsidR="00956723" w:rsidRDefault="00956723" w:rsidP="00956723">
      <w:pPr>
        <w:pStyle w:val="Heading3"/>
        <w:shd w:val="clear" w:color="auto" w:fill="E7E9EB"/>
        <w:spacing w:before="150" w:after="150"/>
        <w:rPr>
          <w:rFonts w:ascii="Segoe UI" w:hAnsi="Segoe UI" w:cs="Segoe UI"/>
          <w:b w:val="0"/>
          <w:bCs w:val="0"/>
          <w:color w:val="000000"/>
          <w:sz w:val="36"/>
          <w:szCs w:val="36"/>
        </w:rPr>
      </w:pPr>
      <w:bookmarkStart w:id="65" w:name="_Toc129779636"/>
      <w:r>
        <w:rPr>
          <w:rFonts w:ascii="Segoe UI" w:hAnsi="Segoe UI" w:cs="Segoe UI"/>
          <w:b w:val="0"/>
          <w:bCs w:val="0"/>
          <w:color w:val="000000"/>
          <w:sz w:val="36"/>
          <w:szCs w:val="36"/>
        </w:rPr>
        <w:lastRenderedPageBreak/>
        <w:t>Example</w:t>
      </w:r>
      <w:bookmarkEnd w:id="65"/>
    </w:p>
    <w:p w:rsidR="00956723" w:rsidRDefault="00956723" w:rsidP="00956723">
      <w:pPr>
        <w:pStyle w:val="Heading1"/>
        <w:shd w:val="clear" w:color="auto" w:fill="E7E9EB"/>
        <w:spacing w:before="150" w:after="150"/>
        <w:rPr>
          <w:rFonts w:ascii="Segoe UI" w:hAnsi="Segoe UI" w:cs="Segoe UI"/>
          <w:b w:val="0"/>
          <w:bCs w:val="0"/>
          <w:color w:val="000000"/>
          <w:sz w:val="63"/>
          <w:szCs w:val="63"/>
        </w:rPr>
      </w:pPr>
      <w:bookmarkStart w:id="66" w:name="_Toc129779637"/>
      <w:r>
        <w:rPr>
          <w:rFonts w:ascii="Segoe UI" w:hAnsi="Segoe UI" w:cs="Segoe UI"/>
          <w:b w:val="0"/>
          <w:bCs w:val="0"/>
          <w:color w:val="000000"/>
          <w:sz w:val="63"/>
          <w:szCs w:val="63"/>
        </w:rPr>
        <w:t>Heading 1</w:t>
      </w:r>
      <w:bookmarkEnd w:id="66"/>
    </w:p>
    <w:p w:rsidR="00956723" w:rsidRDefault="00956723" w:rsidP="00956723">
      <w:pPr>
        <w:pStyle w:val="Heading2"/>
        <w:shd w:val="clear" w:color="auto" w:fill="E7E9EB"/>
        <w:spacing w:before="150" w:beforeAutospacing="0" w:after="150" w:afterAutospacing="0"/>
        <w:rPr>
          <w:rFonts w:ascii="Segoe UI" w:hAnsi="Segoe UI" w:cs="Segoe UI"/>
          <w:b w:val="0"/>
          <w:bCs w:val="0"/>
          <w:color w:val="000000"/>
          <w:sz w:val="48"/>
          <w:szCs w:val="48"/>
        </w:rPr>
      </w:pPr>
      <w:bookmarkStart w:id="67" w:name="_Toc129779638"/>
      <w:r>
        <w:rPr>
          <w:rFonts w:ascii="Segoe UI" w:hAnsi="Segoe UI" w:cs="Segoe UI"/>
          <w:b w:val="0"/>
          <w:bCs w:val="0"/>
          <w:color w:val="000000"/>
          <w:sz w:val="48"/>
          <w:szCs w:val="48"/>
        </w:rPr>
        <w:t>Heading 2</w:t>
      </w:r>
      <w:bookmarkEnd w:id="67"/>
    </w:p>
    <w:p w:rsidR="00956723" w:rsidRDefault="00956723" w:rsidP="00956723">
      <w:pPr>
        <w:pStyle w:val="Heading3"/>
        <w:shd w:val="clear" w:color="auto" w:fill="E7E9EB"/>
        <w:spacing w:before="150" w:after="150"/>
        <w:rPr>
          <w:rFonts w:ascii="Segoe UI" w:hAnsi="Segoe UI" w:cs="Segoe UI"/>
          <w:b w:val="0"/>
          <w:bCs w:val="0"/>
          <w:color w:val="000000"/>
          <w:sz w:val="36"/>
          <w:szCs w:val="36"/>
        </w:rPr>
      </w:pPr>
      <w:bookmarkStart w:id="68" w:name="_Toc129779639"/>
      <w:r>
        <w:rPr>
          <w:rFonts w:ascii="Segoe UI" w:hAnsi="Segoe UI" w:cs="Segoe UI"/>
          <w:b w:val="0"/>
          <w:bCs w:val="0"/>
          <w:color w:val="000000"/>
          <w:sz w:val="36"/>
          <w:szCs w:val="36"/>
        </w:rPr>
        <w:t>Heading 3</w:t>
      </w:r>
      <w:bookmarkEnd w:id="68"/>
    </w:p>
    <w:p w:rsidR="00956723" w:rsidRDefault="00956723" w:rsidP="00956723">
      <w:pPr>
        <w:pStyle w:val="Heading4"/>
        <w:shd w:val="clear" w:color="auto" w:fill="E7E9EB"/>
        <w:spacing w:before="150" w:after="150"/>
        <w:rPr>
          <w:rFonts w:ascii="Segoe UI" w:hAnsi="Segoe UI" w:cs="Segoe UI"/>
          <w:b w:val="0"/>
          <w:bCs w:val="0"/>
          <w:color w:val="000000"/>
          <w:sz w:val="30"/>
          <w:szCs w:val="30"/>
        </w:rPr>
      </w:pPr>
      <w:r>
        <w:rPr>
          <w:rFonts w:ascii="Segoe UI" w:hAnsi="Segoe UI" w:cs="Segoe UI"/>
          <w:b w:val="0"/>
          <w:bCs w:val="0"/>
          <w:color w:val="000000"/>
          <w:sz w:val="30"/>
          <w:szCs w:val="30"/>
        </w:rPr>
        <w:t>Heading 4</w:t>
      </w:r>
    </w:p>
    <w:p w:rsidR="00956723" w:rsidRDefault="00956723" w:rsidP="00956723">
      <w:pPr>
        <w:pStyle w:val="Heading5"/>
        <w:shd w:val="clear" w:color="auto" w:fill="E7E9EB"/>
        <w:spacing w:before="150" w:after="150"/>
        <w:rPr>
          <w:rFonts w:ascii="Segoe UI" w:hAnsi="Segoe UI" w:cs="Segoe UI"/>
          <w:b/>
          <w:bCs/>
          <w:color w:val="000000"/>
          <w:sz w:val="27"/>
          <w:szCs w:val="27"/>
        </w:rPr>
      </w:pPr>
      <w:r>
        <w:rPr>
          <w:rFonts w:ascii="Segoe UI" w:hAnsi="Segoe UI" w:cs="Segoe UI"/>
          <w:b/>
          <w:bCs/>
          <w:color w:val="000000"/>
          <w:sz w:val="27"/>
          <w:szCs w:val="27"/>
        </w:rPr>
        <w:t>Heading 5</w:t>
      </w:r>
    </w:p>
    <w:p w:rsidR="00956723" w:rsidRDefault="00956723" w:rsidP="00956723">
      <w:pPr>
        <w:pStyle w:val="Heading6"/>
        <w:shd w:val="clear" w:color="auto" w:fill="E7E9EB"/>
        <w:spacing w:before="150" w:after="150"/>
        <w:rPr>
          <w:rFonts w:ascii="Segoe UI" w:hAnsi="Segoe UI" w:cs="Segoe UI"/>
          <w:b/>
          <w:bCs/>
          <w:color w:val="000000"/>
          <w:sz w:val="24"/>
          <w:szCs w:val="24"/>
        </w:rPr>
      </w:pPr>
      <w:r>
        <w:rPr>
          <w:rFonts w:ascii="Segoe UI" w:hAnsi="Segoe UI" w:cs="Segoe UI"/>
          <w:b/>
          <w:bCs/>
          <w:color w:val="000000"/>
          <w:sz w:val="24"/>
          <w:szCs w:val="24"/>
        </w:rPr>
        <w:t>Heading 6</w:t>
      </w:r>
    </w:p>
    <w:p w:rsidR="00956723" w:rsidRDefault="00F13E67" w:rsidP="00956723">
      <w:pPr>
        <w:spacing w:before="300" w:after="300"/>
        <w:rPr>
          <w:rFonts w:ascii="Times New Roman" w:hAnsi="Times New Roman"/>
          <w:sz w:val="24"/>
          <w:szCs w:val="24"/>
        </w:rPr>
      </w:pPr>
      <w:r>
        <w:pict>
          <v:rect id="_x0000_i1057" style="width:0;height:0" o:hralign="center" o:hrstd="t" o:hrnoshade="t" o:hr="t" fillcolor="black" stroked="f"/>
        </w:pict>
      </w:r>
    </w:p>
    <w:p w:rsidR="00956723" w:rsidRDefault="00956723" w:rsidP="00956723">
      <w:pPr>
        <w:pStyle w:val="Heading2"/>
        <w:shd w:val="clear" w:color="auto" w:fill="FFFFFF"/>
        <w:spacing w:before="150" w:beforeAutospacing="0" w:after="150" w:afterAutospacing="0"/>
        <w:rPr>
          <w:rFonts w:ascii="Segoe UI" w:hAnsi="Segoe UI" w:cs="Segoe UI"/>
          <w:b w:val="0"/>
          <w:bCs w:val="0"/>
          <w:color w:val="000000"/>
          <w:sz w:val="48"/>
          <w:szCs w:val="48"/>
        </w:rPr>
      </w:pPr>
      <w:bookmarkStart w:id="69" w:name="_Toc129779640"/>
      <w:r>
        <w:rPr>
          <w:rFonts w:ascii="Segoe UI" w:hAnsi="Segoe UI" w:cs="Segoe UI"/>
          <w:b w:val="0"/>
          <w:bCs w:val="0"/>
          <w:color w:val="000000"/>
          <w:sz w:val="48"/>
          <w:szCs w:val="48"/>
        </w:rPr>
        <w:t>HTML Headings</w:t>
      </w:r>
      <w:bookmarkEnd w:id="69"/>
    </w:p>
    <w:p w:rsidR="00956723" w:rsidRDefault="00956723" w:rsidP="0095672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HTML headings are defined with the </w:t>
      </w:r>
      <w:r>
        <w:rPr>
          <w:rStyle w:val="HTMLCode"/>
          <w:rFonts w:ascii="Consolas" w:hAnsi="Consolas"/>
          <w:color w:val="DC143C"/>
          <w:sz w:val="24"/>
          <w:szCs w:val="24"/>
        </w:rPr>
        <w:t>&lt;h1&gt;</w:t>
      </w:r>
      <w:r>
        <w:rPr>
          <w:rFonts w:ascii="Verdana" w:hAnsi="Verdana"/>
          <w:color w:val="000000"/>
          <w:sz w:val="23"/>
          <w:szCs w:val="23"/>
        </w:rPr>
        <w:t> to </w:t>
      </w:r>
      <w:r>
        <w:rPr>
          <w:rStyle w:val="HTMLCode"/>
          <w:rFonts w:ascii="Consolas" w:hAnsi="Consolas"/>
          <w:color w:val="DC143C"/>
          <w:sz w:val="24"/>
          <w:szCs w:val="24"/>
        </w:rPr>
        <w:t>&lt;h6&gt;</w:t>
      </w:r>
      <w:r>
        <w:rPr>
          <w:rFonts w:ascii="Verdana" w:hAnsi="Verdana"/>
          <w:color w:val="000000"/>
          <w:sz w:val="23"/>
          <w:szCs w:val="23"/>
        </w:rPr>
        <w:t> tags.</w:t>
      </w:r>
    </w:p>
    <w:p w:rsidR="00956723" w:rsidRDefault="00956723" w:rsidP="00956723">
      <w:pPr>
        <w:pStyle w:val="NormalWeb"/>
        <w:shd w:val="clear" w:color="auto" w:fill="FFFFFF"/>
        <w:spacing w:before="288" w:beforeAutospacing="0" w:after="288" w:afterAutospacing="0"/>
        <w:rPr>
          <w:rFonts w:ascii="Verdana" w:hAnsi="Verdana"/>
          <w:color w:val="000000"/>
          <w:sz w:val="23"/>
          <w:szCs w:val="23"/>
        </w:rPr>
      </w:pPr>
      <w:r>
        <w:rPr>
          <w:rStyle w:val="HTMLCode"/>
          <w:rFonts w:ascii="Consolas" w:hAnsi="Consolas"/>
          <w:color w:val="DC143C"/>
          <w:sz w:val="24"/>
          <w:szCs w:val="24"/>
        </w:rPr>
        <w:t>&lt;h1&gt;</w:t>
      </w:r>
      <w:r>
        <w:rPr>
          <w:rFonts w:ascii="Verdana" w:hAnsi="Verdana"/>
          <w:color w:val="000000"/>
          <w:sz w:val="23"/>
          <w:szCs w:val="23"/>
        </w:rPr>
        <w:t> defines the most important heading. </w:t>
      </w:r>
      <w:r>
        <w:rPr>
          <w:rStyle w:val="HTMLCode"/>
          <w:rFonts w:ascii="Consolas" w:hAnsi="Consolas"/>
          <w:color w:val="DC143C"/>
          <w:sz w:val="24"/>
          <w:szCs w:val="24"/>
        </w:rPr>
        <w:t>&lt;h6&gt;</w:t>
      </w:r>
      <w:r>
        <w:rPr>
          <w:rFonts w:ascii="Verdana" w:hAnsi="Verdana"/>
          <w:color w:val="000000"/>
          <w:sz w:val="23"/>
          <w:szCs w:val="23"/>
        </w:rPr>
        <w:t> defines the least important heading.</w:t>
      </w:r>
    </w:p>
    <w:p w:rsidR="00956723" w:rsidRDefault="00956723" w:rsidP="00956723">
      <w:pPr>
        <w:pStyle w:val="Heading3"/>
        <w:shd w:val="clear" w:color="auto" w:fill="E7E9EB"/>
        <w:spacing w:before="150" w:after="150"/>
        <w:rPr>
          <w:rFonts w:ascii="Segoe UI" w:hAnsi="Segoe UI" w:cs="Segoe UI"/>
          <w:b w:val="0"/>
          <w:bCs w:val="0"/>
          <w:color w:val="000000"/>
          <w:sz w:val="36"/>
          <w:szCs w:val="36"/>
        </w:rPr>
      </w:pPr>
      <w:bookmarkStart w:id="70" w:name="_Toc129779641"/>
      <w:r>
        <w:rPr>
          <w:rFonts w:ascii="Segoe UI" w:hAnsi="Segoe UI" w:cs="Segoe UI"/>
          <w:b w:val="0"/>
          <w:bCs w:val="0"/>
          <w:color w:val="000000"/>
          <w:sz w:val="36"/>
          <w:szCs w:val="36"/>
        </w:rPr>
        <w:t>Example</w:t>
      </w:r>
      <w:bookmarkEnd w:id="70"/>
    </w:p>
    <w:p w:rsidR="00956723" w:rsidRDefault="00956723" w:rsidP="00956723">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t>Heading 1</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h2</w:t>
      </w:r>
      <w:r>
        <w:rPr>
          <w:rStyle w:val="tagcolor"/>
          <w:rFonts w:ascii="Consolas" w:hAnsi="Consolas"/>
          <w:color w:val="0000CD"/>
          <w:sz w:val="23"/>
          <w:szCs w:val="23"/>
        </w:rPr>
        <w:t>&gt;</w:t>
      </w:r>
      <w:r>
        <w:rPr>
          <w:rFonts w:ascii="Consolas" w:hAnsi="Consolas"/>
          <w:color w:val="000000"/>
          <w:sz w:val="23"/>
          <w:szCs w:val="23"/>
        </w:rPr>
        <w:t>Heading 2</w:t>
      </w:r>
      <w:r>
        <w:rPr>
          <w:rStyle w:val="tagcolor"/>
          <w:rFonts w:ascii="Consolas" w:hAnsi="Consolas"/>
          <w:color w:val="0000CD"/>
          <w:sz w:val="23"/>
          <w:szCs w:val="23"/>
        </w:rPr>
        <w:t>&lt;</w:t>
      </w:r>
      <w:r>
        <w:rPr>
          <w:rStyle w:val="tagnamecolor"/>
          <w:rFonts w:ascii="Consolas" w:hAnsi="Consolas"/>
          <w:color w:val="A52A2A"/>
          <w:sz w:val="23"/>
          <w:szCs w:val="23"/>
        </w:rPr>
        <w:t>/h2</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h3</w:t>
      </w:r>
      <w:r>
        <w:rPr>
          <w:rStyle w:val="tagcolor"/>
          <w:rFonts w:ascii="Consolas" w:hAnsi="Consolas"/>
          <w:color w:val="0000CD"/>
          <w:sz w:val="23"/>
          <w:szCs w:val="23"/>
        </w:rPr>
        <w:t>&gt;</w:t>
      </w:r>
      <w:r>
        <w:rPr>
          <w:rFonts w:ascii="Consolas" w:hAnsi="Consolas"/>
          <w:color w:val="000000"/>
          <w:sz w:val="23"/>
          <w:szCs w:val="23"/>
        </w:rPr>
        <w:t>Heading 3</w:t>
      </w:r>
      <w:r>
        <w:rPr>
          <w:rStyle w:val="tagcolor"/>
          <w:rFonts w:ascii="Consolas" w:hAnsi="Consolas"/>
          <w:color w:val="0000CD"/>
          <w:sz w:val="23"/>
          <w:szCs w:val="23"/>
        </w:rPr>
        <w:t>&lt;</w:t>
      </w:r>
      <w:r>
        <w:rPr>
          <w:rStyle w:val="tagnamecolor"/>
          <w:rFonts w:ascii="Consolas" w:hAnsi="Consolas"/>
          <w:color w:val="A52A2A"/>
          <w:sz w:val="23"/>
          <w:szCs w:val="23"/>
        </w:rPr>
        <w:t>/h3</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h4</w:t>
      </w:r>
      <w:r>
        <w:rPr>
          <w:rStyle w:val="tagcolor"/>
          <w:rFonts w:ascii="Consolas" w:hAnsi="Consolas"/>
          <w:color w:val="0000CD"/>
          <w:sz w:val="23"/>
          <w:szCs w:val="23"/>
        </w:rPr>
        <w:t>&gt;</w:t>
      </w:r>
      <w:r>
        <w:rPr>
          <w:rFonts w:ascii="Consolas" w:hAnsi="Consolas"/>
          <w:color w:val="000000"/>
          <w:sz w:val="23"/>
          <w:szCs w:val="23"/>
        </w:rPr>
        <w:t>Heading 4</w:t>
      </w:r>
      <w:r>
        <w:rPr>
          <w:rStyle w:val="tagcolor"/>
          <w:rFonts w:ascii="Consolas" w:hAnsi="Consolas"/>
          <w:color w:val="0000CD"/>
          <w:sz w:val="23"/>
          <w:szCs w:val="23"/>
        </w:rPr>
        <w:t>&lt;</w:t>
      </w:r>
      <w:r>
        <w:rPr>
          <w:rStyle w:val="tagnamecolor"/>
          <w:rFonts w:ascii="Consolas" w:hAnsi="Consolas"/>
          <w:color w:val="A52A2A"/>
          <w:sz w:val="23"/>
          <w:szCs w:val="23"/>
        </w:rPr>
        <w:t>/h4</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h5</w:t>
      </w:r>
      <w:r>
        <w:rPr>
          <w:rStyle w:val="tagcolor"/>
          <w:rFonts w:ascii="Consolas" w:hAnsi="Consolas"/>
          <w:color w:val="0000CD"/>
          <w:sz w:val="23"/>
          <w:szCs w:val="23"/>
        </w:rPr>
        <w:t>&gt;</w:t>
      </w:r>
      <w:r>
        <w:rPr>
          <w:rFonts w:ascii="Consolas" w:hAnsi="Consolas"/>
          <w:color w:val="000000"/>
          <w:sz w:val="23"/>
          <w:szCs w:val="23"/>
        </w:rPr>
        <w:t>Heading 5</w:t>
      </w:r>
      <w:r>
        <w:rPr>
          <w:rStyle w:val="tagcolor"/>
          <w:rFonts w:ascii="Consolas" w:hAnsi="Consolas"/>
          <w:color w:val="0000CD"/>
          <w:sz w:val="23"/>
          <w:szCs w:val="23"/>
        </w:rPr>
        <w:t>&lt;</w:t>
      </w:r>
      <w:r>
        <w:rPr>
          <w:rStyle w:val="tagnamecolor"/>
          <w:rFonts w:ascii="Consolas" w:hAnsi="Consolas"/>
          <w:color w:val="A52A2A"/>
          <w:sz w:val="23"/>
          <w:szCs w:val="23"/>
        </w:rPr>
        <w:t>/h5</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h6</w:t>
      </w:r>
      <w:r>
        <w:rPr>
          <w:rStyle w:val="tagcolor"/>
          <w:rFonts w:ascii="Consolas" w:hAnsi="Consolas"/>
          <w:color w:val="0000CD"/>
          <w:sz w:val="23"/>
          <w:szCs w:val="23"/>
        </w:rPr>
        <w:t>&gt;</w:t>
      </w:r>
      <w:r>
        <w:rPr>
          <w:rFonts w:ascii="Consolas" w:hAnsi="Consolas"/>
          <w:color w:val="000000"/>
          <w:sz w:val="23"/>
          <w:szCs w:val="23"/>
        </w:rPr>
        <w:t>Heading 6</w:t>
      </w:r>
      <w:r>
        <w:rPr>
          <w:rStyle w:val="tagcolor"/>
          <w:rFonts w:ascii="Consolas" w:hAnsi="Consolas"/>
          <w:color w:val="0000CD"/>
          <w:sz w:val="23"/>
          <w:szCs w:val="23"/>
        </w:rPr>
        <w:t>&lt;</w:t>
      </w:r>
      <w:r>
        <w:rPr>
          <w:rStyle w:val="tagnamecolor"/>
          <w:rFonts w:ascii="Consolas" w:hAnsi="Consolas"/>
          <w:color w:val="A52A2A"/>
          <w:sz w:val="23"/>
          <w:szCs w:val="23"/>
        </w:rPr>
        <w:t>/h6</w:t>
      </w:r>
      <w:r>
        <w:rPr>
          <w:rStyle w:val="tagcolor"/>
          <w:rFonts w:ascii="Consolas" w:hAnsi="Consolas"/>
          <w:color w:val="0000CD"/>
          <w:sz w:val="23"/>
          <w:szCs w:val="23"/>
        </w:rPr>
        <w:t>&gt;</w:t>
      </w:r>
    </w:p>
    <w:p w:rsidR="00956723" w:rsidRDefault="00956723" w:rsidP="00956723">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Browsers automatically add some white space (a margin) before and after a heading.</w:t>
      </w:r>
    </w:p>
    <w:p w:rsidR="00956723" w:rsidRDefault="00F13E67" w:rsidP="00956723">
      <w:pPr>
        <w:spacing w:before="300" w:after="300"/>
        <w:rPr>
          <w:rFonts w:ascii="Times New Roman" w:hAnsi="Times New Roman"/>
          <w:sz w:val="24"/>
          <w:szCs w:val="24"/>
        </w:rPr>
      </w:pPr>
      <w:r>
        <w:pict>
          <v:rect id="_x0000_i1058" style="width:0;height:0" o:hralign="center" o:hrstd="t" o:hrnoshade="t" o:hr="t" fillcolor="black" stroked="f"/>
        </w:pict>
      </w:r>
    </w:p>
    <w:p w:rsidR="00956723" w:rsidRDefault="00956723" w:rsidP="00956723">
      <w:pPr>
        <w:pStyle w:val="Heading2"/>
        <w:shd w:val="clear" w:color="auto" w:fill="FFFFFF"/>
        <w:spacing w:before="150" w:beforeAutospacing="0" w:after="150" w:afterAutospacing="0"/>
        <w:rPr>
          <w:rFonts w:ascii="Segoe UI" w:hAnsi="Segoe UI" w:cs="Segoe UI"/>
          <w:b w:val="0"/>
          <w:bCs w:val="0"/>
          <w:color w:val="000000"/>
          <w:sz w:val="48"/>
          <w:szCs w:val="48"/>
        </w:rPr>
      </w:pPr>
      <w:bookmarkStart w:id="71" w:name="_Toc129779642"/>
      <w:r>
        <w:rPr>
          <w:rFonts w:ascii="Segoe UI" w:hAnsi="Segoe UI" w:cs="Segoe UI"/>
          <w:b w:val="0"/>
          <w:bCs w:val="0"/>
          <w:color w:val="000000"/>
          <w:sz w:val="48"/>
          <w:szCs w:val="48"/>
        </w:rPr>
        <w:lastRenderedPageBreak/>
        <w:t>Headings Are Important</w:t>
      </w:r>
      <w:bookmarkEnd w:id="71"/>
    </w:p>
    <w:p w:rsidR="00956723" w:rsidRDefault="00956723" w:rsidP="0095672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Search engines use the headings to index the structure and content of your web pages.</w:t>
      </w:r>
    </w:p>
    <w:p w:rsidR="00956723" w:rsidRDefault="00956723" w:rsidP="0095672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Users often skim a page by its headings. It is important to use headings to show the document structure.</w:t>
      </w:r>
    </w:p>
    <w:p w:rsidR="00956723" w:rsidRDefault="00956723" w:rsidP="00956723">
      <w:pPr>
        <w:pStyle w:val="NormalWeb"/>
        <w:shd w:val="clear" w:color="auto" w:fill="FFFFFF"/>
        <w:spacing w:before="288" w:beforeAutospacing="0" w:after="288" w:afterAutospacing="0"/>
        <w:rPr>
          <w:rFonts w:ascii="Verdana" w:hAnsi="Verdana"/>
          <w:color w:val="000000"/>
          <w:sz w:val="23"/>
          <w:szCs w:val="23"/>
        </w:rPr>
      </w:pPr>
      <w:r>
        <w:rPr>
          <w:rStyle w:val="HTMLCode"/>
          <w:rFonts w:ascii="Consolas" w:hAnsi="Consolas"/>
          <w:color w:val="DC143C"/>
          <w:sz w:val="24"/>
          <w:szCs w:val="24"/>
        </w:rPr>
        <w:t>&lt;h1&gt;</w:t>
      </w:r>
      <w:r>
        <w:rPr>
          <w:rFonts w:ascii="Verdana" w:hAnsi="Verdana"/>
          <w:color w:val="000000"/>
          <w:sz w:val="23"/>
          <w:szCs w:val="23"/>
        </w:rPr>
        <w:t> headings should be used for main headings, followed by </w:t>
      </w:r>
      <w:r>
        <w:rPr>
          <w:rStyle w:val="HTMLCode"/>
          <w:rFonts w:ascii="Consolas" w:hAnsi="Consolas"/>
          <w:color w:val="DC143C"/>
          <w:sz w:val="24"/>
          <w:szCs w:val="24"/>
        </w:rPr>
        <w:t>&lt;h2&gt;</w:t>
      </w:r>
      <w:r>
        <w:rPr>
          <w:rFonts w:ascii="Verdana" w:hAnsi="Verdana"/>
          <w:color w:val="000000"/>
          <w:sz w:val="23"/>
          <w:szCs w:val="23"/>
        </w:rPr>
        <w:t> headings, then the less important </w:t>
      </w:r>
      <w:r>
        <w:rPr>
          <w:rStyle w:val="HTMLCode"/>
          <w:rFonts w:ascii="Consolas" w:hAnsi="Consolas"/>
          <w:color w:val="DC143C"/>
          <w:sz w:val="24"/>
          <w:szCs w:val="24"/>
        </w:rPr>
        <w:t>&lt;h3&gt;</w:t>
      </w:r>
      <w:r>
        <w:rPr>
          <w:rFonts w:ascii="Verdana" w:hAnsi="Verdana"/>
          <w:color w:val="000000"/>
          <w:sz w:val="23"/>
          <w:szCs w:val="23"/>
        </w:rPr>
        <w:t>, and so on.</w:t>
      </w:r>
    </w:p>
    <w:p w:rsidR="00956723" w:rsidRDefault="00956723" w:rsidP="00956723">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Use HTML headings for headings only. Don't use headings to make text </w:t>
      </w:r>
      <w:r>
        <w:rPr>
          <w:rStyle w:val="Strong"/>
          <w:rFonts w:ascii="Verdana" w:hAnsi="Verdana"/>
          <w:color w:val="000000"/>
          <w:sz w:val="23"/>
          <w:szCs w:val="23"/>
        </w:rPr>
        <w:t>BIG</w:t>
      </w:r>
      <w:r>
        <w:rPr>
          <w:rFonts w:ascii="Verdana" w:hAnsi="Verdana"/>
          <w:color w:val="000000"/>
          <w:sz w:val="23"/>
          <w:szCs w:val="23"/>
        </w:rPr>
        <w:t> or </w:t>
      </w:r>
      <w:r>
        <w:rPr>
          <w:rStyle w:val="Strong"/>
          <w:rFonts w:ascii="Verdana" w:hAnsi="Verdana"/>
          <w:color w:val="000000"/>
          <w:sz w:val="23"/>
          <w:szCs w:val="23"/>
        </w:rPr>
        <w:t>bold</w:t>
      </w:r>
      <w:r>
        <w:rPr>
          <w:rFonts w:ascii="Verdana" w:hAnsi="Verdana"/>
          <w:color w:val="000000"/>
          <w:sz w:val="23"/>
          <w:szCs w:val="23"/>
        </w:rPr>
        <w:t>.</w:t>
      </w:r>
    </w:p>
    <w:p w:rsidR="00956723" w:rsidRDefault="00F13E67" w:rsidP="00956723">
      <w:pPr>
        <w:spacing w:before="300" w:after="300"/>
        <w:rPr>
          <w:rFonts w:ascii="Times New Roman" w:hAnsi="Times New Roman"/>
          <w:sz w:val="24"/>
          <w:szCs w:val="24"/>
        </w:rPr>
      </w:pPr>
      <w:r>
        <w:pict>
          <v:rect id="_x0000_i1059" style="width:0;height:0" o:hralign="center" o:hrstd="t" o:hrnoshade="t" o:hr="t" fillcolor="black" stroked="f"/>
        </w:pict>
      </w:r>
    </w:p>
    <w:p w:rsidR="00956723" w:rsidRDefault="00956723" w:rsidP="00956723">
      <w:pPr>
        <w:pStyle w:val="Heading2"/>
        <w:shd w:val="clear" w:color="auto" w:fill="FFFFFF"/>
        <w:spacing w:before="150" w:beforeAutospacing="0" w:after="150" w:afterAutospacing="0"/>
        <w:rPr>
          <w:rFonts w:ascii="Segoe UI" w:hAnsi="Segoe UI" w:cs="Segoe UI"/>
          <w:b w:val="0"/>
          <w:bCs w:val="0"/>
          <w:color w:val="000000"/>
          <w:sz w:val="48"/>
          <w:szCs w:val="48"/>
        </w:rPr>
      </w:pPr>
      <w:bookmarkStart w:id="72" w:name="_Toc129779643"/>
      <w:r>
        <w:rPr>
          <w:rFonts w:ascii="Segoe UI" w:hAnsi="Segoe UI" w:cs="Segoe UI"/>
          <w:b w:val="0"/>
          <w:bCs w:val="0"/>
          <w:color w:val="000000"/>
          <w:sz w:val="48"/>
          <w:szCs w:val="48"/>
        </w:rPr>
        <w:t>Bigger Headings</w:t>
      </w:r>
      <w:bookmarkEnd w:id="72"/>
    </w:p>
    <w:p w:rsidR="00956723" w:rsidRDefault="00956723" w:rsidP="0095672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Each HTML heading has a default size. However, you can specify the size for any heading with the </w:t>
      </w:r>
      <w:r>
        <w:rPr>
          <w:rStyle w:val="HTMLCode"/>
          <w:rFonts w:ascii="Consolas" w:hAnsi="Consolas"/>
          <w:color w:val="DC143C"/>
          <w:sz w:val="24"/>
          <w:szCs w:val="24"/>
        </w:rPr>
        <w:t>style</w:t>
      </w:r>
      <w:r>
        <w:rPr>
          <w:rFonts w:ascii="Verdana" w:hAnsi="Verdana"/>
          <w:color w:val="000000"/>
          <w:sz w:val="23"/>
          <w:szCs w:val="23"/>
        </w:rPr>
        <w:t> attribute, using the CSS </w:t>
      </w:r>
      <w:r>
        <w:rPr>
          <w:rStyle w:val="HTMLCode"/>
          <w:rFonts w:ascii="Consolas" w:hAnsi="Consolas"/>
          <w:color w:val="DC143C"/>
          <w:sz w:val="24"/>
          <w:szCs w:val="24"/>
        </w:rPr>
        <w:t>font-size</w:t>
      </w:r>
      <w:r>
        <w:rPr>
          <w:rFonts w:ascii="Verdana" w:hAnsi="Verdana"/>
          <w:color w:val="000000"/>
          <w:sz w:val="23"/>
          <w:szCs w:val="23"/>
        </w:rPr>
        <w:t> property:</w:t>
      </w:r>
    </w:p>
    <w:p w:rsidR="00956723" w:rsidRDefault="00956723" w:rsidP="00956723">
      <w:pPr>
        <w:pStyle w:val="Heading3"/>
        <w:shd w:val="clear" w:color="auto" w:fill="E7E9EB"/>
        <w:spacing w:before="150" w:after="150"/>
        <w:rPr>
          <w:rFonts w:ascii="Segoe UI" w:hAnsi="Segoe UI" w:cs="Segoe UI"/>
          <w:b w:val="0"/>
          <w:bCs w:val="0"/>
          <w:color w:val="000000"/>
          <w:sz w:val="36"/>
          <w:szCs w:val="36"/>
        </w:rPr>
      </w:pPr>
      <w:bookmarkStart w:id="73" w:name="_Toc129779644"/>
      <w:r>
        <w:rPr>
          <w:rFonts w:ascii="Segoe UI" w:hAnsi="Segoe UI" w:cs="Segoe UI"/>
          <w:b w:val="0"/>
          <w:bCs w:val="0"/>
          <w:color w:val="000000"/>
          <w:sz w:val="36"/>
          <w:szCs w:val="36"/>
        </w:rPr>
        <w:t>Example</w:t>
      </w:r>
      <w:bookmarkEnd w:id="73"/>
    </w:p>
    <w:p w:rsidR="00956723" w:rsidRDefault="00956723" w:rsidP="00956723">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h1</w:t>
      </w:r>
      <w:r>
        <w:rPr>
          <w:rStyle w:val="attributecolor"/>
          <w:rFonts w:ascii="Consolas" w:hAnsi="Consolas"/>
          <w:color w:val="FF0000"/>
          <w:sz w:val="23"/>
          <w:szCs w:val="23"/>
        </w:rPr>
        <w:t> style</w:t>
      </w:r>
      <w:r>
        <w:rPr>
          <w:rStyle w:val="attributevaluecolor"/>
          <w:rFonts w:ascii="Consolas" w:hAnsi="Consolas"/>
          <w:color w:val="0000CD"/>
          <w:sz w:val="23"/>
          <w:szCs w:val="23"/>
        </w:rPr>
        <w:t>="font-size:60px;"</w:t>
      </w:r>
      <w:r>
        <w:rPr>
          <w:rStyle w:val="tagcolor"/>
          <w:rFonts w:ascii="Consolas" w:hAnsi="Consolas"/>
          <w:color w:val="0000CD"/>
          <w:sz w:val="23"/>
          <w:szCs w:val="23"/>
        </w:rPr>
        <w:t>&gt;</w:t>
      </w:r>
      <w:r>
        <w:rPr>
          <w:rFonts w:ascii="Consolas" w:hAnsi="Consolas"/>
          <w:color w:val="000000"/>
          <w:sz w:val="23"/>
          <w:szCs w:val="23"/>
        </w:rPr>
        <w:t>Heading 1</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p>
    <w:p w:rsidR="00956723" w:rsidRDefault="00956723" w:rsidP="00956723"/>
    <w:p w:rsidR="004D2775" w:rsidRPr="00D66BB9" w:rsidRDefault="004D2775" w:rsidP="004D2775">
      <w:pPr>
        <w:pStyle w:val="Heading1"/>
        <w:numPr>
          <w:ilvl w:val="0"/>
          <w:numId w:val="6"/>
        </w:numPr>
        <w:rPr>
          <w:sz w:val="40"/>
        </w:rPr>
      </w:pPr>
      <w:bookmarkStart w:id="74" w:name="_Toc129779645"/>
      <w:r w:rsidRPr="004D2775">
        <w:rPr>
          <w:sz w:val="40"/>
        </w:rPr>
        <w:t>HTML  Paragraphs</w:t>
      </w:r>
      <w:bookmarkEnd w:id="74"/>
      <w:r w:rsidRPr="004D2775">
        <w:rPr>
          <w:sz w:val="40"/>
        </w:rPr>
        <w:t xml:space="preserve"> </w:t>
      </w:r>
    </w:p>
    <w:p w:rsidR="004D2775" w:rsidRDefault="004D2775" w:rsidP="004D2775">
      <w:pPr>
        <w:pStyle w:val="intro"/>
        <w:shd w:val="clear" w:color="auto" w:fill="FFFFFF"/>
        <w:spacing w:before="288" w:beforeAutospacing="0" w:after="288" w:afterAutospacing="0"/>
        <w:rPr>
          <w:rFonts w:ascii="Verdana" w:hAnsi="Verdana"/>
          <w:color w:val="000000"/>
        </w:rPr>
      </w:pPr>
      <w:r>
        <w:rPr>
          <w:rFonts w:ascii="Verdana" w:hAnsi="Verdana"/>
          <w:color w:val="000000"/>
        </w:rPr>
        <w:t>A paragraph always starts on a new line, and is usually a block of text.</w:t>
      </w:r>
    </w:p>
    <w:p w:rsidR="004D2775" w:rsidRDefault="00F13E67" w:rsidP="004D2775">
      <w:pPr>
        <w:spacing w:before="300" w:after="300"/>
        <w:rPr>
          <w:rFonts w:ascii="Times New Roman" w:hAnsi="Times New Roman"/>
        </w:rPr>
      </w:pPr>
      <w:r>
        <w:pict>
          <v:rect id="_x0000_i1060" style="width:0;height:0" o:hralign="center" o:hrstd="t" o:hrnoshade="t" o:hr="t" fillcolor="black" stroked="f"/>
        </w:pict>
      </w:r>
    </w:p>
    <w:p w:rsidR="004D2775" w:rsidRDefault="004D2775" w:rsidP="004D2775">
      <w:pPr>
        <w:pStyle w:val="Heading2"/>
        <w:shd w:val="clear" w:color="auto" w:fill="FFFFFF"/>
        <w:spacing w:before="150" w:beforeAutospacing="0" w:after="150" w:afterAutospacing="0"/>
        <w:rPr>
          <w:rFonts w:ascii="Segoe UI" w:hAnsi="Segoe UI" w:cs="Segoe UI"/>
          <w:b w:val="0"/>
          <w:bCs w:val="0"/>
          <w:color w:val="000000"/>
          <w:sz w:val="48"/>
          <w:szCs w:val="48"/>
        </w:rPr>
      </w:pPr>
      <w:bookmarkStart w:id="75" w:name="_Toc129779646"/>
      <w:r>
        <w:rPr>
          <w:rFonts w:ascii="Segoe UI" w:hAnsi="Segoe UI" w:cs="Segoe UI"/>
          <w:b w:val="0"/>
          <w:bCs w:val="0"/>
          <w:color w:val="000000"/>
          <w:sz w:val="48"/>
          <w:szCs w:val="48"/>
        </w:rPr>
        <w:t>HTML Paragraphs</w:t>
      </w:r>
      <w:bookmarkEnd w:id="75"/>
    </w:p>
    <w:p w:rsidR="004D2775" w:rsidRDefault="004D2775" w:rsidP="004D277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HTML </w:t>
      </w:r>
      <w:r>
        <w:rPr>
          <w:rStyle w:val="HTMLCode"/>
          <w:rFonts w:ascii="Consolas" w:hAnsi="Consolas"/>
          <w:color w:val="DC143C"/>
        </w:rPr>
        <w:t>&lt;p&gt;</w:t>
      </w:r>
      <w:r>
        <w:rPr>
          <w:rFonts w:ascii="Verdana" w:hAnsi="Verdana"/>
          <w:color w:val="000000"/>
          <w:sz w:val="23"/>
          <w:szCs w:val="23"/>
        </w:rPr>
        <w:t> element defines a paragraph.</w:t>
      </w:r>
    </w:p>
    <w:p w:rsidR="004D2775" w:rsidRDefault="004D2775" w:rsidP="004D277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paragraph always starts on a new line, and browsers automatically add some white space (a margin) before and after a paragraph.</w:t>
      </w:r>
    </w:p>
    <w:p w:rsidR="004D2775" w:rsidRDefault="004D2775" w:rsidP="004D2775">
      <w:pPr>
        <w:pStyle w:val="Heading3"/>
        <w:shd w:val="clear" w:color="auto" w:fill="E7E9EB"/>
        <w:spacing w:before="150" w:after="150"/>
        <w:rPr>
          <w:rFonts w:ascii="Segoe UI" w:hAnsi="Segoe UI" w:cs="Segoe UI"/>
          <w:b w:val="0"/>
          <w:bCs w:val="0"/>
          <w:color w:val="000000"/>
          <w:sz w:val="36"/>
          <w:szCs w:val="36"/>
        </w:rPr>
      </w:pPr>
      <w:bookmarkStart w:id="76" w:name="_Toc129779647"/>
      <w:r>
        <w:rPr>
          <w:rFonts w:ascii="Segoe UI" w:hAnsi="Segoe UI" w:cs="Segoe UI"/>
          <w:b w:val="0"/>
          <w:bCs w:val="0"/>
          <w:color w:val="000000"/>
          <w:sz w:val="36"/>
          <w:szCs w:val="36"/>
        </w:rPr>
        <w:lastRenderedPageBreak/>
        <w:t>Example</w:t>
      </w:r>
      <w:bookmarkEnd w:id="76"/>
    </w:p>
    <w:p w:rsidR="00684B41" w:rsidRDefault="00684B41" w:rsidP="00684B41">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This is a paragraph.</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This is another paragraph.</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p>
    <w:p w:rsidR="00684B41" w:rsidRPr="00684B41" w:rsidRDefault="00684B41" w:rsidP="00684B41">
      <w:pPr>
        <w:shd w:val="clear" w:color="auto" w:fill="E7E9EB"/>
        <w:rPr>
          <w:rFonts w:ascii="Verdana" w:hAnsi="Verdana"/>
          <w:color w:val="000000"/>
          <w:sz w:val="23"/>
          <w:szCs w:val="23"/>
        </w:rPr>
      </w:pPr>
      <w:hyperlink r:id="rId31" w:tgtFrame="_blank" w:history="1">
        <w:r>
          <w:rPr>
            <w:rStyle w:val="Hyperlink"/>
            <w:rFonts w:ascii="Arial" w:hAnsi="Arial" w:cs="Arial"/>
            <w:color w:val="FFFFFF"/>
            <w:sz w:val="26"/>
            <w:szCs w:val="26"/>
            <w:bdr w:val="none" w:sz="0" w:space="0" w:color="auto" w:frame="1"/>
            <w:shd w:val="clear" w:color="auto" w:fill="4CAF50"/>
          </w:rPr>
          <w:t>Try it Yourself »</w:t>
        </w:r>
      </w:hyperlink>
    </w:p>
    <w:p w:rsidR="004D2775" w:rsidRDefault="00F13E67" w:rsidP="004D2775">
      <w:pPr>
        <w:spacing w:before="300" w:after="300"/>
        <w:rPr>
          <w:rFonts w:ascii="Times New Roman" w:hAnsi="Times New Roman"/>
          <w:sz w:val="24"/>
          <w:szCs w:val="24"/>
        </w:rPr>
      </w:pPr>
      <w:r>
        <w:pict>
          <v:rect id="_x0000_i1061" style="width:0;height:0" o:hralign="center" o:hrstd="t" o:hrnoshade="t" o:hr="t" fillcolor="black" stroked="f"/>
        </w:pict>
      </w:r>
    </w:p>
    <w:p w:rsidR="004D2775" w:rsidRDefault="004D2775" w:rsidP="004D2775">
      <w:pPr>
        <w:pStyle w:val="Heading2"/>
        <w:shd w:val="clear" w:color="auto" w:fill="FFFFFF"/>
        <w:spacing w:before="150" w:beforeAutospacing="0" w:after="150" w:afterAutospacing="0"/>
        <w:rPr>
          <w:rFonts w:ascii="Segoe UI" w:hAnsi="Segoe UI" w:cs="Segoe UI"/>
          <w:b w:val="0"/>
          <w:bCs w:val="0"/>
          <w:color w:val="000000"/>
          <w:sz w:val="48"/>
          <w:szCs w:val="48"/>
        </w:rPr>
      </w:pPr>
      <w:bookmarkStart w:id="77" w:name="_Toc129779648"/>
      <w:r>
        <w:rPr>
          <w:rFonts w:ascii="Segoe UI" w:hAnsi="Segoe UI" w:cs="Segoe UI"/>
          <w:b w:val="0"/>
          <w:bCs w:val="0"/>
          <w:color w:val="000000"/>
          <w:sz w:val="48"/>
          <w:szCs w:val="48"/>
        </w:rPr>
        <w:t>HTML Display</w:t>
      </w:r>
      <w:bookmarkEnd w:id="77"/>
    </w:p>
    <w:p w:rsidR="004D2775" w:rsidRDefault="004D2775" w:rsidP="004D277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cannot be sure how HTML will be displayed.</w:t>
      </w:r>
    </w:p>
    <w:p w:rsidR="004D2775" w:rsidRDefault="004D2775" w:rsidP="004D277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Large or small screens, and resized windows will create different results.</w:t>
      </w:r>
    </w:p>
    <w:p w:rsidR="004D2775" w:rsidRDefault="004D2775" w:rsidP="004D277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With HTML, you cannot change the display by adding extra spaces or extra lines in your HTML code.</w:t>
      </w:r>
    </w:p>
    <w:p w:rsidR="004D2775" w:rsidRDefault="004D2775" w:rsidP="004D277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browser will automatically remove any extra spaces and lines when the page is displayed:</w:t>
      </w:r>
    </w:p>
    <w:p w:rsidR="004D2775" w:rsidRDefault="004D2775" w:rsidP="004D2775">
      <w:pPr>
        <w:pStyle w:val="Heading3"/>
        <w:shd w:val="clear" w:color="auto" w:fill="E7E9EB"/>
        <w:spacing w:before="150" w:after="150"/>
        <w:rPr>
          <w:rFonts w:ascii="Segoe UI" w:hAnsi="Segoe UI" w:cs="Segoe UI"/>
          <w:b w:val="0"/>
          <w:bCs w:val="0"/>
          <w:color w:val="000000"/>
          <w:sz w:val="36"/>
          <w:szCs w:val="36"/>
        </w:rPr>
      </w:pPr>
      <w:bookmarkStart w:id="78" w:name="_Toc129779649"/>
      <w:r>
        <w:rPr>
          <w:rFonts w:ascii="Segoe UI" w:hAnsi="Segoe UI" w:cs="Segoe UI"/>
          <w:b w:val="0"/>
          <w:bCs w:val="0"/>
          <w:color w:val="000000"/>
          <w:sz w:val="36"/>
          <w:szCs w:val="36"/>
        </w:rPr>
        <w:t>Example</w:t>
      </w:r>
      <w:bookmarkEnd w:id="78"/>
    </w:p>
    <w:p w:rsidR="00684B41" w:rsidRDefault="00684B41" w:rsidP="00684B41">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t>This paragraph</w:t>
      </w:r>
      <w:r>
        <w:rPr>
          <w:rFonts w:ascii="Consolas" w:hAnsi="Consolas"/>
          <w:color w:val="000000"/>
          <w:sz w:val="23"/>
          <w:szCs w:val="23"/>
        </w:rPr>
        <w:br/>
        <w:t>contains a lot of lines</w:t>
      </w:r>
      <w:r>
        <w:rPr>
          <w:rFonts w:ascii="Consolas" w:hAnsi="Consolas"/>
          <w:color w:val="000000"/>
          <w:sz w:val="23"/>
          <w:szCs w:val="23"/>
        </w:rPr>
        <w:br/>
        <w:t>in the source code,</w:t>
      </w:r>
      <w:r>
        <w:rPr>
          <w:rFonts w:ascii="Consolas" w:hAnsi="Consolas"/>
          <w:color w:val="000000"/>
          <w:sz w:val="23"/>
          <w:szCs w:val="23"/>
        </w:rPr>
        <w:br/>
        <w:t>but the browser</w:t>
      </w:r>
      <w:r>
        <w:rPr>
          <w:rFonts w:ascii="Consolas" w:hAnsi="Consolas"/>
          <w:color w:val="000000"/>
          <w:sz w:val="23"/>
          <w:szCs w:val="23"/>
        </w:rPr>
        <w:br/>
        <w:t>ignores it.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t>This paragraph</w:t>
      </w:r>
      <w:r>
        <w:rPr>
          <w:rFonts w:ascii="Consolas" w:hAnsi="Consolas"/>
          <w:color w:val="000000"/>
          <w:sz w:val="23"/>
          <w:szCs w:val="23"/>
        </w:rPr>
        <w:br/>
        <w:t>contains         a lot of spaces</w:t>
      </w:r>
      <w:r>
        <w:rPr>
          <w:rFonts w:ascii="Consolas" w:hAnsi="Consolas"/>
          <w:color w:val="000000"/>
          <w:sz w:val="23"/>
          <w:szCs w:val="23"/>
        </w:rPr>
        <w:br/>
        <w:t>in the source         code,</w:t>
      </w:r>
      <w:r>
        <w:rPr>
          <w:rFonts w:ascii="Consolas" w:hAnsi="Consolas"/>
          <w:color w:val="000000"/>
          <w:sz w:val="23"/>
          <w:szCs w:val="23"/>
        </w:rPr>
        <w:br/>
        <w:t>but the        browser</w:t>
      </w:r>
      <w:r>
        <w:rPr>
          <w:rFonts w:ascii="Consolas" w:hAnsi="Consolas"/>
          <w:color w:val="000000"/>
          <w:sz w:val="23"/>
          <w:szCs w:val="23"/>
        </w:rPr>
        <w:br/>
        <w:t>ignores it.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p>
    <w:p w:rsidR="004D2775" w:rsidRPr="00684B41" w:rsidRDefault="00684B41" w:rsidP="00684B41">
      <w:pPr>
        <w:shd w:val="clear" w:color="auto" w:fill="E7E9EB"/>
        <w:rPr>
          <w:rFonts w:ascii="Verdana" w:hAnsi="Verdana"/>
          <w:color w:val="000000"/>
          <w:sz w:val="23"/>
          <w:szCs w:val="23"/>
        </w:rPr>
      </w:pPr>
      <w:hyperlink r:id="rId32" w:tgtFrame="_blank" w:history="1">
        <w:r>
          <w:rPr>
            <w:rStyle w:val="Hyperlink"/>
            <w:rFonts w:ascii="Arial" w:hAnsi="Arial" w:cs="Arial"/>
            <w:color w:val="FFFFFF"/>
            <w:sz w:val="26"/>
            <w:szCs w:val="26"/>
            <w:bdr w:val="none" w:sz="0" w:space="0" w:color="auto" w:frame="1"/>
            <w:shd w:val="clear" w:color="auto" w:fill="4CAF50"/>
          </w:rPr>
          <w:t>Try it Yourself »</w:t>
        </w:r>
      </w:hyperlink>
    </w:p>
    <w:p w:rsidR="004D2775" w:rsidRDefault="004D2775" w:rsidP="004D2775">
      <w:pPr>
        <w:pStyle w:val="Heading2"/>
        <w:shd w:val="clear" w:color="auto" w:fill="FFFFFF"/>
        <w:spacing w:before="150" w:beforeAutospacing="0" w:after="150" w:afterAutospacing="0"/>
        <w:rPr>
          <w:rFonts w:ascii="Segoe UI" w:hAnsi="Segoe UI" w:cs="Segoe UI"/>
          <w:b w:val="0"/>
          <w:bCs w:val="0"/>
          <w:color w:val="000000"/>
          <w:sz w:val="48"/>
          <w:szCs w:val="48"/>
        </w:rPr>
      </w:pPr>
      <w:bookmarkStart w:id="79" w:name="_Toc129779650"/>
      <w:r>
        <w:rPr>
          <w:rFonts w:ascii="Segoe UI" w:hAnsi="Segoe UI" w:cs="Segoe UI"/>
          <w:b w:val="0"/>
          <w:bCs w:val="0"/>
          <w:color w:val="000000"/>
          <w:sz w:val="48"/>
          <w:szCs w:val="48"/>
        </w:rPr>
        <w:lastRenderedPageBreak/>
        <w:t>HTML Horizontal Rules</w:t>
      </w:r>
      <w:bookmarkEnd w:id="79"/>
    </w:p>
    <w:p w:rsidR="004D2775" w:rsidRDefault="004D2775" w:rsidP="004D277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&lt;hr&gt;</w:t>
      </w:r>
      <w:r>
        <w:rPr>
          <w:rFonts w:ascii="Verdana" w:hAnsi="Verdana"/>
          <w:color w:val="000000"/>
          <w:sz w:val="23"/>
          <w:szCs w:val="23"/>
        </w:rPr>
        <w:t> tag defines a thematic break in an HTML page, and is most often displayed as a horizontal rule.</w:t>
      </w:r>
    </w:p>
    <w:p w:rsidR="004D2775" w:rsidRDefault="004D2775" w:rsidP="004D277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&lt;hr&gt;</w:t>
      </w:r>
      <w:r>
        <w:rPr>
          <w:rFonts w:ascii="Verdana" w:hAnsi="Verdana"/>
          <w:color w:val="000000"/>
          <w:sz w:val="23"/>
          <w:szCs w:val="23"/>
        </w:rPr>
        <w:t> element is used to separate content (or define a change) in an HTML page:</w:t>
      </w:r>
    </w:p>
    <w:p w:rsidR="004D2775" w:rsidRDefault="004D2775" w:rsidP="004D2775">
      <w:pPr>
        <w:pStyle w:val="Heading3"/>
        <w:shd w:val="clear" w:color="auto" w:fill="E7E9EB"/>
        <w:spacing w:before="150" w:after="150"/>
        <w:rPr>
          <w:rFonts w:ascii="Segoe UI" w:hAnsi="Segoe UI" w:cs="Segoe UI"/>
          <w:b w:val="0"/>
          <w:bCs w:val="0"/>
          <w:color w:val="000000"/>
          <w:sz w:val="36"/>
          <w:szCs w:val="36"/>
        </w:rPr>
      </w:pPr>
      <w:bookmarkStart w:id="80" w:name="_Toc129779651"/>
      <w:r>
        <w:rPr>
          <w:rFonts w:ascii="Segoe UI" w:hAnsi="Segoe UI" w:cs="Segoe UI"/>
          <w:b w:val="0"/>
          <w:bCs w:val="0"/>
          <w:color w:val="000000"/>
          <w:sz w:val="36"/>
          <w:szCs w:val="36"/>
        </w:rPr>
        <w:t>Example</w:t>
      </w:r>
      <w:bookmarkEnd w:id="80"/>
    </w:p>
    <w:p w:rsidR="00684B41" w:rsidRDefault="00684B41" w:rsidP="00684B41">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t>This is heading 1</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This is some text.</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hr</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h2</w:t>
      </w:r>
      <w:r>
        <w:rPr>
          <w:rStyle w:val="tagcolor"/>
          <w:rFonts w:ascii="Consolas" w:hAnsi="Consolas"/>
          <w:color w:val="0000CD"/>
          <w:sz w:val="23"/>
          <w:szCs w:val="23"/>
        </w:rPr>
        <w:t>&gt;</w:t>
      </w:r>
      <w:r>
        <w:rPr>
          <w:rFonts w:ascii="Consolas" w:hAnsi="Consolas"/>
          <w:color w:val="000000"/>
          <w:sz w:val="23"/>
          <w:szCs w:val="23"/>
        </w:rPr>
        <w:t>This is heading 2</w:t>
      </w:r>
      <w:r>
        <w:rPr>
          <w:rStyle w:val="tagcolor"/>
          <w:rFonts w:ascii="Consolas" w:hAnsi="Consolas"/>
          <w:color w:val="0000CD"/>
          <w:sz w:val="23"/>
          <w:szCs w:val="23"/>
        </w:rPr>
        <w:t>&lt;</w:t>
      </w:r>
      <w:r>
        <w:rPr>
          <w:rStyle w:val="tagnamecolor"/>
          <w:rFonts w:ascii="Consolas" w:hAnsi="Consolas"/>
          <w:color w:val="A52A2A"/>
          <w:sz w:val="23"/>
          <w:szCs w:val="23"/>
        </w:rPr>
        <w:t>/h2</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This is some other text.</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hr</w:t>
      </w:r>
      <w:r>
        <w:rPr>
          <w:rStyle w:val="tagcolor"/>
          <w:rFonts w:ascii="Consolas" w:hAnsi="Consolas"/>
          <w:color w:val="0000CD"/>
          <w:sz w:val="23"/>
          <w:szCs w:val="23"/>
        </w:rPr>
        <w:t>&gt;</w:t>
      </w:r>
    </w:p>
    <w:p w:rsidR="00684B41" w:rsidRDefault="00684B41" w:rsidP="00684B41">
      <w:pPr>
        <w:shd w:val="clear" w:color="auto" w:fill="E7E9EB"/>
        <w:rPr>
          <w:rFonts w:ascii="Verdana" w:hAnsi="Verdana"/>
          <w:color w:val="000000"/>
          <w:sz w:val="23"/>
          <w:szCs w:val="23"/>
        </w:rPr>
      </w:pPr>
      <w:hyperlink r:id="rId33" w:tgtFrame="_blank" w:history="1">
        <w:r>
          <w:rPr>
            <w:rStyle w:val="Hyperlink"/>
            <w:rFonts w:ascii="Arial" w:hAnsi="Arial" w:cs="Arial"/>
            <w:color w:val="FFFFFF"/>
            <w:sz w:val="26"/>
            <w:szCs w:val="26"/>
            <w:bdr w:val="none" w:sz="0" w:space="0" w:color="auto" w:frame="1"/>
            <w:shd w:val="clear" w:color="auto" w:fill="4CAF50"/>
          </w:rPr>
          <w:t>Try it Yourself »</w:t>
        </w:r>
      </w:hyperlink>
    </w:p>
    <w:p w:rsidR="004D2775" w:rsidRDefault="004D2775" w:rsidP="004D277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&lt;hr&gt;</w:t>
      </w:r>
      <w:r>
        <w:rPr>
          <w:rFonts w:ascii="Verdana" w:hAnsi="Verdana"/>
          <w:color w:val="000000"/>
          <w:sz w:val="23"/>
          <w:szCs w:val="23"/>
        </w:rPr>
        <w:t> tag is an empty tag, which means that it has no end tag.</w:t>
      </w:r>
    </w:p>
    <w:p w:rsidR="004D2775" w:rsidRDefault="00F13E67" w:rsidP="004D2775">
      <w:pPr>
        <w:spacing w:before="300" w:after="300"/>
        <w:rPr>
          <w:rFonts w:ascii="Times New Roman" w:hAnsi="Times New Roman"/>
          <w:sz w:val="24"/>
          <w:szCs w:val="24"/>
        </w:rPr>
      </w:pPr>
      <w:r>
        <w:pict>
          <v:rect id="_x0000_i1063" style="width:0;height:0" o:hralign="center" o:hrstd="t" o:hrnoshade="t" o:hr="t" fillcolor="black" stroked="f"/>
        </w:pict>
      </w:r>
    </w:p>
    <w:p w:rsidR="004D2775" w:rsidRDefault="004D2775" w:rsidP="004D2775">
      <w:pPr>
        <w:pStyle w:val="Heading2"/>
        <w:shd w:val="clear" w:color="auto" w:fill="FFFFFF"/>
        <w:spacing w:before="150" w:beforeAutospacing="0" w:after="150" w:afterAutospacing="0"/>
        <w:rPr>
          <w:rFonts w:ascii="Segoe UI" w:hAnsi="Segoe UI" w:cs="Segoe UI"/>
          <w:b w:val="0"/>
          <w:bCs w:val="0"/>
          <w:color w:val="000000"/>
          <w:sz w:val="48"/>
          <w:szCs w:val="48"/>
        </w:rPr>
      </w:pPr>
      <w:bookmarkStart w:id="81" w:name="_Toc129779652"/>
      <w:r>
        <w:rPr>
          <w:rFonts w:ascii="Segoe UI" w:hAnsi="Segoe UI" w:cs="Segoe UI"/>
          <w:b w:val="0"/>
          <w:bCs w:val="0"/>
          <w:color w:val="000000"/>
          <w:sz w:val="48"/>
          <w:szCs w:val="48"/>
        </w:rPr>
        <w:t>HTML Line Breaks</w:t>
      </w:r>
      <w:bookmarkEnd w:id="81"/>
    </w:p>
    <w:p w:rsidR="004D2775" w:rsidRDefault="004D2775" w:rsidP="004D277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HTML </w:t>
      </w:r>
      <w:r>
        <w:rPr>
          <w:rStyle w:val="HTMLCode"/>
          <w:rFonts w:ascii="Consolas" w:hAnsi="Consolas"/>
          <w:color w:val="DC143C"/>
        </w:rPr>
        <w:t>&lt;br&gt;</w:t>
      </w:r>
      <w:r>
        <w:rPr>
          <w:rFonts w:ascii="Verdana" w:hAnsi="Verdana"/>
          <w:color w:val="000000"/>
          <w:sz w:val="23"/>
          <w:szCs w:val="23"/>
        </w:rPr>
        <w:t> element defines a line break.</w:t>
      </w:r>
    </w:p>
    <w:p w:rsidR="004D2775" w:rsidRDefault="004D2775" w:rsidP="004D277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Use </w:t>
      </w:r>
      <w:r>
        <w:rPr>
          <w:rStyle w:val="HTMLCode"/>
          <w:rFonts w:ascii="Consolas" w:hAnsi="Consolas"/>
          <w:color w:val="DC143C"/>
        </w:rPr>
        <w:t>&lt;br&gt;</w:t>
      </w:r>
      <w:r>
        <w:rPr>
          <w:rFonts w:ascii="Verdana" w:hAnsi="Verdana"/>
          <w:color w:val="000000"/>
          <w:sz w:val="23"/>
          <w:szCs w:val="23"/>
        </w:rPr>
        <w:t> if you want a line break (a new line) without starting a new paragraph:</w:t>
      </w:r>
    </w:p>
    <w:p w:rsidR="004D2775" w:rsidRDefault="004D2775" w:rsidP="004D2775">
      <w:pPr>
        <w:pStyle w:val="Heading3"/>
        <w:shd w:val="clear" w:color="auto" w:fill="E7E9EB"/>
        <w:spacing w:before="150" w:after="150"/>
        <w:rPr>
          <w:rFonts w:ascii="Segoe UI" w:hAnsi="Segoe UI" w:cs="Segoe UI"/>
          <w:b w:val="0"/>
          <w:bCs w:val="0"/>
          <w:color w:val="000000"/>
          <w:sz w:val="36"/>
          <w:szCs w:val="36"/>
        </w:rPr>
      </w:pPr>
      <w:bookmarkStart w:id="82" w:name="_Toc129779653"/>
      <w:r>
        <w:rPr>
          <w:rFonts w:ascii="Segoe UI" w:hAnsi="Segoe UI" w:cs="Segoe UI"/>
          <w:b w:val="0"/>
          <w:bCs w:val="0"/>
          <w:color w:val="000000"/>
          <w:sz w:val="36"/>
          <w:szCs w:val="36"/>
        </w:rPr>
        <w:t>Example</w:t>
      </w:r>
      <w:bookmarkEnd w:id="82"/>
    </w:p>
    <w:p w:rsidR="00684B41" w:rsidRDefault="00684B41" w:rsidP="00684B41">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This is</w:t>
      </w:r>
      <w:r>
        <w:rPr>
          <w:rStyle w:val="tagcolor"/>
          <w:rFonts w:ascii="Consolas" w:hAnsi="Consolas"/>
          <w:color w:val="0000CD"/>
          <w:sz w:val="23"/>
          <w:szCs w:val="23"/>
        </w:rPr>
        <w:t>&lt;</w:t>
      </w:r>
      <w:r>
        <w:rPr>
          <w:rStyle w:val="tagnamecolor"/>
          <w:rFonts w:ascii="Consolas" w:hAnsi="Consolas"/>
          <w:color w:val="A52A2A"/>
          <w:sz w:val="23"/>
          <w:szCs w:val="23"/>
        </w:rPr>
        <w:t>br</w:t>
      </w:r>
      <w:r>
        <w:rPr>
          <w:rStyle w:val="tagcolor"/>
          <w:rFonts w:ascii="Consolas" w:hAnsi="Consolas"/>
          <w:color w:val="0000CD"/>
          <w:sz w:val="23"/>
          <w:szCs w:val="23"/>
        </w:rPr>
        <w:t>&gt;</w:t>
      </w:r>
      <w:r>
        <w:rPr>
          <w:rFonts w:ascii="Consolas" w:hAnsi="Consolas"/>
          <w:color w:val="000000"/>
          <w:sz w:val="23"/>
          <w:szCs w:val="23"/>
        </w:rPr>
        <w:t>a paragraph</w:t>
      </w:r>
      <w:r>
        <w:rPr>
          <w:rStyle w:val="tagcolor"/>
          <w:rFonts w:ascii="Consolas" w:hAnsi="Consolas"/>
          <w:color w:val="0000CD"/>
          <w:sz w:val="23"/>
          <w:szCs w:val="23"/>
        </w:rPr>
        <w:t>&lt;</w:t>
      </w:r>
      <w:r>
        <w:rPr>
          <w:rStyle w:val="tagnamecolor"/>
          <w:rFonts w:ascii="Consolas" w:hAnsi="Consolas"/>
          <w:color w:val="A52A2A"/>
          <w:sz w:val="23"/>
          <w:szCs w:val="23"/>
        </w:rPr>
        <w:t>br</w:t>
      </w:r>
      <w:r>
        <w:rPr>
          <w:rStyle w:val="tagcolor"/>
          <w:rFonts w:ascii="Consolas" w:hAnsi="Consolas"/>
          <w:color w:val="0000CD"/>
          <w:sz w:val="23"/>
          <w:szCs w:val="23"/>
        </w:rPr>
        <w:t>&gt;</w:t>
      </w:r>
      <w:r>
        <w:rPr>
          <w:rFonts w:ascii="Consolas" w:hAnsi="Consolas"/>
          <w:color w:val="000000"/>
          <w:sz w:val="23"/>
          <w:szCs w:val="23"/>
        </w:rPr>
        <w:t>with line breaks.</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p>
    <w:p w:rsidR="00684B41" w:rsidRDefault="00684B41" w:rsidP="00684B41">
      <w:pPr>
        <w:shd w:val="clear" w:color="auto" w:fill="E7E9EB"/>
        <w:rPr>
          <w:rFonts w:ascii="Verdana" w:hAnsi="Verdana"/>
          <w:color w:val="000000"/>
          <w:sz w:val="23"/>
          <w:szCs w:val="23"/>
        </w:rPr>
      </w:pPr>
      <w:hyperlink r:id="rId34" w:tgtFrame="_blank" w:history="1">
        <w:r>
          <w:rPr>
            <w:rStyle w:val="Hyperlink"/>
            <w:rFonts w:ascii="Arial" w:hAnsi="Arial" w:cs="Arial"/>
            <w:color w:val="FFFFFF"/>
            <w:sz w:val="26"/>
            <w:szCs w:val="26"/>
            <w:bdr w:val="none" w:sz="0" w:space="0" w:color="auto" w:frame="1"/>
            <w:shd w:val="clear" w:color="auto" w:fill="4CAF50"/>
          </w:rPr>
          <w:t>Try it Yourself »</w:t>
        </w:r>
      </w:hyperlink>
    </w:p>
    <w:p w:rsidR="004D2775" w:rsidRDefault="004D2775" w:rsidP="004D277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&lt;br&gt;</w:t>
      </w:r>
      <w:r>
        <w:rPr>
          <w:rFonts w:ascii="Verdana" w:hAnsi="Verdana"/>
          <w:color w:val="000000"/>
          <w:sz w:val="23"/>
          <w:szCs w:val="23"/>
        </w:rPr>
        <w:t> tag is an empty tag, which means that it has no end tag.</w:t>
      </w:r>
    </w:p>
    <w:p w:rsidR="004D2775" w:rsidRDefault="00F13E67" w:rsidP="004D2775">
      <w:pPr>
        <w:spacing w:before="300" w:after="300"/>
        <w:rPr>
          <w:rFonts w:ascii="Times New Roman" w:hAnsi="Times New Roman"/>
          <w:sz w:val="24"/>
          <w:szCs w:val="24"/>
        </w:rPr>
      </w:pPr>
      <w:r>
        <w:pict>
          <v:rect id="_x0000_i1064" style="width:0;height:0" o:hralign="center" o:hrstd="t" o:hrnoshade="t" o:hr="t" fillcolor="black" stroked="f"/>
        </w:pict>
      </w:r>
    </w:p>
    <w:p w:rsidR="004D2775" w:rsidRDefault="004D2775" w:rsidP="004D2775">
      <w:pPr>
        <w:pStyle w:val="Heading2"/>
        <w:shd w:val="clear" w:color="auto" w:fill="FFFFFF"/>
        <w:spacing w:before="150" w:beforeAutospacing="0" w:after="150" w:afterAutospacing="0"/>
        <w:rPr>
          <w:rFonts w:ascii="Segoe UI" w:hAnsi="Segoe UI" w:cs="Segoe UI"/>
          <w:b w:val="0"/>
          <w:bCs w:val="0"/>
          <w:color w:val="000000"/>
          <w:sz w:val="48"/>
          <w:szCs w:val="48"/>
        </w:rPr>
      </w:pPr>
      <w:bookmarkStart w:id="83" w:name="_Toc129779654"/>
      <w:r>
        <w:rPr>
          <w:rFonts w:ascii="Segoe UI" w:hAnsi="Segoe UI" w:cs="Segoe UI"/>
          <w:b w:val="0"/>
          <w:bCs w:val="0"/>
          <w:color w:val="000000"/>
          <w:sz w:val="48"/>
          <w:szCs w:val="48"/>
        </w:rPr>
        <w:t>The Poem Problem</w:t>
      </w:r>
      <w:bookmarkEnd w:id="83"/>
    </w:p>
    <w:p w:rsidR="004D2775" w:rsidRDefault="004D2775" w:rsidP="004D277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This poem will display on a single line:</w:t>
      </w:r>
    </w:p>
    <w:p w:rsidR="004D2775" w:rsidRDefault="004D2775" w:rsidP="004D2775">
      <w:pPr>
        <w:pStyle w:val="Heading3"/>
        <w:shd w:val="clear" w:color="auto" w:fill="E7E9EB"/>
        <w:spacing w:before="150" w:after="150"/>
        <w:rPr>
          <w:rFonts w:ascii="Segoe UI" w:hAnsi="Segoe UI" w:cs="Segoe UI"/>
          <w:b w:val="0"/>
          <w:bCs w:val="0"/>
          <w:color w:val="000000"/>
          <w:sz w:val="36"/>
          <w:szCs w:val="36"/>
        </w:rPr>
      </w:pPr>
      <w:bookmarkStart w:id="84" w:name="_Toc129779655"/>
      <w:r>
        <w:rPr>
          <w:rFonts w:ascii="Segoe UI" w:hAnsi="Segoe UI" w:cs="Segoe UI"/>
          <w:b w:val="0"/>
          <w:bCs w:val="0"/>
          <w:color w:val="000000"/>
          <w:sz w:val="36"/>
          <w:szCs w:val="36"/>
        </w:rPr>
        <w:t>Example</w:t>
      </w:r>
      <w:bookmarkEnd w:id="84"/>
    </w:p>
    <w:p w:rsidR="00684B41" w:rsidRDefault="00684B41" w:rsidP="00684B41">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t>  My Bonnie lies over the ocean.</w:t>
      </w:r>
      <w:r>
        <w:rPr>
          <w:rFonts w:ascii="Consolas" w:hAnsi="Consolas"/>
          <w:color w:val="000000"/>
          <w:sz w:val="23"/>
          <w:szCs w:val="23"/>
        </w:rPr>
        <w:br/>
      </w:r>
      <w:r>
        <w:rPr>
          <w:rFonts w:ascii="Consolas" w:hAnsi="Consolas"/>
          <w:color w:val="000000"/>
          <w:sz w:val="23"/>
          <w:szCs w:val="23"/>
        </w:rPr>
        <w:br/>
        <w:t>  My Bonnie lies over the sea.</w:t>
      </w:r>
      <w:r>
        <w:rPr>
          <w:rFonts w:ascii="Consolas" w:hAnsi="Consolas"/>
          <w:color w:val="000000"/>
          <w:sz w:val="23"/>
          <w:szCs w:val="23"/>
        </w:rPr>
        <w:br/>
      </w:r>
      <w:r>
        <w:rPr>
          <w:rFonts w:ascii="Consolas" w:hAnsi="Consolas"/>
          <w:color w:val="000000"/>
          <w:sz w:val="23"/>
          <w:szCs w:val="23"/>
        </w:rPr>
        <w:br/>
        <w:t>  My Bonnie lies over the ocean.</w:t>
      </w:r>
      <w:r>
        <w:rPr>
          <w:rFonts w:ascii="Consolas" w:hAnsi="Consolas"/>
          <w:color w:val="000000"/>
          <w:sz w:val="23"/>
          <w:szCs w:val="23"/>
        </w:rPr>
        <w:br/>
      </w:r>
      <w:r>
        <w:rPr>
          <w:rFonts w:ascii="Consolas" w:hAnsi="Consolas"/>
          <w:color w:val="000000"/>
          <w:sz w:val="23"/>
          <w:szCs w:val="23"/>
        </w:rPr>
        <w:br/>
        <w:t>  Oh, bring back my Bonnie to me.</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p>
    <w:p w:rsidR="00684B41" w:rsidRDefault="00684B41" w:rsidP="00684B41">
      <w:pPr>
        <w:shd w:val="clear" w:color="auto" w:fill="E7E9EB"/>
        <w:rPr>
          <w:rFonts w:ascii="Verdana" w:hAnsi="Verdana"/>
          <w:color w:val="000000"/>
          <w:sz w:val="23"/>
          <w:szCs w:val="23"/>
        </w:rPr>
      </w:pPr>
      <w:hyperlink r:id="rId35" w:tgtFrame="_blank" w:history="1">
        <w:r>
          <w:rPr>
            <w:rStyle w:val="Hyperlink"/>
            <w:rFonts w:ascii="Arial" w:hAnsi="Arial" w:cs="Arial"/>
            <w:color w:val="FFFFFF"/>
            <w:sz w:val="26"/>
            <w:szCs w:val="26"/>
            <w:bdr w:val="none" w:sz="0" w:space="0" w:color="auto" w:frame="1"/>
            <w:shd w:val="clear" w:color="auto" w:fill="4CAF50"/>
          </w:rPr>
          <w:t>Try it Yourself »</w:t>
        </w:r>
      </w:hyperlink>
    </w:p>
    <w:p w:rsidR="004D2775" w:rsidRDefault="004D2775" w:rsidP="004D2775">
      <w:pPr>
        <w:pStyle w:val="Heading2"/>
        <w:shd w:val="clear" w:color="auto" w:fill="FFFFFF"/>
        <w:spacing w:before="150" w:beforeAutospacing="0" w:after="150" w:afterAutospacing="0"/>
        <w:rPr>
          <w:rFonts w:ascii="Segoe UI" w:hAnsi="Segoe UI" w:cs="Segoe UI"/>
          <w:b w:val="0"/>
          <w:bCs w:val="0"/>
          <w:color w:val="000000"/>
          <w:sz w:val="48"/>
          <w:szCs w:val="48"/>
        </w:rPr>
      </w:pPr>
      <w:bookmarkStart w:id="85" w:name="_Toc129779656"/>
      <w:r>
        <w:rPr>
          <w:rFonts w:ascii="Segoe UI" w:hAnsi="Segoe UI" w:cs="Segoe UI"/>
          <w:b w:val="0"/>
          <w:bCs w:val="0"/>
          <w:color w:val="000000"/>
          <w:sz w:val="48"/>
          <w:szCs w:val="48"/>
        </w:rPr>
        <w:t>Solution - The HTML &lt;pre&gt; Element</w:t>
      </w:r>
      <w:bookmarkEnd w:id="85"/>
    </w:p>
    <w:p w:rsidR="004D2775" w:rsidRDefault="004D2775" w:rsidP="004D277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HTML </w:t>
      </w:r>
      <w:r>
        <w:rPr>
          <w:rStyle w:val="HTMLCode"/>
          <w:rFonts w:ascii="Consolas" w:hAnsi="Consolas"/>
          <w:color w:val="DC143C"/>
        </w:rPr>
        <w:t>&lt;pre&gt;</w:t>
      </w:r>
      <w:r>
        <w:rPr>
          <w:rFonts w:ascii="Verdana" w:hAnsi="Verdana"/>
          <w:color w:val="000000"/>
          <w:sz w:val="23"/>
          <w:szCs w:val="23"/>
        </w:rPr>
        <w:t> element defines preformatted text.</w:t>
      </w:r>
    </w:p>
    <w:p w:rsidR="004D2775" w:rsidRDefault="004D2775" w:rsidP="004D277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text inside a </w:t>
      </w:r>
      <w:r>
        <w:rPr>
          <w:rStyle w:val="HTMLCode"/>
          <w:rFonts w:ascii="Consolas" w:hAnsi="Consolas"/>
          <w:color w:val="DC143C"/>
        </w:rPr>
        <w:t>&lt;pre&gt;</w:t>
      </w:r>
      <w:r>
        <w:rPr>
          <w:rFonts w:ascii="Verdana" w:hAnsi="Verdana"/>
          <w:color w:val="000000"/>
          <w:sz w:val="23"/>
          <w:szCs w:val="23"/>
        </w:rPr>
        <w:t> element is displayed in a fixed-width font (usually Courier), and it preserves both spaces and line breaks:</w:t>
      </w:r>
    </w:p>
    <w:p w:rsidR="004D2775" w:rsidRDefault="004D2775" w:rsidP="004D2775">
      <w:pPr>
        <w:pStyle w:val="Heading3"/>
        <w:shd w:val="clear" w:color="auto" w:fill="E7E9EB"/>
        <w:spacing w:before="150" w:after="150"/>
        <w:rPr>
          <w:rFonts w:ascii="Segoe UI" w:hAnsi="Segoe UI" w:cs="Segoe UI"/>
          <w:b w:val="0"/>
          <w:bCs w:val="0"/>
          <w:color w:val="000000"/>
          <w:sz w:val="36"/>
          <w:szCs w:val="36"/>
        </w:rPr>
      </w:pPr>
      <w:bookmarkStart w:id="86" w:name="_Toc129779657"/>
      <w:r>
        <w:rPr>
          <w:rFonts w:ascii="Segoe UI" w:hAnsi="Segoe UI" w:cs="Segoe UI"/>
          <w:b w:val="0"/>
          <w:bCs w:val="0"/>
          <w:color w:val="000000"/>
          <w:sz w:val="36"/>
          <w:szCs w:val="36"/>
        </w:rPr>
        <w:t>Example</w:t>
      </w:r>
      <w:bookmarkEnd w:id="86"/>
    </w:p>
    <w:p w:rsidR="009D650B" w:rsidRDefault="009D650B" w:rsidP="009D650B">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pre</w:t>
      </w:r>
      <w:r>
        <w:rPr>
          <w:rStyle w:val="tagcolor"/>
          <w:rFonts w:ascii="Consolas" w:hAnsi="Consolas"/>
          <w:color w:val="0000CD"/>
          <w:sz w:val="23"/>
          <w:szCs w:val="23"/>
        </w:rPr>
        <w:t>&gt;</w:t>
      </w:r>
      <w:r>
        <w:rPr>
          <w:rFonts w:ascii="Consolas" w:hAnsi="Consolas"/>
          <w:color w:val="000000"/>
          <w:sz w:val="23"/>
          <w:szCs w:val="23"/>
        </w:rPr>
        <w:br/>
        <w:t>  My Bonnie lies over the ocean.</w:t>
      </w:r>
      <w:r>
        <w:rPr>
          <w:rFonts w:ascii="Consolas" w:hAnsi="Consolas"/>
          <w:color w:val="000000"/>
          <w:sz w:val="23"/>
          <w:szCs w:val="23"/>
        </w:rPr>
        <w:br/>
      </w:r>
      <w:r>
        <w:rPr>
          <w:rFonts w:ascii="Consolas" w:hAnsi="Consolas"/>
          <w:color w:val="000000"/>
          <w:sz w:val="23"/>
          <w:szCs w:val="23"/>
        </w:rPr>
        <w:br/>
        <w:t>  My Bonnie lies over the sea.</w:t>
      </w:r>
      <w:r>
        <w:rPr>
          <w:rFonts w:ascii="Consolas" w:hAnsi="Consolas"/>
          <w:color w:val="000000"/>
          <w:sz w:val="23"/>
          <w:szCs w:val="23"/>
        </w:rPr>
        <w:br/>
      </w:r>
      <w:r>
        <w:rPr>
          <w:rFonts w:ascii="Consolas" w:hAnsi="Consolas"/>
          <w:color w:val="000000"/>
          <w:sz w:val="23"/>
          <w:szCs w:val="23"/>
        </w:rPr>
        <w:br/>
        <w:t>  My Bonnie lies over the ocean.</w:t>
      </w:r>
      <w:r>
        <w:rPr>
          <w:rFonts w:ascii="Consolas" w:hAnsi="Consolas"/>
          <w:color w:val="000000"/>
          <w:sz w:val="23"/>
          <w:szCs w:val="23"/>
        </w:rPr>
        <w:br/>
      </w:r>
      <w:r>
        <w:rPr>
          <w:rFonts w:ascii="Consolas" w:hAnsi="Consolas"/>
          <w:color w:val="000000"/>
          <w:sz w:val="23"/>
          <w:szCs w:val="23"/>
        </w:rPr>
        <w:br/>
        <w:t>  Oh, bring back my Bonnie to me.</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/pre</w:t>
      </w:r>
      <w:r>
        <w:rPr>
          <w:rStyle w:val="tagcolor"/>
          <w:rFonts w:ascii="Consolas" w:hAnsi="Consolas"/>
          <w:color w:val="0000CD"/>
          <w:sz w:val="23"/>
          <w:szCs w:val="23"/>
        </w:rPr>
        <w:t>&gt;</w:t>
      </w:r>
    </w:p>
    <w:p w:rsidR="009D650B" w:rsidRDefault="009D650B" w:rsidP="009D650B">
      <w:pPr>
        <w:shd w:val="clear" w:color="auto" w:fill="E7E9EB"/>
        <w:rPr>
          <w:rFonts w:ascii="Verdana" w:hAnsi="Verdana"/>
          <w:color w:val="000000"/>
          <w:sz w:val="23"/>
          <w:szCs w:val="23"/>
        </w:rPr>
      </w:pPr>
      <w:hyperlink r:id="rId36" w:tgtFrame="_blank" w:history="1">
        <w:r>
          <w:rPr>
            <w:rStyle w:val="Hyperlink"/>
            <w:rFonts w:ascii="Arial" w:hAnsi="Arial" w:cs="Arial"/>
            <w:color w:val="FFFFFF"/>
            <w:sz w:val="26"/>
            <w:szCs w:val="26"/>
            <w:bdr w:val="none" w:sz="0" w:space="0" w:color="auto" w:frame="1"/>
            <w:shd w:val="clear" w:color="auto" w:fill="4CAF50"/>
          </w:rPr>
          <w:t>Try it Yourself »</w:t>
        </w:r>
      </w:hyperlink>
    </w:p>
    <w:p w:rsidR="004D2775" w:rsidRDefault="004D2775" w:rsidP="004D2775"/>
    <w:p w:rsidR="00D66BB9" w:rsidRDefault="00D66BB9" w:rsidP="00D66BB9">
      <w:pPr>
        <w:pStyle w:val="Heading1"/>
        <w:numPr>
          <w:ilvl w:val="0"/>
          <w:numId w:val="6"/>
        </w:numPr>
        <w:rPr>
          <w:sz w:val="40"/>
        </w:rPr>
      </w:pPr>
      <w:bookmarkStart w:id="87" w:name="_Toc129779658"/>
      <w:r w:rsidRPr="00D66BB9">
        <w:rPr>
          <w:sz w:val="40"/>
        </w:rPr>
        <w:lastRenderedPageBreak/>
        <w:t>HTML  Styles</w:t>
      </w:r>
      <w:bookmarkEnd w:id="87"/>
      <w:r w:rsidRPr="00D66BB9">
        <w:rPr>
          <w:sz w:val="40"/>
        </w:rPr>
        <w:t xml:space="preserve"> </w:t>
      </w:r>
    </w:p>
    <w:p w:rsidR="00D66BB9" w:rsidRDefault="00D66BB9" w:rsidP="00D66BB9">
      <w:pPr>
        <w:pStyle w:val="intro"/>
        <w:shd w:val="clear" w:color="auto" w:fill="FFFFFF"/>
        <w:spacing w:before="288" w:beforeAutospacing="0" w:after="288" w:afterAutospacing="0"/>
        <w:rPr>
          <w:rFonts w:ascii="Verdana" w:hAnsi="Verdana"/>
          <w:color w:val="000000"/>
        </w:rPr>
      </w:pPr>
      <w:r>
        <w:rPr>
          <w:rFonts w:ascii="Verdana" w:hAnsi="Verdana"/>
          <w:color w:val="000000"/>
        </w:rPr>
        <w:t>The HTML </w:t>
      </w:r>
      <w:r>
        <w:rPr>
          <w:rStyle w:val="HTMLCode"/>
          <w:rFonts w:ascii="Consolas" w:hAnsi="Consolas"/>
          <w:color w:val="DC143C"/>
          <w:sz w:val="25"/>
          <w:szCs w:val="25"/>
        </w:rPr>
        <w:t>style</w:t>
      </w:r>
      <w:r>
        <w:rPr>
          <w:rFonts w:ascii="Verdana" w:hAnsi="Verdana"/>
          <w:color w:val="000000"/>
        </w:rPr>
        <w:t> attribute is used to add styles to an element, such as color, font, size, and more.</w:t>
      </w:r>
    </w:p>
    <w:p w:rsidR="00D66BB9" w:rsidRDefault="00F13E67" w:rsidP="00D66BB9">
      <w:pPr>
        <w:spacing w:before="300" w:after="300"/>
        <w:rPr>
          <w:rFonts w:ascii="Times New Roman" w:hAnsi="Times New Roman"/>
        </w:rPr>
      </w:pPr>
      <w:r>
        <w:pict>
          <v:rect id="_x0000_i1066" style="width:0;height:0" o:hralign="center" o:hrstd="t" o:hrnoshade="t" o:hr="t" fillcolor="black" stroked="f"/>
        </w:pict>
      </w:r>
    </w:p>
    <w:p w:rsidR="00D66BB9" w:rsidRDefault="00D66BB9" w:rsidP="00D66BB9">
      <w:pPr>
        <w:pStyle w:val="Heading3"/>
        <w:shd w:val="clear" w:color="auto" w:fill="E7E9EB"/>
        <w:spacing w:before="150" w:after="150"/>
        <w:rPr>
          <w:rFonts w:ascii="Segoe UI" w:hAnsi="Segoe UI" w:cs="Segoe UI"/>
          <w:b w:val="0"/>
          <w:bCs w:val="0"/>
          <w:color w:val="000000"/>
          <w:sz w:val="36"/>
          <w:szCs w:val="36"/>
        </w:rPr>
      </w:pPr>
      <w:bookmarkStart w:id="88" w:name="_Toc129779659"/>
      <w:r>
        <w:rPr>
          <w:rFonts w:ascii="Segoe UI" w:hAnsi="Segoe UI" w:cs="Segoe UI"/>
          <w:b w:val="0"/>
          <w:bCs w:val="0"/>
          <w:color w:val="000000"/>
          <w:sz w:val="36"/>
          <w:szCs w:val="36"/>
        </w:rPr>
        <w:t>Example</w:t>
      </w:r>
      <w:bookmarkEnd w:id="88"/>
    </w:p>
    <w:p w:rsidR="009D650B" w:rsidRDefault="009D650B" w:rsidP="009D650B">
      <w:pPr>
        <w:pStyle w:val="NormalWeb"/>
        <w:shd w:val="clear" w:color="auto" w:fill="E7E9EB"/>
        <w:spacing w:before="240" w:beforeAutospacing="0" w:after="240" w:afterAutospacing="0"/>
        <w:rPr>
          <w:rFonts w:ascii="Verdana" w:hAnsi="Verdana"/>
          <w:color w:val="FF0000"/>
          <w:sz w:val="30"/>
          <w:szCs w:val="30"/>
        </w:rPr>
      </w:pPr>
      <w:r>
        <w:rPr>
          <w:rFonts w:ascii="Verdana" w:hAnsi="Verdana"/>
          <w:color w:val="FF0000"/>
          <w:sz w:val="30"/>
          <w:szCs w:val="30"/>
        </w:rPr>
        <w:t>I am Red</w:t>
      </w:r>
    </w:p>
    <w:p w:rsidR="009D650B" w:rsidRDefault="009D650B" w:rsidP="009D650B">
      <w:pPr>
        <w:pStyle w:val="NormalWeb"/>
        <w:shd w:val="clear" w:color="auto" w:fill="E7E9EB"/>
        <w:spacing w:before="240" w:beforeAutospacing="0" w:after="240" w:afterAutospacing="0"/>
        <w:rPr>
          <w:rFonts w:ascii="Verdana" w:hAnsi="Verdana"/>
          <w:color w:val="0000FF"/>
          <w:sz w:val="30"/>
          <w:szCs w:val="30"/>
        </w:rPr>
      </w:pPr>
      <w:r>
        <w:rPr>
          <w:rFonts w:ascii="Verdana" w:hAnsi="Verdana"/>
          <w:color w:val="0000FF"/>
          <w:sz w:val="30"/>
          <w:szCs w:val="30"/>
        </w:rPr>
        <w:t>I am Blue</w:t>
      </w:r>
    </w:p>
    <w:p w:rsidR="009D650B" w:rsidRDefault="009D650B" w:rsidP="009D650B">
      <w:pPr>
        <w:pStyle w:val="NormalWeb"/>
        <w:shd w:val="clear" w:color="auto" w:fill="E7E9EB"/>
        <w:spacing w:before="180" w:beforeAutospacing="0" w:after="180" w:afterAutospacing="0"/>
        <w:rPr>
          <w:rFonts w:ascii="Verdana" w:hAnsi="Verdana"/>
          <w:color w:val="000000"/>
          <w:sz w:val="54"/>
          <w:szCs w:val="54"/>
        </w:rPr>
      </w:pPr>
      <w:r>
        <w:rPr>
          <w:rFonts w:ascii="Verdana" w:hAnsi="Verdana"/>
          <w:color w:val="000000"/>
          <w:sz w:val="54"/>
          <w:szCs w:val="54"/>
        </w:rPr>
        <w:t>I am Big</w:t>
      </w:r>
    </w:p>
    <w:p w:rsidR="009D650B" w:rsidRDefault="009D650B" w:rsidP="009D650B">
      <w:pPr>
        <w:shd w:val="clear" w:color="auto" w:fill="E7E9EB"/>
        <w:rPr>
          <w:rFonts w:ascii="Verdana" w:hAnsi="Verdana"/>
          <w:color w:val="000000"/>
          <w:sz w:val="23"/>
          <w:szCs w:val="23"/>
        </w:rPr>
      </w:pPr>
      <w:hyperlink r:id="rId37" w:tgtFrame="_blank" w:history="1">
        <w:r>
          <w:rPr>
            <w:rStyle w:val="Hyperlink"/>
            <w:rFonts w:ascii="Arial" w:hAnsi="Arial" w:cs="Arial"/>
            <w:color w:val="FFFFFF"/>
            <w:sz w:val="26"/>
            <w:szCs w:val="26"/>
            <w:bdr w:val="none" w:sz="0" w:space="0" w:color="auto" w:frame="1"/>
          </w:rPr>
          <w:t>Try it Yourself »</w:t>
        </w:r>
      </w:hyperlink>
    </w:p>
    <w:p w:rsidR="00D66BB9" w:rsidRDefault="00F13E67" w:rsidP="00D66BB9">
      <w:pPr>
        <w:spacing w:before="300" w:after="300"/>
        <w:rPr>
          <w:rFonts w:ascii="Times New Roman" w:hAnsi="Times New Roman"/>
          <w:sz w:val="24"/>
          <w:szCs w:val="24"/>
        </w:rPr>
      </w:pPr>
      <w:r>
        <w:pict>
          <v:rect id="_x0000_i1067" style="width:0;height:0" o:hralign="center" o:hrstd="t" o:hrnoshade="t" o:hr="t" fillcolor="black" stroked="f"/>
        </w:pict>
      </w:r>
    </w:p>
    <w:p w:rsidR="00D66BB9" w:rsidRDefault="00D66BB9" w:rsidP="00D66BB9">
      <w:pPr>
        <w:pStyle w:val="Heading2"/>
        <w:shd w:val="clear" w:color="auto" w:fill="FFFFFF"/>
        <w:spacing w:before="150" w:beforeAutospacing="0" w:after="150" w:afterAutospacing="0"/>
        <w:rPr>
          <w:rFonts w:ascii="Segoe UI" w:hAnsi="Segoe UI" w:cs="Segoe UI"/>
          <w:b w:val="0"/>
          <w:bCs w:val="0"/>
          <w:color w:val="000000"/>
          <w:sz w:val="48"/>
          <w:szCs w:val="48"/>
        </w:rPr>
      </w:pPr>
      <w:bookmarkStart w:id="89" w:name="_Toc129779660"/>
      <w:r>
        <w:rPr>
          <w:rFonts w:ascii="Segoe UI" w:hAnsi="Segoe UI" w:cs="Segoe UI"/>
          <w:b w:val="0"/>
          <w:bCs w:val="0"/>
          <w:color w:val="000000"/>
          <w:sz w:val="48"/>
          <w:szCs w:val="48"/>
        </w:rPr>
        <w:t>The HTML Style Attribute</w:t>
      </w:r>
      <w:bookmarkEnd w:id="89"/>
    </w:p>
    <w:p w:rsidR="00D66BB9" w:rsidRDefault="00D66BB9" w:rsidP="00D66BB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Setting the style of an HTML element, can be done with the </w:t>
      </w:r>
      <w:r>
        <w:rPr>
          <w:rStyle w:val="HTMLCode"/>
          <w:rFonts w:ascii="Consolas" w:hAnsi="Consolas"/>
          <w:color w:val="DC143C"/>
        </w:rPr>
        <w:t>style</w:t>
      </w:r>
      <w:r>
        <w:rPr>
          <w:rFonts w:ascii="Verdana" w:hAnsi="Verdana"/>
          <w:color w:val="000000"/>
          <w:sz w:val="23"/>
          <w:szCs w:val="23"/>
        </w:rPr>
        <w:t> attribute.</w:t>
      </w:r>
    </w:p>
    <w:p w:rsidR="00D66BB9" w:rsidRDefault="00D66BB9" w:rsidP="00D66BB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HTML </w:t>
      </w:r>
      <w:r>
        <w:rPr>
          <w:rStyle w:val="HTMLCode"/>
          <w:rFonts w:ascii="Consolas" w:hAnsi="Consolas"/>
          <w:color w:val="DC143C"/>
        </w:rPr>
        <w:t>style</w:t>
      </w:r>
      <w:r>
        <w:rPr>
          <w:rFonts w:ascii="Verdana" w:hAnsi="Verdana"/>
          <w:color w:val="000000"/>
          <w:sz w:val="23"/>
          <w:szCs w:val="23"/>
        </w:rPr>
        <w:t> attribute has the following syntax:</w:t>
      </w:r>
    </w:p>
    <w:p w:rsidR="00D66BB9" w:rsidRDefault="00D66BB9" w:rsidP="00D66BB9">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Emphasis"/>
          <w:rFonts w:ascii="Consolas" w:hAnsi="Consolas"/>
          <w:color w:val="A52A2A"/>
          <w:sz w:val="23"/>
          <w:szCs w:val="23"/>
        </w:rPr>
        <w:t>tagname</w:t>
      </w:r>
      <w:r>
        <w:rPr>
          <w:rStyle w:val="attributecolor"/>
          <w:rFonts w:ascii="Consolas" w:hAnsi="Consolas"/>
          <w:color w:val="FF0000"/>
          <w:sz w:val="23"/>
          <w:szCs w:val="23"/>
        </w:rPr>
        <w:t> style</w:t>
      </w:r>
      <w:r>
        <w:rPr>
          <w:rStyle w:val="attributevaluecolor"/>
          <w:rFonts w:ascii="Consolas" w:hAnsi="Consolas"/>
          <w:color w:val="0000CD"/>
          <w:sz w:val="23"/>
          <w:szCs w:val="23"/>
        </w:rPr>
        <w:t>="</w:t>
      </w:r>
      <w:r>
        <w:rPr>
          <w:rStyle w:val="Emphasis"/>
          <w:rFonts w:ascii="Consolas" w:hAnsi="Consolas"/>
          <w:color w:val="0000CD"/>
          <w:sz w:val="23"/>
          <w:szCs w:val="23"/>
        </w:rPr>
        <w:t>property</w:t>
      </w:r>
      <w:r>
        <w:rPr>
          <w:rStyle w:val="attributevaluecolor"/>
          <w:rFonts w:ascii="Consolas" w:hAnsi="Consolas"/>
          <w:color w:val="0000CD"/>
          <w:sz w:val="23"/>
          <w:szCs w:val="23"/>
        </w:rPr>
        <w:t>:</w:t>
      </w:r>
      <w:r>
        <w:rPr>
          <w:rStyle w:val="Emphasis"/>
          <w:rFonts w:ascii="Consolas" w:hAnsi="Consolas"/>
          <w:color w:val="0000CD"/>
          <w:sz w:val="23"/>
          <w:szCs w:val="23"/>
        </w:rPr>
        <w:t>value;</w:t>
      </w:r>
      <w:r>
        <w:rPr>
          <w:rStyle w:val="attributevaluecolor"/>
          <w:rFonts w:ascii="Consolas" w:hAnsi="Consolas"/>
          <w:color w:val="0000CD"/>
          <w:sz w:val="23"/>
          <w:szCs w:val="23"/>
        </w:rPr>
        <w:t>"</w:t>
      </w:r>
      <w:r>
        <w:rPr>
          <w:rStyle w:val="tagcolor"/>
          <w:rFonts w:ascii="Consolas" w:hAnsi="Consolas"/>
          <w:color w:val="0000CD"/>
          <w:sz w:val="23"/>
          <w:szCs w:val="23"/>
        </w:rPr>
        <w:t>&gt;</w:t>
      </w:r>
    </w:p>
    <w:p w:rsidR="00D66BB9" w:rsidRDefault="00D66BB9" w:rsidP="00D66BB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Strong"/>
          <w:rFonts w:ascii="Verdana" w:hAnsi="Verdana"/>
          <w:i/>
          <w:iCs/>
          <w:color w:val="000000"/>
          <w:sz w:val="23"/>
          <w:szCs w:val="23"/>
        </w:rPr>
        <w:t>property</w:t>
      </w:r>
      <w:r>
        <w:rPr>
          <w:rFonts w:ascii="Verdana" w:hAnsi="Verdana"/>
          <w:color w:val="000000"/>
          <w:sz w:val="23"/>
          <w:szCs w:val="23"/>
        </w:rPr>
        <w:t> is a CSS property. The </w:t>
      </w:r>
      <w:r>
        <w:rPr>
          <w:rStyle w:val="Strong"/>
          <w:rFonts w:ascii="Verdana" w:hAnsi="Verdana"/>
          <w:i/>
          <w:iCs/>
          <w:color w:val="000000"/>
          <w:sz w:val="23"/>
          <w:szCs w:val="23"/>
        </w:rPr>
        <w:t>value</w:t>
      </w:r>
      <w:r>
        <w:rPr>
          <w:rFonts w:ascii="Verdana" w:hAnsi="Verdana"/>
          <w:color w:val="000000"/>
          <w:sz w:val="23"/>
          <w:szCs w:val="23"/>
        </w:rPr>
        <w:t> is a CSS value.</w:t>
      </w:r>
    </w:p>
    <w:p w:rsidR="00D66BB9" w:rsidRDefault="00D66BB9" w:rsidP="00D66BB9">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You will learn more about CSS later in this tutorial.</w:t>
      </w:r>
    </w:p>
    <w:p w:rsidR="00D66BB9" w:rsidRDefault="00F13E67" w:rsidP="00D66BB9">
      <w:pPr>
        <w:spacing w:before="300" w:after="300"/>
        <w:rPr>
          <w:rFonts w:ascii="Times New Roman" w:hAnsi="Times New Roman"/>
          <w:sz w:val="24"/>
          <w:szCs w:val="24"/>
        </w:rPr>
      </w:pPr>
      <w:r>
        <w:pict>
          <v:rect id="_x0000_i1068" style="width:0;height:0" o:hralign="center" o:hrstd="t" o:hrnoshade="t" o:hr="t" fillcolor="black" stroked="f"/>
        </w:pict>
      </w:r>
    </w:p>
    <w:p w:rsidR="00D66BB9" w:rsidRDefault="00D66BB9" w:rsidP="00D66BB9">
      <w:pPr>
        <w:pStyle w:val="Heading2"/>
        <w:shd w:val="clear" w:color="auto" w:fill="FFFFFF"/>
        <w:spacing w:before="150" w:beforeAutospacing="0" w:after="150" w:afterAutospacing="0"/>
        <w:rPr>
          <w:rFonts w:ascii="Segoe UI" w:hAnsi="Segoe UI" w:cs="Segoe UI"/>
          <w:b w:val="0"/>
          <w:bCs w:val="0"/>
          <w:color w:val="000000"/>
          <w:sz w:val="48"/>
          <w:szCs w:val="48"/>
        </w:rPr>
      </w:pPr>
      <w:bookmarkStart w:id="90" w:name="_Toc129779661"/>
      <w:r>
        <w:rPr>
          <w:rFonts w:ascii="Segoe UI" w:hAnsi="Segoe UI" w:cs="Segoe UI"/>
          <w:b w:val="0"/>
          <w:bCs w:val="0"/>
          <w:color w:val="000000"/>
          <w:sz w:val="48"/>
          <w:szCs w:val="48"/>
        </w:rPr>
        <w:t>Background Color</w:t>
      </w:r>
      <w:bookmarkEnd w:id="90"/>
    </w:p>
    <w:p w:rsidR="00D66BB9" w:rsidRDefault="00D66BB9" w:rsidP="00D66BB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CSS </w:t>
      </w:r>
      <w:r>
        <w:rPr>
          <w:rStyle w:val="HTMLCode"/>
          <w:rFonts w:ascii="Consolas" w:hAnsi="Consolas"/>
          <w:color w:val="DC143C"/>
        </w:rPr>
        <w:t>background-color</w:t>
      </w:r>
      <w:r>
        <w:rPr>
          <w:rFonts w:ascii="Verdana" w:hAnsi="Verdana"/>
          <w:color w:val="000000"/>
          <w:sz w:val="23"/>
          <w:szCs w:val="23"/>
        </w:rPr>
        <w:t> property defines the background color for an HTML element.</w:t>
      </w:r>
    </w:p>
    <w:p w:rsidR="00D66BB9" w:rsidRDefault="00D66BB9" w:rsidP="00D66BB9">
      <w:pPr>
        <w:pStyle w:val="Heading3"/>
        <w:shd w:val="clear" w:color="auto" w:fill="E7E9EB"/>
        <w:spacing w:before="150" w:after="150"/>
        <w:rPr>
          <w:rFonts w:ascii="Segoe UI" w:hAnsi="Segoe UI" w:cs="Segoe UI"/>
          <w:b w:val="0"/>
          <w:bCs w:val="0"/>
          <w:color w:val="000000"/>
          <w:sz w:val="36"/>
          <w:szCs w:val="36"/>
        </w:rPr>
      </w:pPr>
      <w:bookmarkStart w:id="91" w:name="_Toc129779662"/>
      <w:r>
        <w:rPr>
          <w:rFonts w:ascii="Segoe UI" w:hAnsi="Segoe UI" w:cs="Segoe UI"/>
          <w:b w:val="0"/>
          <w:bCs w:val="0"/>
          <w:color w:val="000000"/>
          <w:sz w:val="36"/>
          <w:szCs w:val="36"/>
        </w:rPr>
        <w:lastRenderedPageBreak/>
        <w:t>Example</w:t>
      </w:r>
      <w:bookmarkEnd w:id="91"/>
    </w:p>
    <w:p w:rsidR="00D66BB9" w:rsidRDefault="00D66BB9" w:rsidP="00D66BB9">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Set the background color for a page to powderblue:</w:t>
      </w:r>
    </w:p>
    <w:p w:rsidR="009D650B" w:rsidRDefault="009D650B" w:rsidP="009D650B">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body</w:t>
      </w:r>
      <w:r>
        <w:rPr>
          <w:rStyle w:val="attributecolor"/>
          <w:rFonts w:ascii="Consolas" w:hAnsi="Consolas"/>
          <w:color w:val="FF0000"/>
          <w:sz w:val="23"/>
          <w:szCs w:val="23"/>
        </w:rPr>
        <w:t> style</w:t>
      </w:r>
      <w:r>
        <w:rPr>
          <w:rStyle w:val="attributevaluecolor"/>
          <w:rFonts w:ascii="Consolas" w:hAnsi="Consolas"/>
          <w:color w:val="0000CD"/>
          <w:sz w:val="23"/>
          <w:szCs w:val="23"/>
        </w:rPr>
        <w:t>="background-color:powderblue;"</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t>This is a heading</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This is a paragraph.</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p>
    <w:p w:rsidR="009D650B" w:rsidRDefault="009D650B" w:rsidP="009D650B">
      <w:pPr>
        <w:shd w:val="clear" w:color="auto" w:fill="E7E9EB"/>
        <w:rPr>
          <w:rFonts w:ascii="Verdana" w:hAnsi="Verdana"/>
          <w:color w:val="000000"/>
          <w:sz w:val="23"/>
          <w:szCs w:val="23"/>
        </w:rPr>
      </w:pPr>
      <w:hyperlink r:id="rId38" w:tgtFrame="_blank" w:history="1">
        <w:r>
          <w:rPr>
            <w:rStyle w:val="Hyperlink"/>
            <w:rFonts w:ascii="Arial" w:hAnsi="Arial" w:cs="Arial"/>
            <w:color w:val="FFFFFF"/>
            <w:sz w:val="26"/>
            <w:szCs w:val="26"/>
            <w:bdr w:val="none" w:sz="0" w:space="0" w:color="auto" w:frame="1"/>
            <w:shd w:val="clear" w:color="auto" w:fill="4CAF50"/>
          </w:rPr>
          <w:t>Try it Yourself »</w:t>
        </w:r>
      </w:hyperlink>
    </w:p>
    <w:p w:rsidR="00D66BB9" w:rsidRDefault="00D66BB9" w:rsidP="00D66BB9">
      <w:pPr>
        <w:pStyle w:val="Heading3"/>
        <w:shd w:val="clear" w:color="auto" w:fill="E7E9EB"/>
        <w:spacing w:before="150" w:after="150"/>
        <w:rPr>
          <w:rFonts w:ascii="Segoe UI" w:hAnsi="Segoe UI" w:cs="Segoe UI"/>
          <w:b w:val="0"/>
          <w:bCs w:val="0"/>
          <w:color w:val="000000"/>
          <w:sz w:val="36"/>
          <w:szCs w:val="36"/>
        </w:rPr>
      </w:pPr>
    </w:p>
    <w:p w:rsidR="00D66BB9" w:rsidRDefault="00D66BB9" w:rsidP="00D66BB9">
      <w:pPr>
        <w:pStyle w:val="Heading3"/>
        <w:shd w:val="clear" w:color="auto" w:fill="E7E9EB"/>
        <w:spacing w:before="150" w:after="150"/>
        <w:rPr>
          <w:rFonts w:ascii="Segoe UI" w:hAnsi="Segoe UI" w:cs="Segoe UI"/>
          <w:b w:val="0"/>
          <w:bCs w:val="0"/>
          <w:color w:val="000000"/>
          <w:sz w:val="36"/>
          <w:szCs w:val="36"/>
        </w:rPr>
      </w:pPr>
      <w:bookmarkStart w:id="92" w:name="_Toc129779663"/>
      <w:r>
        <w:rPr>
          <w:rFonts w:ascii="Segoe UI" w:hAnsi="Segoe UI" w:cs="Segoe UI"/>
          <w:b w:val="0"/>
          <w:bCs w:val="0"/>
          <w:color w:val="000000"/>
          <w:sz w:val="36"/>
          <w:szCs w:val="36"/>
        </w:rPr>
        <w:t>Example</w:t>
      </w:r>
      <w:bookmarkEnd w:id="92"/>
    </w:p>
    <w:p w:rsidR="00D66BB9" w:rsidRDefault="00D66BB9" w:rsidP="00D66BB9">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Set background color for two different elements:</w:t>
      </w:r>
    </w:p>
    <w:p w:rsidR="009D650B" w:rsidRDefault="009D650B" w:rsidP="009D650B">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h1</w:t>
      </w:r>
      <w:r>
        <w:rPr>
          <w:rStyle w:val="attributecolor"/>
          <w:rFonts w:ascii="Consolas" w:hAnsi="Consolas"/>
          <w:color w:val="FF0000"/>
          <w:sz w:val="23"/>
          <w:szCs w:val="23"/>
        </w:rPr>
        <w:t> style</w:t>
      </w:r>
      <w:r>
        <w:rPr>
          <w:rStyle w:val="attributevaluecolor"/>
          <w:rFonts w:ascii="Consolas" w:hAnsi="Consolas"/>
          <w:color w:val="0000CD"/>
          <w:sz w:val="23"/>
          <w:szCs w:val="23"/>
        </w:rPr>
        <w:t>="background-color:powderblue;"</w:t>
      </w:r>
      <w:r>
        <w:rPr>
          <w:rStyle w:val="tagcolor"/>
          <w:rFonts w:ascii="Consolas" w:hAnsi="Consolas"/>
          <w:color w:val="0000CD"/>
          <w:sz w:val="23"/>
          <w:szCs w:val="23"/>
        </w:rPr>
        <w:t>&gt;</w:t>
      </w:r>
      <w:r>
        <w:rPr>
          <w:rFonts w:ascii="Consolas" w:hAnsi="Consolas"/>
          <w:color w:val="000000"/>
          <w:sz w:val="23"/>
          <w:szCs w:val="23"/>
        </w:rPr>
        <w:t>This is a heading</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attributecolor"/>
          <w:rFonts w:ascii="Consolas" w:hAnsi="Consolas"/>
          <w:color w:val="FF0000"/>
          <w:sz w:val="23"/>
          <w:szCs w:val="23"/>
        </w:rPr>
        <w:t> style</w:t>
      </w:r>
      <w:r>
        <w:rPr>
          <w:rStyle w:val="attributevaluecolor"/>
          <w:rFonts w:ascii="Consolas" w:hAnsi="Consolas"/>
          <w:color w:val="0000CD"/>
          <w:sz w:val="23"/>
          <w:szCs w:val="23"/>
        </w:rPr>
        <w:t>="background-color:tomato;"</w:t>
      </w:r>
      <w:r>
        <w:rPr>
          <w:rStyle w:val="tagcolor"/>
          <w:rFonts w:ascii="Consolas" w:hAnsi="Consolas"/>
          <w:color w:val="0000CD"/>
          <w:sz w:val="23"/>
          <w:szCs w:val="23"/>
        </w:rPr>
        <w:t>&gt;</w:t>
      </w:r>
      <w:r>
        <w:rPr>
          <w:rFonts w:ascii="Consolas" w:hAnsi="Consolas"/>
          <w:color w:val="000000"/>
          <w:sz w:val="23"/>
          <w:szCs w:val="23"/>
        </w:rPr>
        <w:t>This is a paragraph.</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p>
    <w:p w:rsidR="009D650B" w:rsidRDefault="009D650B" w:rsidP="009D650B">
      <w:pPr>
        <w:shd w:val="clear" w:color="auto" w:fill="E7E9EB"/>
        <w:rPr>
          <w:rFonts w:ascii="Verdana" w:hAnsi="Verdana"/>
          <w:color w:val="000000"/>
          <w:sz w:val="23"/>
          <w:szCs w:val="23"/>
        </w:rPr>
      </w:pPr>
      <w:hyperlink r:id="rId39" w:tgtFrame="_blank" w:history="1">
        <w:r>
          <w:rPr>
            <w:rStyle w:val="Hyperlink"/>
            <w:rFonts w:ascii="Arial" w:hAnsi="Arial" w:cs="Arial"/>
            <w:color w:val="FFFFFF"/>
            <w:sz w:val="26"/>
            <w:szCs w:val="26"/>
            <w:bdr w:val="none" w:sz="0" w:space="0" w:color="auto" w:frame="1"/>
          </w:rPr>
          <w:t>Try it Yourself »</w:t>
        </w:r>
      </w:hyperlink>
    </w:p>
    <w:p w:rsidR="00D66BB9" w:rsidRDefault="00D66BB9" w:rsidP="00D66BB9">
      <w:pPr>
        <w:pStyle w:val="Heading2"/>
        <w:shd w:val="clear" w:color="auto" w:fill="FFFFFF"/>
        <w:spacing w:before="150" w:beforeAutospacing="0" w:after="150" w:afterAutospacing="0"/>
        <w:rPr>
          <w:rFonts w:ascii="Segoe UI" w:hAnsi="Segoe UI" w:cs="Segoe UI"/>
          <w:b w:val="0"/>
          <w:bCs w:val="0"/>
          <w:color w:val="000000"/>
          <w:sz w:val="48"/>
          <w:szCs w:val="48"/>
        </w:rPr>
      </w:pPr>
      <w:bookmarkStart w:id="93" w:name="_Toc129779664"/>
      <w:r>
        <w:rPr>
          <w:rFonts w:ascii="Segoe UI" w:hAnsi="Segoe UI" w:cs="Segoe UI"/>
          <w:b w:val="0"/>
          <w:bCs w:val="0"/>
          <w:color w:val="000000"/>
          <w:sz w:val="48"/>
          <w:szCs w:val="48"/>
        </w:rPr>
        <w:t>Text Color</w:t>
      </w:r>
      <w:bookmarkEnd w:id="93"/>
    </w:p>
    <w:p w:rsidR="00D66BB9" w:rsidRDefault="00D66BB9" w:rsidP="00D66BB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CSS </w:t>
      </w:r>
      <w:r>
        <w:rPr>
          <w:rStyle w:val="HTMLCode"/>
          <w:rFonts w:ascii="Consolas" w:hAnsi="Consolas"/>
          <w:color w:val="DC143C"/>
        </w:rPr>
        <w:t>color</w:t>
      </w:r>
      <w:r>
        <w:rPr>
          <w:rFonts w:ascii="Verdana" w:hAnsi="Verdana"/>
          <w:color w:val="000000"/>
          <w:sz w:val="23"/>
          <w:szCs w:val="23"/>
        </w:rPr>
        <w:t> property defines the text color for an HTML element:</w:t>
      </w:r>
    </w:p>
    <w:p w:rsidR="00D66BB9" w:rsidRDefault="00D66BB9" w:rsidP="00D66BB9">
      <w:pPr>
        <w:pStyle w:val="Heading3"/>
        <w:shd w:val="clear" w:color="auto" w:fill="E7E9EB"/>
        <w:spacing w:before="150" w:after="150"/>
        <w:rPr>
          <w:rFonts w:ascii="Segoe UI" w:hAnsi="Segoe UI" w:cs="Segoe UI"/>
          <w:b w:val="0"/>
          <w:bCs w:val="0"/>
          <w:color w:val="000000"/>
          <w:sz w:val="36"/>
          <w:szCs w:val="36"/>
        </w:rPr>
      </w:pPr>
      <w:bookmarkStart w:id="94" w:name="_Toc129779665"/>
      <w:r>
        <w:rPr>
          <w:rFonts w:ascii="Segoe UI" w:hAnsi="Segoe UI" w:cs="Segoe UI"/>
          <w:b w:val="0"/>
          <w:bCs w:val="0"/>
          <w:color w:val="000000"/>
          <w:sz w:val="36"/>
          <w:szCs w:val="36"/>
        </w:rPr>
        <w:t>Example</w:t>
      </w:r>
      <w:bookmarkEnd w:id="94"/>
    </w:p>
    <w:p w:rsidR="009D650B" w:rsidRDefault="009D650B" w:rsidP="009D650B">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h1</w:t>
      </w:r>
      <w:r>
        <w:rPr>
          <w:rStyle w:val="attributecolor"/>
          <w:rFonts w:ascii="Consolas" w:hAnsi="Consolas"/>
          <w:color w:val="FF0000"/>
          <w:sz w:val="23"/>
          <w:szCs w:val="23"/>
        </w:rPr>
        <w:t> style</w:t>
      </w:r>
      <w:r>
        <w:rPr>
          <w:rStyle w:val="attributevaluecolor"/>
          <w:rFonts w:ascii="Consolas" w:hAnsi="Consolas"/>
          <w:color w:val="0000CD"/>
          <w:sz w:val="23"/>
          <w:szCs w:val="23"/>
        </w:rPr>
        <w:t>="color:blue;"</w:t>
      </w:r>
      <w:r>
        <w:rPr>
          <w:rStyle w:val="tagcolor"/>
          <w:rFonts w:ascii="Consolas" w:hAnsi="Consolas"/>
          <w:color w:val="0000CD"/>
          <w:sz w:val="23"/>
          <w:szCs w:val="23"/>
        </w:rPr>
        <w:t>&gt;</w:t>
      </w:r>
      <w:r>
        <w:rPr>
          <w:rFonts w:ascii="Consolas" w:hAnsi="Consolas"/>
          <w:color w:val="000000"/>
          <w:sz w:val="23"/>
          <w:szCs w:val="23"/>
        </w:rPr>
        <w:t>This is a heading</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attributecolor"/>
          <w:rFonts w:ascii="Consolas" w:hAnsi="Consolas"/>
          <w:color w:val="FF0000"/>
          <w:sz w:val="23"/>
          <w:szCs w:val="23"/>
        </w:rPr>
        <w:t> style</w:t>
      </w:r>
      <w:r>
        <w:rPr>
          <w:rStyle w:val="attributevaluecolor"/>
          <w:rFonts w:ascii="Consolas" w:hAnsi="Consolas"/>
          <w:color w:val="0000CD"/>
          <w:sz w:val="23"/>
          <w:szCs w:val="23"/>
        </w:rPr>
        <w:t>="color:red;"</w:t>
      </w:r>
      <w:r>
        <w:rPr>
          <w:rStyle w:val="tagcolor"/>
          <w:rFonts w:ascii="Consolas" w:hAnsi="Consolas"/>
          <w:color w:val="0000CD"/>
          <w:sz w:val="23"/>
          <w:szCs w:val="23"/>
        </w:rPr>
        <w:t>&gt;</w:t>
      </w:r>
      <w:r>
        <w:rPr>
          <w:rFonts w:ascii="Consolas" w:hAnsi="Consolas"/>
          <w:color w:val="000000"/>
          <w:sz w:val="23"/>
          <w:szCs w:val="23"/>
        </w:rPr>
        <w:t>This is a paragraph.</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p>
    <w:p w:rsidR="00D66BB9" w:rsidRPr="009D650B" w:rsidRDefault="009D650B" w:rsidP="009D650B">
      <w:pPr>
        <w:shd w:val="clear" w:color="auto" w:fill="E7E9EB"/>
        <w:rPr>
          <w:rFonts w:ascii="Verdana" w:hAnsi="Verdana"/>
          <w:color w:val="000000"/>
          <w:sz w:val="23"/>
          <w:szCs w:val="23"/>
        </w:rPr>
      </w:pPr>
      <w:hyperlink r:id="rId40" w:tgtFrame="_blank" w:history="1">
        <w:r>
          <w:rPr>
            <w:rStyle w:val="Hyperlink"/>
            <w:rFonts w:ascii="Arial" w:hAnsi="Arial" w:cs="Arial"/>
            <w:color w:val="FFFFFF"/>
            <w:sz w:val="26"/>
            <w:szCs w:val="26"/>
            <w:bdr w:val="none" w:sz="0" w:space="0" w:color="auto" w:frame="1"/>
          </w:rPr>
          <w:t>Try it Yourself »</w:t>
        </w:r>
      </w:hyperlink>
    </w:p>
    <w:p w:rsidR="00D66BB9" w:rsidRDefault="00D66BB9" w:rsidP="00D66BB9">
      <w:pPr>
        <w:pStyle w:val="Heading2"/>
        <w:shd w:val="clear" w:color="auto" w:fill="FFFFFF"/>
        <w:spacing w:before="150" w:beforeAutospacing="0" w:after="150" w:afterAutospacing="0"/>
        <w:rPr>
          <w:rFonts w:ascii="Segoe UI" w:hAnsi="Segoe UI" w:cs="Segoe UI"/>
          <w:b w:val="0"/>
          <w:bCs w:val="0"/>
          <w:color w:val="000000"/>
          <w:sz w:val="48"/>
          <w:szCs w:val="48"/>
        </w:rPr>
      </w:pPr>
      <w:bookmarkStart w:id="95" w:name="_Toc129779666"/>
      <w:r>
        <w:rPr>
          <w:rFonts w:ascii="Segoe UI" w:hAnsi="Segoe UI" w:cs="Segoe UI"/>
          <w:b w:val="0"/>
          <w:bCs w:val="0"/>
          <w:color w:val="000000"/>
          <w:sz w:val="48"/>
          <w:szCs w:val="48"/>
        </w:rPr>
        <w:t>Fonts</w:t>
      </w:r>
      <w:bookmarkEnd w:id="95"/>
    </w:p>
    <w:p w:rsidR="00D66BB9" w:rsidRDefault="00D66BB9" w:rsidP="00D66BB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CSS </w:t>
      </w:r>
      <w:r>
        <w:rPr>
          <w:rStyle w:val="HTMLCode"/>
          <w:rFonts w:ascii="Consolas" w:hAnsi="Consolas"/>
          <w:color w:val="DC143C"/>
        </w:rPr>
        <w:t>font-family</w:t>
      </w:r>
      <w:r>
        <w:rPr>
          <w:rFonts w:ascii="Verdana" w:hAnsi="Verdana"/>
          <w:color w:val="000000"/>
          <w:sz w:val="23"/>
          <w:szCs w:val="23"/>
        </w:rPr>
        <w:t> property defines the font to be used for an HTML element:</w:t>
      </w:r>
    </w:p>
    <w:p w:rsidR="00D66BB9" w:rsidRDefault="00D66BB9" w:rsidP="00D66BB9">
      <w:pPr>
        <w:pStyle w:val="Heading3"/>
        <w:shd w:val="clear" w:color="auto" w:fill="E7E9EB"/>
        <w:spacing w:before="150" w:after="150"/>
        <w:rPr>
          <w:rFonts w:ascii="Segoe UI" w:hAnsi="Segoe UI" w:cs="Segoe UI"/>
          <w:b w:val="0"/>
          <w:bCs w:val="0"/>
          <w:color w:val="000000"/>
          <w:sz w:val="36"/>
          <w:szCs w:val="36"/>
        </w:rPr>
      </w:pPr>
      <w:bookmarkStart w:id="96" w:name="_Toc129779667"/>
      <w:r>
        <w:rPr>
          <w:rFonts w:ascii="Segoe UI" w:hAnsi="Segoe UI" w:cs="Segoe UI"/>
          <w:b w:val="0"/>
          <w:bCs w:val="0"/>
          <w:color w:val="000000"/>
          <w:sz w:val="36"/>
          <w:szCs w:val="36"/>
        </w:rPr>
        <w:t>Example</w:t>
      </w:r>
      <w:bookmarkEnd w:id="96"/>
    </w:p>
    <w:p w:rsidR="009D650B" w:rsidRDefault="009D650B" w:rsidP="009D650B">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h1</w:t>
      </w:r>
      <w:r>
        <w:rPr>
          <w:rStyle w:val="attributecolor"/>
          <w:rFonts w:ascii="Consolas" w:hAnsi="Consolas"/>
          <w:color w:val="FF0000"/>
          <w:sz w:val="23"/>
          <w:szCs w:val="23"/>
        </w:rPr>
        <w:t> style</w:t>
      </w:r>
      <w:r>
        <w:rPr>
          <w:rStyle w:val="attributevaluecolor"/>
          <w:rFonts w:ascii="Consolas" w:hAnsi="Consolas"/>
          <w:color w:val="0000CD"/>
          <w:sz w:val="23"/>
          <w:szCs w:val="23"/>
        </w:rPr>
        <w:t>="font-family:verdana;"</w:t>
      </w:r>
      <w:r>
        <w:rPr>
          <w:rStyle w:val="tagcolor"/>
          <w:rFonts w:ascii="Consolas" w:hAnsi="Consolas"/>
          <w:color w:val="0000CD"/>
          <w:sz w:val="23"/>
          <w:szCs w:val="23"/>
        </w:rPr>
        <w:t>&gt;</w:t>
      </w:r>
      <w:r>
        <w:rPr>
          <w:rFonts w:ascii="Consolas" w:hAnsi="Consolas"/>
          <w:color w:val="000000"/>
          <w:sz w:val="23"/>
          <w:szCs w:val="23"/>
        </w:rPr>
        <w:t>This is a heading</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attributecolor"/>
          <w:rFonts w:ascii="Consolas" w:hAnsi="Consolas"/>
          <w:color w:val="FF0000"/>
          <w:sz w:val="23"/>
          <w:szCs w:val="23"/>
        </w:rPr>
        <w:t> style</w:t>
      </w:r>
      <w:r>
        <w:rPr>
          <w:rStyle w:val="attributevaluecolor"/>
          <w:rFonts w:ascii="Consolas" w:hAnsi="Consolas"/>
          <w:color w:val="0000CD"/>
          <w:sz w:val="23"/>
          <w:szCs w:val="23"/>
        </w:rPr>
        <w:t>="font-family:courier;"</w:t>
      </w:r>
      <w:r>
        <w:rPr>
          <w:rStyle w:val="tagcolor"/>
          <w:rFonts w:ascii="Consolas" w:hAnsi="Consolas"/>
          <w:color w:val="0000CD"/>
          <w:sz w:val="23"/>
          <w:szCs w:val="23"/>
        </w:rPr>
        <w:t>&gt;</w:t>
      </w:r>
      <w:r>
        <w:rPr>
          <w:rFonts w:ascii="Consolas" w:hAnsi="Consolas"/>
          <w:color w:val="000000"/>
          <w:sz w:val="23"/>
          <w:szCs w:val="23"/>
        </w:rPr>
        <w:t>This is a paragraph.</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p>
    <w:p w:rsidR="00D66BB9" w:rsidRPr="009D650B" w:rsidRDefault="009D650B" w:rsidP="009D650B">
      <w:pPr>
        <w:shd w:val="clear" w:color="auto" w:fill="E7E9EB"/>
        <w:rPr>
          <w:rFonts w:ascii="Verdana" w:hAnsi="Verdana"/>
          <w:color w:val="000000"/>
          <w:sz w:val="23"/>
          <w:szCs w:val="23"/>
        </w:rPr>
      </w:pPr>
      <w:hyperlink r:id="rId41" w:tgtFrame="_blank" w:history="1">
        <w:r>
          <w:rPr>
            <w:rStyle w:val="Hyperlink"/>
            <w:rFonts w:ascii="Arial" w:hAnsi="Arial" w:cs="Arial"/>
            <w:color w:val="FFFFFF"/>
            <w:sz w:val="26"/>
            <w:szCs w:val="26"/>
            <w:bdr w:val="none" w:sz="0" w:space="0" w:color="auto" w:frame="1"/>
            <w:shd w:val="clear" w:color="auto" w:fill="4CAF50"/>
          </w:rPr>
          <w:t>Try it Yourself »</w:t>
        </w:r>
      </w:hyperlink>
      <w:r w:rsidR="00F13E67">
        <w:pict>
          <v:rect id="_x0000_i1071" style="width:0;height:0" o:hralign="center" o:hrstd="t" o:hrnoshade="t" o:hr="t" fillcolor="black" stroked="f"/>
        </w:pict>
      </w:r>
    </w:p>
    <w:p w:rsidR="00D66BB9" w:rsidRDefault="00D66BB9" w:rsidP="00D66BB9">
      <w:pPr>
        <w:pStyle w:val="Heading2"/>
        <w:shd w:val="clear" w:color="auto" w:fill="FFFFFF"/>
        <w:spacing w:before="150" w:beforeAutospacing="0" w:after="150" w:afterAutospacing="0"/>
        <w:rPr>
          <w:rFonts w:ascii="Segoe UI" w:hAnsi="Segoe UI" w:cs="Segoe UI"/>
          <w:b w:val="0"/>
          <w:bCs w:val="0"/>
          <w:color w:val="000000"/>
          <w:sz w:val="48"/>
          <w:szCs w:val="48"/>
        </w:rPr>
      </w:pPr>
      <w:bookmarkStart w:id="97" w:name="_Toc129779668"/>
      <w:r>
        <w:rPr>
          <w:rFonts w:ascii="Segoe UI" w:hAnsi="Segoe UI" w:cs="Segoe UI"/>
          <w:b w:val="0"/>
          <w:bCs w:val="0"/>
          <w:color w:val="000000"/>
          <w:sz w:val="48"/>
          <w:szCs w:val="48"/>
        </w:rPr>
        <w:t>Text Size</w:t>
      </w:r>
      <w:bookmarkEnd w:id="97"/>
    </w:p>
    <w:p w:rsidR="00D66BB9" w:rsidRDefault="00D66BB9" w:rsidP="00D66BB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CSS </w:t>
      </w:r>
      <w:r>
        <w:rPr>
          <w:rStyle w:val="HTMLCode"/>
          <w:rFonts w:ascii="Consolas" w:hAnsi="Consolas"/>
          <w:color w:val="DC143C"/>
        </w:rPr>
        <w:t>font-size</w:t>
      </w:r>
      <w:r>
        <w:rPr>
          <w:rFonts w:ascii="Verdana" w:hAnsi="Verdana"/>
          <w:color w:val="000000"/>
          <w:sz w:val="23"/>
          <w:szCs w:val="23"/>
        </w:rPr>
        <w:t> property defines the text size for an HTML element:</w:t>
      </w:r>
    </w:p>
    <w:p w:rsidR="00D66BB9" w:rsidRDefault="00D66BB9" w:rsidP="00D66BB9">
      <w:pPr>
        <w:pStyle w:val="Heading3"/>
        <w:shd w:val="clear" w:color="auto" w:fill="E7E9EB"/>
        <w:spacing w:before="150" w:after="150"/>
        <w:rPr>
          <w:rFonts w:ascii="Segoe UI" w:hAnsi="Segoe UI" w:cs="Segoe UI"/>
          <w:b w:val="0"/>
          <w:bCs w:val="0"/>
          <w:color w:val="000000"/>
          <w:sz w:val="36"/>
          <w:szCs w:val="36"/>
        </w:rPr>
      </w:pPr>
      <w:bookmarkStart w:id="98" w:name="_Toc129779669"/>
      <w:r>
        <w:rPr>
          <w:rFonts w:ascii="Segoe UI" w:hAnsi="Segoe UI" w:cs="Segoe UI"/>
          <w:b w:val="0"/>
          <w:bCs w:val="0"/>
          <w:color w:val="000000"/>
          <w:sz w:val="36"/>
          <w:szCs w:val="36"/>
        </w:rPr>
        <w:t>Example</w:t>
      </w:r>
      <w:bookmarkEnd w:id="98"/>
    </w:p>
    <w:p w:rsidR="009D650B" w:rsidRDefault="009D650B" w:rsidP="009D650B">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h1</w:t>
      </w:r>
      <w:r>
        <w:rPr>
          <w:rStyle w:val="attributecolor"/>
          <w:rFonts w:ascii="Consolas" w:hAnsi="Consolas"/>
          <w:color w:val="FF0000"/>
          <w:sz w:val="23"/>
          <w:szCs w:val="23"/>
        </w:rPr>
        <w:t> style</w:t>
      </w:r>
      <w:r>
        <w:rPr>
          <w:rStyle w:val="attributevaluecolor"/>
          <w:rFonts w:ascii="Consolas" w:hAnsi="Consolas"/>
          <w:color w:val="0000CD"/>
          <w:sz w:val="23"/>
          <w:szCs w:val="23"/>
        </w:rPr>
        <w:t>="font-size:300%;"</w:t>
      </w:r>
      <w:r>
        <w:rPr>
          <w:rStyle w:val="tagcolor"/>
          <w:rFonts w:ascii="Consolas" w:hAnsi="Consolas"/>
          <w:color w:val="0000CD"/>
          <w:sz w:val="23"/>
          <w:szCs w:val="23"/>
        </w:rPr>
        <w:t>&gt;</w:t>
      </w:r>
      <w:r>
        <w:rPr>
          <w:rFonts w:ascii="Consolas" w:hAnsi="Consolas"/>
          <w:color w:val="000000"/>
          <w:sz w:val="23"/>
          <w:szCs w:val="23"/>
        </w:rPr>
        <w:t>This is a heading</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attributecolor"/>
          <w:rFonts w:ascii="Consolas" w:hAnsi="Consolas"/>
          <w:color w:val="FF0000"/>
          <w:sz w:val="23"/>
          <w:szCs w:val="23"/>
        </w:rPr>
        <w:t> style</w:t>
      </w:r>
      <w:r>
        <w:rPr>
          <w:rStyle w:val="attributevaluecolor"/>
          <w:rFonts w:ascii="Consolas" w:hAnsi="Consolas"/>
          <w:color w:val="0000CD"/>
          <w:sz w:val="23"/>
          <w:szCs w:val="23"/>
        </w:rPr>
        <w:t>="font-size:160%;"</w:t>
      </w:r>
      <w:r>
        <w:rPr>
          <w:rStyle w:val="tagcolor"/>
          <w:rFonts w:ascii="Consolas" w:hAnsi="Consolas"/>
          <w:color w:val="0000CD"/>
          <w:sz w:val="23"/>
          <w:szCs w:val="23"/>
        </w:rPr>
        <w:t>&gt;</w:t>
      </w:r>
      <w:r>
        <w:rPr>
          <w:rFonts w:ascii="Consolas" w:hAnsi="Consolas"/>
          <w:color w:val="000000"/>
          <w:sz w:val="23"/>
          <w:szCs w:val="23"/>
        </w:rPr>
        <w:t>This is a paragraph.</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p>
    <w:p w:rsidR="00D66BB9" w:rsidRPr="009D650B" w:rsidRDefault="009D650B" w:rsidP="009D650B">
      <w:pPr>
        <w:shd w:val="clear" w:color="auto" w:fill="E7E9EB"/>
        <w:rPr>
          <w:rFonts w:ascii="Verdana" w:hAnsi="Verdana"/>
          <w:color w:val="000000"/>
          <w:sz w:val="23"/>
          <w:szCs w:val="23"/>
        </w:rPr>
      </w:pPr>
      <w:hyperlink r:id="rId42" w:tgtFrame="_blank" w:history="1">
        <w:r>
          <w:rPr>
            <w:rStyle w:val="Hyperlink"/>
            <w:rFonts w:ascii="Arial" w:hAnsi="Arial" w:cs="Arial"/>
            <w:color w:val="FFFFFF"/>
            <w:sz w:val="26"/>
            <w:szCs w:val="26"/>
            <w:bdr w:val="none" w:sz="0" w:space="0" w:color="auto" w:frame="1"/>
            <w:shd w:val="clear" w:color="auto" w:fill="4CAF50"/>
          </w:rPr>
          <w:t>Try it Yourself »</w:t>
        </w:r>
      </w:hyperlink>
    </w:p>
    <w:p w:rsidR="00D66BB9" w:rsidRDefault="00D66BB9" w:rsidP="00D66BB9">
      <w:pPr>
        <w:pStyle w:val="Heading2"/>
        <w:shd w:val="clear" w:color="auto" w:fill="FFFFFF"/>
        <w:spacing w:before="150" w:beforeAutospacing="0" w:after="150" w:afterAutospacing="0"/>
        <w:rPr>
          <w:rFonts w:ascii="Segoe UI" w:hAnsi="Segoe UI" w:cs="Segoe UI"/>
          <w:b w:val="0"/>
          <w:bCs w:val="0"/>
          <w:color w:val="000000"/>
          <w:sz w:val="48"/>
          <w:szCs w:val="48"/>
        </w:rPr>
      </w:pPr>
      <w:bookmarkStart w:id="99" w:name="_Toc129779670"/>
      <w:r>
        <w:rPr>
          <w:rFonts w:ascii="Segoe UI" w:hAnsi="Segoe UI" w:cs="Segoe UI"/>
          <w:b w:val="0"/>
          <w:bCs w:val="0"/>
          <w:color w:val="000000"/>
          <w:sz w:val="48"/>
          <w:szCs w:val="48"/>
        </w:rPr>
        <w:t>Text Alignment</w:t>
      </w:r>
      <w:bookmarkEnd w:id="99"/>
    </w:p>
    <w:p w:rsidR="00D66BB9" w:rsidRDefault="00D66BB9" w:rsidP="00D66BB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CSS </w:t>
      </w:r>
      <w:r>
        <w:rPr>
          <w:rStyle w:val="HTMLCode"/>
          <w:rFonts w:ascii="Consolas" w:hAnsi="Consolas"/>
          <w:color w:val="DC143C"/>
        </w:rPr>
        <w:t>text-align</w:t>
      </w:r>
      <w:r>
        <w:rPr>
          <w:rFonts w:ascii="Verdana" w:hAnsi="Verdana"/>
          <w:color w:val="000000"/>
          <w:sz w:val="23"/>
          <w:szCs w:val="23"/>
        </w:rPr>
        <w:t> property defines the horizontal text alignment for an HTML element:</w:t>
      </w:r>
    </w:p>
    <w:p w:rsidR="00D66BB9" w:rsidRDefault="00D66BB9" w:rsidP="00D66BB9">
      <w:pPr>
        <w:pStyle w:val="Heading3"/>
        <w:shd w:val="clear" w:color="auto" w:fill="E7E9EB"/>
        <w:spacing w:before="150" w:after="150"/>
        <w:rPr>
          <w:rFonts w:ascii="Segoe UI" w:hAnsi="Segoe UI" w:cs="Segoe UI"/>
          <w:b w:val="0"/>
          <w:bCs w:val="0"/>
          <w:color w:val="000000"/>
          <w:sz w:val="36"/>
          <w:szCs w:val="36"/>
        </w:rPr>
      </w:pPr>
      <w:bookmarkStart w:id="100" w:name="_Toc129779671"/>
      <w:r>
        <w:rPr>
          <w:rFonts w:ascii="Segoe UI" w:hAnsi="Segoe UI" w:cs="Segoe UI"/>
          <w:b w:val="0"/>
          <w:bCs w:val="0"/>
          <w:color w:val="000000"/>
          <w:sz w:val="36"/>
          <w:szCs w:val="36"/>
        </w:rPr>
        <w:t>Example</w:t>
      </w:r>
      <w:bookmarkEnd w:id="100"/>
    </w:p>
    <w:p w:rsidR="009D650B" w:rsidRDefault="009D650B" w:rsidP="009D650B">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h1</w:t>
      </w:r>
      <w:r>
        <w:rPr>
          <w:rStyle w:val="attributecolor"/>
          <w:rFonts w:ascii="Consolas" w:hAnsi="Consolas"/>
          <w:color w:val="FF0000"/>
          <w:sz w:val="23"/>
          <w:szCs w:val="23"/>
        </w:rPr>
        <w:t> style</w:t>
      </w:r>
      <w:r>
        <w:rPr>
          <w:rStyle w:val="attributevaluecolor"/>
          <w:rFonts w:ascii="Consolas" w:hAnsi="Consolas"/>
          <w:color w:val="0000CD"/>
          <w:sz w:val="23"/>
          <w:szCs w:val="23"/>
        </w:rPr>
        <w:t>="text-align:center;"</w:t>
      </w:r>
      <w:r>
        <w:rPr>
          <w:rStyle w:val="tagcolor"/>
          <w:rFonts w:ascii="Consolas" w:hAnsi="Consolas"/>
          <w:color w:val="0000CD"/>
          <w:sz w:val="23"/>
          <w:szCs w:val="23"/>
        </w:rPr>
        <w:t>&gt;</w:t>
      </w:r>
      <w:r>
        <w:rPr>
          <w:rFonts w:ascii="Consolas" w:hAnsi="Consolas"/>
          <w:color w:val="000000"/>
          <w:sz w:val="23"/>
          <w:szCs w:val="23"/>
        </w:rPr>
        <w:t>Centered Heading</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attributecolor"/>
          <w:rFonts w:ascii="Consolas" w:hAnsi="Consolas"/>
          <w:color w:val="FF0000"/>
          <w:sz w:val="23"/>
          <w:szCs w:val="23"/>
        </w:rPr>
        <w:t> style</w:t>
      </w:r>
      <w:r>
        <w:rPr>
          <w:rStyle w:val="attributevaluecolor"/>
          <w:rFonts w:ascii="Consolas" w:hAnsi="Consolas"/>
          <w:color w:val="0000CD"/>
          <w:sz w:val="23"/>
          <w:szCs w:val="23"/>
        </w:rPr>
        <w:t>="text-align:center;"</w:t>
      </w:r>
      <w:r>
        <w:rPr>
          <w:rStyle w:val="tagcolor"/>
          <w:rFonts w:ascii="Consolas" w:hAnsi="Consolas"/>
          <w:color w:val="0000CD"/>
          <w:sz w:val="23"/>
          <w:szCs w:val="23"/>
        </w:rPr>
        <w:t>&gt;</w:t>
      </w:r>
      <w:r>
        <w:rPr>
          <w:rFonts w:ascii="Consolas" w:hAnsi="Consolas"/>
          <w:color w:val="000000"/>
          <w:sz w:val="23"/>
          <w:szCs w:val="23"/>
        </w:rPr>
        <w:t>Centered paragraph.</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p>
    <w:p w:rsidR="00D66BB9" w:rsidRPr="009D650B" w:rsidRDefault="009D650B" w:rsidP="009D650B">
      <w:pPr>
        <w:shd w:val="clear" w:color="auto" w:fill="E7E9EB"/>
        <w:rPr>
          <w:rFonts w:ascii="Verdana" w:hAnsi="Verdana"/>
          <w:color w:val="000000"/>
          <w:sz w:val="23"/>
          <w:szCs w:val="23"/>
        </w:rPr>
      </w:pPr>
      <w:hyperlink r:id="rId43" w:tgtFrame="_blank" w:history="1">
        <w:r>
          <w:rPr>
            <w:rStyle w:val="Hyperlink"/>
            <w:rFonts w:ascii="Arial" w:hAnsi="Arial" w:cs="Arial"/>
            <w:color w:val="FFFFFF"/>
            <w:sz w:val="26"/>
            <w:szCs w:val="26"/>
            <w:bdr w:val="none" w:sz="0" w:space="0" w:color="auto" w:frame="1"/>
            <w:shd w:val="clear" w:color="auto" w:fill="4CAF50"/>
          </w:rPr>
          <w:t>Try it Yourself »</w:t>
        </w:r>
      </w:hyperlink>
      <w:r w:rsidR="00F13E67">
        <w:pict>
          <v:rect id="_x0000_i1073" style="width:0;height:0" o:hralign="center" o:hrstd="t" o:hrnoshade="t" o:hr="t" fillcolor="black" stroked="f"/>
        </w:pict>
      </w:r>
    </w:p>
    <w:p w:rsidR="00D66BB9" w:rsidRDefault="00D66BB9" w:rsidP="00D66BB9">
      <w:pPr>
        <w:pStyle w:val="Heading2"/>
        <w:shd w:val="clear" w:color="auto" w:fill="FFFFFF"/>
        <w:spacing w:before="150" w:beforeAutospacing="0" w:after="150" w:afterAutospacing="0"/>
        <w:rPr>
          <w:rFonts w:ascii="Segoe UI" w:hAnsi="Segoe UI" w:cs="Segoe UI"/>
          <w:b w:val="0"/>
          <w:bCs w:val="0"/>
          <w:color w:val="000000"/>
          <w:sz w:val="48"/>
          <w:szCs w:val="48"/>
        </w:rPr>
      </w:pPr>
      <w:bookmarkStart w:id="101" w:name="_Toc129779672"/>
      <w:r>
        <w:rPr>
          <w:rFonts w:ascii="Segoe UI" w:hAnsi="Segoe UI" w:cs="Segoe UI"/>
          <w:b w:val="0"/>
          <w:bCs w:val="0"/>
          <w:color w:val="000000"/>
          <w:sz w:val="48"/>
          <w:szCs w:val="48"/>
        </w:rPr>
        <w:t>Chapter Summary</w:t>
      </w:r>
      <w:bookmarkEnd w:id="101"/>
    </w:p>
    <w:p w:rsidR="00D66BB9" w:rsidRDefault="00D66BB9" w:rsidP="00D66BB9">
      <w:pPr>
        <w:numPr>
          <w:ilvl w:val="0"/>
          <w:numId w:val="9"/>
        </w:numPr>
        <w:shd w:val="clear" w:color="auto" w:fill="FFFFFF"/>
        <w:spacing w:before="100" w:beforeAutospacing="1" w:after="100" w:afterAutospacing="1" w:line="240" w:lineRule="auto"/>
        <w:rPr>
          <w:rFonts w:ascii="Verdana" w:hAnsi="Verdana" w:cs="Times New Roman"/>
          <w:color w:val="000000"/>
          <w:sz w:val="23"/>
          <w:szCs w:val="23"/>
        </w:rPr>
      </w:pPr>
      <w:r>
        <w:rPr>
          <w:rFonts w:ascii="Verdana" w:hAnsi="Verdana"/>
          <w:color w:val="000000"/>
          <w:sz w:val="23"/>
          <w:szCs w:val="23"/>
        </w:rPr>
        <w:t>Use the </w:t>
      </w:r>
      <w:r>
        <w:rPr>
          <w:rStyle w:val="HTMLCode"/>
          <w:rFonts w:ascii="Consolas" w:eastAsiaTheme="minorHAnsi" w:hAnsi="Consolas"/>
          <w:color w:val="DC143C"/>
          <w:sz w:val="24"/>
          <w:szCs w:val="24"/>
        </w:rPr>
        <w:t>style</w:t>
      </w:r>
      <w:r>
        <w:rPr>
          <w:rFonts w:ascii="Verdana" w:hAnsi="Verdana"/>
          <w:color w:val="000000"/>
          <w:sz w:val="23"/>
          <w:szCs w:val="23"/>
        </w:rPr>
        <w:t> attribute for styling HTML elements</w:t>
      </w:r>
    </w:p>
    <w:p w:rsidR="00D66BB9" w:rsidRDefault="00D66BB9" w:rsidP="00D66BB9">
      <w:pPr>
        <w:numPr>
          <w:ilvl w:val="0"/>
          <w:numId w:val="9"/>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Use </w:t>
      </w:r>
      <w:r>
        <w:rPr>
          <w:rStyle w:val="HTMLCode"/>
          <w:rFonts w:ascii="Consolas" w:eastAsiaTheme="minorHAnsi" w:hAnsi="Consolas"/>
          <w:color w:val="DC143C"/>
          <w:sz w:val="24"/>
          <w:szCs w:val="24"/>
        </w:rPr>
        <w:t>background-color</w:t>
      </w:r>
      <w:r>
        <w:rPr>
          <w:rFonts w:ascii="Verdana" w:hAnsi="Verdana"/>
          <w:color w:val="000000"/>
          <w:sz w:val="23"/>
          <w:szCs w:val="23"/>
        </w:rPr>
        <w:t> for background color</w:t>
      </w:r>
    </w:p>
    <w:p w:rsidR="00D66BB9" w:rsidRDefault="00D66BB9" w:rsidP="00D66BB9">
      <w:pPr>
        <w:numPr>
          <w:ilvl w:val="0"/>
          <w:numId w:val="9"/>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Use </w:t>
      </w:r>
      <w:r>
        <w:rPr>
          <w:rStyle w:val="HTMLCode"/>
          <w:rFonts w:ascii="Consolas" w:eastAsiaTheme="minorHAnsi" w:hAnsi="Consolas"/>
          <w:color w:val="DC143C"/>
          <w:sz w:val="24"/>
          <w:szCs w:val="24"/>
        </w:rPr>
        <w:t>color</w:t>
      </w:r>
      <w:r>
        <w:rPr>
          <w:rFonts w:ascii="Verdana" w:hAnsi="Verdana"/>
          <w:color w:val="000000"/>
          <w:sz w:val="23"/>
          <w:szCs w:val="23"/>
        </w:rPr>
        <w:t> for text colors</w:t>
      </w:r>
    </w:p>
    <w:p w:rsidR="00D66BB9" w:rsidRDefault="00D66BB9" w:rsidP="00D66BB9">
      <w:pPr>
        <w:numPr>
          <w:ilvl w:val="0"/>
          <w:numId w:val="9"/>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Use </w:t>
      </w:r>
      <w:r>
        <w:rPr>
          <w:rStyle w:val="HTMLCode"/>
          <w:rFonts w:ascii="Consolas" w:eastAsiaTheme="minorHAnsi" w:hAnsi="Consolas"/>
          <w:color w:val="DC143C"/>
          <w:sz w:val="24"/>
          <w:szCs w:val="24"/>
        </w:rPr>
        <w:t>font-family</w:t>
      </w:r>
      <w:r>
        <w:rPr>
          <w:rFonts w:ascii="Verdana" w:hAnsi="Verdana"/>
          <w:color w:val="000000"/>
          <w:sz w:val="23"/>
          <w:szCs w:val="23"/>
        </w:rPr>
        <w:t> for text fonts</w:t>
      </w:r>
    </w:p>
    <w:p w:rsidR="00D66BB9" w:rsidRDefault="00D66BB9" w:rsidP="00D66BB9">
      <w:pPr>
        <w:numPr>
          <w:ilvl w:val="0"/>
          <w:numId w:val="9"/>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lastRenderedPageBreak/>
        <w:t>Use </w:t>
      </w:r>
      <w:r>
        <w:rPr>
          <w:rStyle w:val="HTMLCode"/>
          <w:rFonts w:ascii="Consolas" w:eastAsiaTheme="minorHAnsi" w:hAnsi="Consolas"/>
          <w:color w:val="DC143C"/>
          <w:sz w:val="24"/>
          <w:szCs w:val="24"/>
        </w:rPr>
        <w:t>font-size</w:t>
      </w:r>
      <w:r>
        <w:rPr>
          <w:rFonts w:ascii="Verdana" w:hAnsi="Verdana"/>
          <w:color w:val="000000"/>
          <w:sz w:val="23"/>
          <w:szCs w:val="23"/>
        </w:rPr>
        <w:t> for text sizes</w:t>
      </w:r>
    </w:p>
    <w:p w:rsidR="00D66BB9" w:rsidRDefault="00D66BB9" w:rsidP="00D66BB9">
      <w:pPr>
        <w:numPr>
          <w:ilvl w:val="0"/>
          <w:numId w:val="9"/>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Use </w:t>
      </w:r>
      <w:r>
        <w:rPr>
          <w:rStyle w:val="HTMLCode"/>
          <w:rFonts w:ascii="Consolas" w:eastAsiaTheme="minorHAnsi" w:hAnsi="Consolas"/>
          <w:color w:val="DC143C"/>
          <w:sz w:val="24"/>
          <w:szCs w:val="24"/>
        </w:rPr>
        <w:t>text-align</w:t>
      </w:r>
      <w:r>
        <w:rPr>
          <w:rFonts w:ascii="Verdana" w:hAnsi="Verdana"/>
          <w:color w:val="000000"/>
          <w:sz w:val="23"/>
          <w:szCs w:val="23"/>
        </w:rPr>
        <w:t> for text alignment</w:t>
      </w:r>
    </w:p>
    <w:p w:rsidR="00D66BB9" w:rsidRDefault="00283A84" w:rsidP="00283A84">
      <w:pPr>
        <w:pStyle w:val="Heading1"/>
        <w:numPr>
          <w:ilvl w:val="0"/>
          <w:numId w:val="6"/>
        </w:numPr>
        <w:rPr>
          <w:sz w:val="40"/>
        </w:rPr>
      </w:pPr>
      <w:bookmarkStart w:id="102" w:name="_Toc129779673"/>
      <w:r w:rsidRPr="00283A84">
        <w:rPr>
          <w:sz w:val="40"/>
        </w:rPr>
        <w:t xml:space="preserve">HTML  </w:t>
      </w:r>
      <w:r>
        <w:rPr>
          <w:sz w:val="40"/>
        </w:rPr>
        <w:t xml:space="preserve">Text </w:t>
      </w:r>
      <w:r w:rsidRPr="00283A84">
        <w:rPr>
          <w:sz w:val="40"/>
        </w:rPr>
        <w:t>Formatting</w:t>
      </w:r>
      <w:bookmarkEnd w:id="102"/>
    </w:p>
    <w:p w:rsidR="00283A84" w:rsidRPr="00B4466F" w:rsidRDefault="00283A84" w:rsidP="00B4466F">
      <w:pPr>
        <w:pStyle w:val="intro"/>
        <w:shd w:val="clear" w:color="auto" w:fill="FFFFFF"/>
        <w:spacing w:before="288" w:beforeAutospacing="0" w:after="288" w:afterAutospacing="0"/>
        <w:rPr>
          <w:rFonts w:ascii="Verdana" w:hAnsi="Verdana"/>
          <w:color w:val="000000"/>
        </w:rPr>
      </w:pPr>
      <w:r>
        <w:rPr>
          <w:rFonts w:ascii="Verdana" w:hAnsi="Verdana"/>
          <w:color w:val="000000"/>
        </w:rPr>
        <w:t>HTML contains several elements for defini</w:t>
      </w:r>
      <w:r w:rsidR="00B4466F">
        <w:rPr>
          <w:rFonts w:ascii="Verdana" w:hAnsi="Verdana"/>
          <w:color w:val="000000"/>
        </w:rPr>
        <w:t>ng text with a special meaning</w:t>
      </w:r>
      <w:r w:rsidR="00F13E67">
        <w:pict>
          <v:rect id="_x0000_i1074" style="width:0;height:0" o:hralign="center" o:hrstd="t" o:hrnoshade="t" o:hr="t" fillcolor="black" stroked="f"/>
        </w:pict>
      </w:r>
    </w:p>
    <w:p w:rsidR="00283A84" w:rsidRDefault="00283A84" w:rsidP="00283A84">
      <w:pPr>
        <w:pStyle w:val="Heading3"/>
        <w:shd w:val="clear" w:color="auto" w:fill="E7E9EB"/>
        <w:spacing w:before="150" w:after="150"/>
        <w:rPr>
          <w:rFonts w:ascii="Segoe UI" w:hAnsi="Segoe UI" w:cs="Segoe UI"/>
          <w:b w:val="0"/>
          <w:bCs w:val="0"/>
          <w:color w:val="000000"/>
          <w:sz w:val="36"/>
          <w:szCs w:val="36"/>
        </w:rPr>
      </w:pPr>
      <w:bookmarkStart w:id="103" w:name="_Toc129779674"/>
      <w:r>
        <w:rPr>
          <w:rFonts w:ascii="Segoe UI" w:hAnsi="Segoe UI" w:cs="Segoe UI"/>
          <w:b w:val="0"/>
          <w:bCs w:val="0"/>
          <w:color w:val="000000"/>
          <w:sz w:val="36"/>
          <w:szCs w:val="36"/>
        </w:rPr>
        <w:t>Example</w:t>
      </w:r>
      <w:bookmarkEnd w:id="103"/>
    </w:p>
    <w:p w:rsidR="00283A84" w:rsidRDefault="00283A84" w:rsidP="00283A84">
      <w:pPr>
        <w:pStyle w:val="NormalWeb"/>
        <w:shd w:val="clear" w:color="auto" w:fill="E7E9EB"/>
        <w:spacing w:before="240" w:beforeAutospacing="0" w:after="240" w:afterAutospacing="0"/>
        <w:rPr>
          <w:rFonts w:ascii="Verdana" w:hAnsi="Verdana"/>
          <w:color w:val="000000"/>
          <w:sz w:val="23"/>
          <w:szCs w:val="23"/>
        </w:rPr>
      </w:pPr>
      <w:r>
        <w:rPr>
          <w:rFonts w:ascii="Verdana" w:hAnsi="Verdana"/>
          <w:b/>
          <w:bCs/>
          <w:color w:val="000000"/>
          <w:sz w:val="23"/>
          <w:szCs w:val="23"/>
        </w:rPr>
        <w:t>This text is bold</w:t>
      </w:r>
    </w:p>
    <w:p w:rsidR="00283A84" w:rsidRDefault="00283A84" w:rsidP="00283A84">
      <w:pPr>
        <w:pStyle w:val="NormalWeb"/>
        <w:shd w:val="clear" w:color="auto" w:fill="E7E9EB"/>
        <w:spacing w:before="240" w:beforeAutospacing="0" w:after="240" w:afterAutospacing="0"/>
        <w:rPr>
          <w:rFonts w:ascii="Verdana" w:hAnsi="Verdana"/>
          <w:color w:val="000000"/>
          <w:sz w:val="23"/>
          <w:szCs w:val="23"/>
        </w:rPr>
      </w:pPr>
      <w:r>
        <w:rPr>
          <w:rFonts w:ascii="Verdana" w:hAnsi="Verdana"/>
          <w:i/>
          <w:iCs/>
          <w:color w:val="000000"/>
          <w:sz w:val="23"/>
          <w:szCs w:val="23"/>
        </w:rPr>
        <w:t>This text is italic</w:t>
      </w:r>
    </w:p>
    <w:p w:rsidR="00283A84" w:rsidRDefault="00283A84" w:rsidP="00283A84">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This is</w:t>
      </w:r>
      <w:r>
        <w:rPr>
          <w:rFonts w:ascii="Verdana" w:hAnsi="Verdana"/>
          <w:color w:val="000000"/>
          <w:sz w:val="17"/>
          <w:szCs w:val="17"/>
          <w:vertAlign w:val="subscript"/>
        </w:rPr>
        <w:t> subscript</w:t>
      </w:r>
      <w:r>
        <w:rPr>
          <w:rFonts w:ascii="Verdana" w:hAnsi="Verdana"/>
          <w:color w:val="000000"/>
          <w:sz w:val="23"/>
          <w:szCs w:val="23"/>
        </w:rPr>
        <w:t> and </w:t>
      </w:r>
      <w:r>
        <w:rPr>
          <w:rFonts w:ascii="Verdana" w:hAnsi="Verdana"/>
          <w:color w:val="000000"/>
          <w:sz w:val="17"/>
          <w:szCs w:val="17"/>
          <w:vertAlign w:val="superscript"/>
        </w:rPr>
        <w:t>superscript</w:t>
      </w:r>
    </w:p>
    <w:p w:rsidR="00283A84" w:rsidRDefault="00F13E67" w:rsidP="00283A84">
      <w:pPr>
        <w:spacing w:before="300" w:after="300"/>
        <w:rPr>
          <w:rFonts w:ascii="Times New Roman" w:hAnsi="Times New Roman"/>
          <w:sz w:val="24"/>
          <w:szCs w:val="24"/>
        </w:rPr>
      </w:pPr>
      <w:r>
        <w:pict>
          <v:rect id="_x0000_i1075" style="width:0;height:0" o:hralign="center" o:hrstd="t" o:hrnoshade="t" o:hr="t" fillcolor="black" stroked="f"/>
        </w:pict>
      </w:r>
    </w:p>
    <w:p w:rsidR="00283A84" w:rsidRDefault="00283A84" w:rsidP="00283A84">
      <w:pPr>
        <w:pStyle w:val="Heading2"/>
        <w:shd w:val="clear" w:color="auto" w:fill="FFFFFF"/>
        <w:spacing w:before="150" w:beforeAutospacing="0" w:after="150" w:afterAutospacing="0"/>
        <w:rPr>
          <w:rFonts w:ascii="Segoe UI" w:hAnsi="Segoe UI" w:cs="Segoe UI"/>
          <w:b w:val="0"/>
          <w:bCs w:val="0"/>
          <w:color w:val="000000"/>
          <w:sz w:val="48"/>
          <w:szCs w:val="48"/>
        </w:rPr>
      </w:pPr>
      <w:bookmarkStart w:id="104" w:name="_Toc129779675"/>
      <w:r>
        <w:rPr>
          <w:rFonts w:ascii="Segoe UI" w:hAnsi="Segoe UI" w:cs="Segoe UI"/>
          <w:b w:val="0"/>
          <w:bCs w:val="0"/>
          <w:color w:val="000000"/>
          <w:sz w:val="48"/>
          <w:szCs w:val="48"/>
        </w:rPr>
        <w:t>HTML Formatting Elements</w:t>
      </w:r>
      <w:bookmarkEnd w:id="104"/>
    </w:p>
    <w:p w:rsidR="00283A84" w:rsidRDefault="00283A84" w:rsidP="00283A8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Formatting elements were designed to display special types of text:</w:t>
      </w:r>
    </w:p>
    <w:p w:rsidR="00283A84" w:rsidRDefault="00283A84" w:rsidP="00283A84">
      <w:pPr>
        <w:numPr>
          <w:ilvl w:val="0"/>
          <w:numId w:val="10"/>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ajorEastAsia" w:hAnsi="Consolas"/>
          <w:color w:val="DC143C"/>
          <w:sz w:val="24"/>
          <w:szCs w:val="24"/>
        </w:rPr>
        <w:t>&lt;b&gt;</w:t>
      </w:r>
      <w:r>
        <w:rPr>
          <w:rFonts w:ascii="Verdana" w:hAnsi="Verdana"/>
          <w:color w:val="000000"/>
          <w:sz w:val="23"/>
          <w:szCs w:val="23"/>
        </w:rPr>
        <w:t> - Bold text</w:t>
      </w:r>
    </w:p>
    <w:p w:rsidR="00283A84" w:rsidRDefault="00283A84" w:rsidP="00283A84">
      <w:pPr>
        <w:numPr>
          <w:ilvl w:val="0"/>
          <w:numId w:val="10"/>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ajorEastAsia" w:hAnsi="Consolas"/>
          <w:color w:val="DC143C"/>
          <w:sz w:val="24"/>
          <w:szCs w:val="24"/>
        </w:rPr>
        <w:t>&lt;strong&gt;</w:t>
      </w:r>
      <w:r>
        <w:rPr>
          <w:rFonts w:ascii="Verdana" w:hAnsi="Verdana"/>
          <w:color w:val="000000"/>
          <w:sz w:val="23"/>
          <w:szCs w:val="23"/>
        </w:rPr>
        <w:t> - Important text</w:t>
      </w:r>
    </w:p>
    <w:p w:rsidR="00283A84" w:rsidRDefault="00283A84" w:rsidP="00283A84">
      <w:pPr>
        <w:numPr>
          <w:ilvl w:val="0"/>
          <w:numId w:val="10"/>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ajorEastAsia" w:hAnsi="Consolas"/>
          <w:color w:val="DC143C"/>
          <w:sz w:val="24"/>
          <w:szCs w:val="24"/>
        </w:rPr>
        <w:t>&lt;i&gt;</w:t>
      </w:r>
      <w:r>
        <w:rPr>
          <w:rFonts w:ascii="Verdana" w:hAnsi="Verdana"/>
          <w:color w:val="000000"/>
          <w:sz w:val="23"/>
          <w:szCs w:val="23"/>
        </w:rPr>
        <w:t> - Italic text</w:t>
      </w:r>
    </w:p>
    <w:p w:rsidR="00283A84" w:rsidRDefault="00283A84" w:rsidP="00283A84">
      <w:pPr>
        <w:numPr>
          <w:ilvl w:val="0"/>
          <w:numId w:val="10"/>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ajorEastAsia" w:hAnsi="Consolas"/>
          <w:color w:val="DC143C"/>
          <w:sz w:val="24"/>
          <w:szCs w:val="24"/>
        </w:rPr>
        <w:t>&lt;em&gt;</w:t>
      </w:r>
      <w:r>
        <w:rPr>
          <w:rFonts w:ascii="Verdana" w:hAnsi="Verdana"/>
          <w:color w:val="000000"/>
          <w:sz w:val="23"/>
          <w:szCs w:val="23"/>
        </w:rPr>
        <w:t> - Emphasized text</w:t>
      </w:r>
    </w:p>
    <w:p w:rsidR="00283A84" w:rsidRDefault="00283A84" w:rsidP="00283A84">
      <w:pPr>
        <w:numPr>
          <w:ilvl w:val="0"/>
          <w:numId w:val="10"/>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ajorEastAsia" w:hAnsi="Consolas"/>
          <w:color w:val="DC143C"/>
          <w:sz w:val="24"/>
          <w:szCs w:val="24"/>
        </w:rPr>
        <w:t>&lt;mark&gt;</w:t>
      </w:r>
      <w:r>
        <w:rPr>
          <w:rFonts w:ascii="Verdana" w:hAnsi="Verdana"/>
          <w:color w:val="000000"/>
          <w:sz w:val="23"/>
          <w:szCs w:val="23"/>
        </w:rPr>
        <w:t> - Marked text</w:t>
      </w:r>
    </w:p>
    <w:p w:rsidR="00283A84" w:rsidRDefault="00283A84" w:rsidP="00283A84">
      <w:pPr>
        <w:numPr>
          <w:ilvl w:val="0"/>
          <w:numId w:val="10"/>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ajorEastAsia" w:hAnsi="Consolas"/>
          <w:color w:val="DC143C"/>
          <w:sz w:val="24"/>
          <w:szCs w:val="24"/>
        </w:rPr>
        <w:t>&lt;small&gt;</w:t>
      </w:r>
      <w:r>
        <w:rPr>
          <w:rFonts w:ascii="Verdana" w:hAnsi="Verdana"/>
          <w:color w:val="000000"/>
          <w:sz w:val="23"/>
          <w:szCs w:val="23"/>
        </w:rPr>
        <w:t> - Smaller text</w:t>
      </w:r>
    </w:p>
    <w:p w:rsidR="00283A84" w:rsidRDefault="00283A84" w:rsidP="00283A84">
      <w:pPr>
        <w:numPr>
          <w:ilvl w:val="0"/>
          <w:numId w:val="10"/>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ajorEastAsia" w:hAnsi="Consolas"/>
          <w:color w:val="DC143C"/>
          <w:sz w:val="24"/>
          <w:szCs w:val="24"/>
        </w:rPr>
        <w:t>&lt;del&gt;</w:t>
      </w:r>
      <w:r>
        <w:rPr>
          <w:rFonts w:ascii="Verdana" w:hAnsi="Verdana"/>
          <w:color w:val="000000"/>
          <w:sz w:val="23"/>
          <w:szCs w:val="23"/>
        </w:rPr>
        <w:t> - Deleted text</w:t>
      </w:r>
    </w:p>
    <w:p w:rsidR="00283A84" w:rsidRDefault="00283A84" w:rsidP="00283A84">
      <w:pPr>
        <w:numPr>
          <w:ilvl w:val="0"/>
          <w:numId w:val="10"/>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ajorEastAsia" w:hAnsi="Consolas"/>
          <w:color w:val="DC143C"/>
          <w:sz w:val="24"/>
          <w:szCs w:val="24"/>
        </w:rPr>
        <w:t>&lt;ins&gt;</w:t>
      </w:r>
      <w:r>
        <w:rPr>
          <w:rFonts w:ascii="Verdana" w:hAnsi="Verdana"/>
          <w:color w:val="000000"/>
          <w:sz w:val="23"/>
          <w:szCs w:val="23"/>
        </w:rPr>
        <w:t> - Inserted text</w:t>
      </w:r>
    </w:p>
    <w:p w:rsidR="00283A84" w:rsidRDefault="00283A84" w:rsidP="00283A84">
      <w:pPr>
        <w:numPr>
          <w:ilvl w:val="0"/>
          <w:numId w:val="10"/>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ajorEastAsia" w:hAnsi="Consolas"/>
          <w:color w:val="DC143C"/>
          <w:sz w:val="24"/>
          <w:szCs w:val="24"/>
        </w:rPr>
        <w:t>&lt;sub&gt;</w:t>
      </w:r>
      <w:r>
        <w:rPr>
          <w:rFonts w:ascii="Verdana" w:hAnsi="Verdana"/>
          <w:color w:val="000000"/>
          <w:sz w:val="23"/>
          <w:szCs w:val="23"/>
        </w:rPr>
        <w:t> - Subscript text</w:t>
      </w:r>
    </w:p>
    <w:p w:rsidR="00283A84" w:rsidRDefault="00283A84" w:rsidP="00283A84">
      <w:pPr>
        <w:numPr>
          <w:ilvl w:val="0"/>
          <w:numId w:val="10"/>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ajorEastAsia" w:hAnsi="Consolas"/>
          <w:color w:val="DC143C"/>
          <w:sz w:val="24"/>
          <w:szCs w:val="24"/>
        </w:rPr>
        <w:t>&lt;sup&gt;</w:t>
      </w:r>
      <w:r>
        <w:rPr>
          <w:rFonts w:ascii="Verdana" w:hAnsi="Verdana"/>
          <w:color w:val="000000"/>
          <w:sz w:val="23"/>
          <w:szCs w:val="23"/>
        </w:rPr>
        <w:t> - Superscript text</w:t>
      </w:r>
    </w:p>
    <w:p w:rsidR="00283A84" w:rsidRDefault="00F13E67" w:rsidP="00283A84">
      <w:pPr>
        <w:spacing w:before="300" w:after="300"/>
        <w:rPr>
          <w:rFonts w:ascii="Times New Roman" w:hAnsi="Times New Roman"/>
          <w:sz w:val="24"/>
          <w:szCs w:val="24"/>
        </w:rPr>
      </w:pPr>
      <w:r>
        <w:pict>
          <v:rect id="_x0000_i1076" style="width:0;height:0" o:hralign="center" o:hrstd="t" o:hrnoshade="t" o:hr="t" fillcolor="black" stroked="f"/>
        </w:pict>
      </w:r>
    </w:p>
    <w:p w:rsidR="00283A84" w:rsidRDefault="00283A84" w:rsidP="00283A84">
      <w:pPr>
        <w:pStyle w:val="Heading2"/>
        <w:shd w:val="clear" w:color="auto" w:fill="FFFFFF"/>
        <w:spacing w:before="150" w:beforeAutospacing="0" w:after="150" w:afterAutospacing="0"/>
        <w:rPr>
          <w:rFonts w:ascii="Segoe UI" w:hAnsi="Segoe UI" w:cs="Segoe UI"/>
          <w:b w:val="0"/>
          <w:bCs w:val="0"/>
          <w:color w:val="000000"/>
          <w:sz w:val="48"/>
          <w:szCs w:val="48"/>
        </w:rPr>
      </w:pPr>
      <w:bookmarkStart w:id="105" w:name="_Toc129779676"/>
      <w:r>
        <w:rPr>
          <w:rFonts w:ascii="Segoe UI" w:hAnsi="Segoe UI" w:cs="Segoe UI"/>
          <w:b w:val="0"/>
          <w:bCs w:val="0"/>
          <w:color w:val="000000"/>
          <w:sz w:val="48"/>
          <w:szCs w:val="48"/>
        </w:rPr>
        <w:t>HTML &lt;b&gt; and &lt;strong&gt; Elements</w:t>
      </w:r>
      <w:bookmarkEnd w:id="105"/>
    </w:p>
    <w:p w:rsidR="00283A84" w:rsidRDefault="00283A84" w:rsidP="00283A8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HTML </w:t>
      </w:r>
      <w:r>
        <w:rPr>
          <w:rStyle w:val="HTMLCode"/>
          <w:rFonts w:ascii="Consolas" w:eastAsiaTheme="majorEastAsia" w:hAnsi="Consolas"/>
          <w:color w:val="DC143C"/>
        </w:rPr>
        <w:t>&lt;b&gt;</w:t>
      </w:r>
      <w:r>
        <w:rPr>
          <w:rFonts w:ascii="Verdana" w:hAnsi="Verdana"/>
          <w:color w:val="000000"/>
          <w:sz w:val="23"/>
          <w:szCs w:val="23"/>
        </w:rPr>
        <w:t> element defines bold text, without any extra importance.</w:t>
      </w:r>
    </w:p>
    <w:p w:rsidR="00283A84" w:rsidRDefault="00283A84" w:rsidP="00283A84">
      <w:pPr>
        <w:pStyle w:val="Heading3"/>
        <w:shd w:val="clear" w:color="auto" w:fill="E7E9EB"/>
        <w:spacing w:before="150" w:after="150"/>
        <w:rPr>
          <w:rFonts w:ascii="Segoe UI" w:hAnsi="Segoe UI" w:cs="Segoe UI"/>
          <w:b w:val="0"/>
          <w:bCs w:val="0"/>
          <w:color w:val="000000"/>
          <w:sz w:val="36"/>
          <w:szCs w:val="36"/>
        </w:rPr>
      </w:pPr>
      <w:bookmarkStart w:id="106" w:name="_Toc129779677"/>
      <w:r>
        <w:rPr>
          <w:rFonts w:ascii="Segoe UI" w:hAnsi="Segoe UI" w:cs="Segoe UI"/>
          <w:b w:val="0"/>
          <w:bCs w:val="0"/>
          <w:color w:val="000000"/>
          <w:sz w:val="36"/>
          <w:szCs w:val="36"/>
        </w:rPr>
        <w:lastRenderedPageBreak/>
        <w:t>Example</w:t>
      </w:r>
      <w:bookmarkEnd w:id="106"/>
    </w:p>
    <w:p w:rsidR="00283A84" w:rsidRDefault="00283A84" w:rsidP="00283A84">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b</w:t>
      </w:r>
      <w:r>
        <w:rPr>
          <w:rStyle w:val="tagcolor"/>
          <w:rFonts w:ascii="Consolas" w:hAnsi="Consolas"/>
          <w:color w:val="0000CD"/>
          <w:sz w:val="23"/>
          <w:szCs w:val="23"/>
        </w:rPr>
        <w:t>&gt;</w:t>
      </w:r>
      <w:r>
        <w:rPr>
          <w:rFonts w:ascii="Consolas" w:hAnsi="Consolas"/>
          <w:color w:val="000000"/>
          <w:sz w:val="23"/>
          <w:szCs w:val="23"/>
        </w:rPr>
        <w:t>This text is bold</w:t>
      </w:r>
      <w:r>
        <w:rPr>
          <w:rStyle w:val="tagcolor"/>
          <w:rFonts w:ascii="Consolas" w:hAnsi="Consolas"/>
          <w:color w:val="0000CD"/>
          <w:sz w:val="23"/>
          <w:szCs w:val="23"/>
        </w:rPr>
        <w:t>&lt;</w:t>
      </w:r>
      <w:r>
        <w:rPr>
          <w:rStyle w:val="tagnamecolor"/>
          <w:rFonts w:ascii="Consolas" w:hAnsi="Consolas"/>
          <w:color w:val="A52A2A"/>
          <w:sz w:val="23"/>
          <w:szCs w:val="23"/>
        </w:rPr>
        <w:t>/b</w:t>
      </w:r>
      <w:r>
        <w:rPr>
          <w:rStyle w:val="tagcolor"/>
          <w:rFonts w:ascii="Consolas" w:hAnsi="Consolas"/>
          <w:color w:val="0000CD"/>
          <w:sz w:val="23"/>
          <w:szCs w:val="23"/>
        </w:rPr>
        <w:t>&gt;</w:t>
      </w:r>
    </w:p>
    <w:p w:rsidR="00283A84" w:rsidRDefault="00F13E67" w:rsidP="00283A84">
      <w:pPr>
        <w:shd w:val="clear" w:color="auto" w:fill="E7E9EB"/>
        <w:rPr>
          <w:rFonts w:ascii="Verdana" w:hAnsi="Verdana"/>
          <w:color w:val="000000"/>
          <w:sz w:val="23"/>
          <w:szCs w:val="23"/>
        </w:rPr>
      </w:pPr>
      <w:hyperlink r:id="rId44" w:tgtFrame="_blank" w:history="1">
        <w:r w:rsidR="00B4466F">
          <w:rPr>
            <w:rStyle w:val="Hyperlink"/>
            <w:rFonts w:ascii="Arial" w:hAnsi="Arial" w:cs="Arial"/>
            <w:color w:val="FFFFFF"/>
            <w:sz w:val="26"/>
            <w:szCs w:val="26"/>
            <w:bdr w:val="none" w:sz="0" w:space="0" w:color="auto" w:frame="1"/>
            <w:shd w:val="clear" w:color="auto" w:fill="4CAF50"/>
          </w:rPr>
          <w:t>output</w:t>
        </w:r>
      </w:hyperlink>
    </w:p>
    <w:p w:rsidR="00B4466F" w:rsidRPr="00B4466F" w:rsidRDefault="00B4466F" w:rsidP="00B4466F">
      <w:pPr>
        <w:spacing w:before="100" w:beforeAutospacing="1" w:after="100" w:afterAutospacing="1" w:line="240" w:lineRule="auto"/>
        <w:rPr>
          <w:rFonts w:ascii="Times New Roman" w:eastAsia="Times New Roman" w:hAnsi="Times New Roman" w:cs="Times New Roman"/>
          <w:color w:val="000000"/>
          <w:sz w:val="27"/>
          <w:szCs w:val="27"/>
        </w:rPr>
      </w:pPr>
      <w:r w:rsidRPr="00B4466F">
        <w:rPr>
          <w:rFonts w:ascii="Times New Roman" w:eastAsia="Times New Roman" w:hAnsi="Times New Roman" w:cs="Times New Roman"/>
          <w:color w:val="000000"/>
          <w:sz w:val="27"/>
          <w:szCs w:val="27"/>
        </w:rPr>
        <w:t>This text is normal.</w:t>
      </w:r>
    </w:p>
    <w:p w:rsidR="00B4466F" w:rsidRPr="00B4466F" w:rsidRDefault="00B4466F" w:rsidP="00B4466F">
      <w:pPr>
        <w:spacing w:before="100" w:beforeAutospacing="1" w:after="100" w:afterAutospacing="1" w:line="240" w:lineRule="auto"/>
        <w:rPr>
          <w:rFonts w:ascii="Times New Roman" w:eastAsia="Times New Roman" w:hAnsi="Times New Roman" w:cs="Times New Roman"/>
          <w:color w:val="000000"/>
          <w:sz w:val="27"/>
          <w:szCs w:val="27"/>
        </w:rPr>
      </w:pPr>
      <w:r w:rsidRPr="00B4466F">
        <w:rPr>
          <w:rFonts w:ascii="Times New Roman" w:eastAsia="Times New Roman" w:hAnsi="Times New Roman" w:cs="Times New Roman"/>
          <w:b/>
          <w:bCs/>
          <w:color w:val="000000"/>
          <w:sz w:val="27"/>
          <w:szCs w:val="27"/>
        </w:rPr>
        <w:t>This text is bold.</w:t>
      </w:r>
    </w:p>
    <w:p w:rsidR="00B4466F" w:rsidRDefault="00B4466F" w:rsidP="00283A84">
      <w:pPr>
        <w:shd w:val="clear" w:color="auto" w:fill="E7E9EB"/>
        <w:rPr>
          <w:rFonts w:ascii="Verdana" w:hAnsi="Verdana"/>
          <w:color w:val="000000"/>
          <w:sz w:val="23"/>
          <w:szCs w:val="23"/>
        </w:rPr>
      </w:pPr>
    </w:p>
    <w:p w:rsidR="00283A84" w:rsidRDefault="00283A84" w:rsidP="00283A8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HTML </w:t>
      </w:r>
      <w:r>
        <w:rPr>
          <w:rStyle w:val="HTMLCode"/>
          <w:rFonts w:ascii="Consolas" w:eastAsiaTheme="majorEastAsia" w:hAnsi="Consolas"/>
          <w:color w:val="DC143C"/>
        </w:rPr>
        <w:t>&lt;strong&gt;</w:t>
      </w:r>
      <w:r>
        <w:rPr>
          <w:rFonts w:ascii="Verdana" w:hAnsi="Verdana"/>
          <w:color w:val="000000"/>
          <w:sz w:val="23"/>
          <w:szCs w:val="23"/>
        </w:rPr>
        <w:t> element defines text with strong importance. The content inside is typically displayed in bold.</w:t>
      </w:r>
    </w:p>
    <w:p w:rsidR="00283A84" w:rsidRDefault="00283A84" w:rsidP="00283A84">
      <w:pPr>
        <w:pStyle w:val="Heading3"/>
        <w:shd w:val="clear" w:color="auto" w:fill="E7E9EB"/>
        <w:spacing w:before="150" w:after="150"/>
        <w:rPr>
          <w:rFonts w:ascii="Segoe UI" w:hAnsi="Segoe UI" w:cs="Segoe UI"/>
          <w:b w:val="0"/>
          <w:bCs w:val="0"/>
          <w:color w:val="000000"/>
          <w:sz w:val="36"/>
          <w:szCs w:val="36"/>
        </w:rPr>
      </w:pPr>
      <w:bookmarkStart w:id="107" w:name="_Toc129779678"/>
      <w:r>
        <w:rPr>
          <w:rFonts w:ascii="Segoe UI" w:hAnsi="Segoe UI" w:cs="Segoe UI"/>
          <w:b w:val="0"/>
          <w:bCs w:val="0"/>
          <w:color w:val="000000"/>
          <w:sz w:val="36"/>
          <w:szCs w:val="36"/>
        </w:rPr>
        <w:t>Example</w:t>
      </w:r>
      <w:bookmarkEnd w:id="107"/>
    </w:p>
    <w:p w:rsidR="00283A84" w:rsidRDefault="00283A84" w:rsidP="00283A84">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strong</w:t>
      </w:r>
      <w:r>
        <w:rPr>
          <w:rStyle w:val="tagcolor"/>
          <w:rFonts w:ascii="Consolas" w:hAnsi="Consolas"/>
          <w:color w:val="0000CD"/>
          <w:sz w:val="23"/>
          <w:szCs w:val="23"/>
        </w:rPr>
        <w:t>&gt;</w:t>
      </w:r>
      <w:r>
        <w:rPr>
          <w:rFonts w:ascii="Consolas" w:hAnsi="Consolas"/>
          <w:color w:val="000000"/>
          <w:sz w:val="23"/>
          <w:szCs w:val="23"/>
        </w:rPr>
        <w:t>This text is important!</w:t>
      </w:r>
      <w:r>
        <w:rPr>
          <w:rStyle w:val="tagcolor"/>
          <w:rFonts w:ascii="Consolas" w:hAnsi="Consolas"/>
          <w:color w:val="0000CD"/>
          <w:sz w:val="23"/>
          <w:szCs w:val="23"/>
        </w:rPr>
        <w:t>&lt;</w:t>
      </w:r>
      <w:r>
        <w:rPr>
          <w:rStyle w:val="tagnamecolor"/>
          <w:rFonts w:ascii="Consolas" w:hAnsi="Consolas"/>
          <w:color w:val="A52A2A"/>
          <w:sz w:val="23"/>
          <w:szCs w:val="23"/>
        </w:rPr>
        <w:t>/strong</w:t>
      </w:r>
      <w:r>
        <w:rPr>
          <w:rStyle w:val="tagcolor"/>
          <w:rFonts w:ascii="Consolas" w:hAnsi="Consolas"/>
          <w:color w:val="0000CD"/>
          <w:sz w:val="23"/>
          <w:szCs w:val="23"/>
        </w:rPr>
        <w:t>&gt;</w:t>
      </w:r>
    </w:p>
    <w:p w:rsidR="00B4466F" w:rsidRDefault="00B4466F" w:rsidP="00283A84">
      <w:pPr>
        <w:shd w:val="clear" w:color="auto" w:fill="E7E9EB"/>
        <w:rPr>
          <w:rFonts w:ascii="Arial" w:hAnsi="Arial" w:cs="Arial"/>
          <w:color w:val="000000"/>
          <w:sz w:val="26"/>
          <w:szCs w:val="26"/>
          <w:bdr w:val="none" w:sz="0" w:space="0" w:color="auto" w:frame="1"/>
          <w:shd w:val="clear" w:color="auto" w:fill="4CAF50"/>
        </w:rPr>
      </w:pPr>
      <w:r w:rsidRPr="00B4466F">
        <w:rPr>
          <w:rFonts w:ascii="Arial" w:hAnsi="Arial" w:cs="Arial"/>
          <w:color w:val="000000"/>
          <w:sz w:val="26"/>
          <w:szCs w:val="26"/>
          <w:bdr w:val="none" w:sz="0" w:space="0" w:color="auto" w:frame="1"/>
          <w:shd w:val="clear" w:color="auto" w:fill="4CAF50"/>
        </w:rPr>
        <w:t>O</w:t>
      </w:r>
      <w:r>
        <w:rPr>
          <w:rFonts w:ascii="Arial" w:hAnsi="Arial" w:cs="Arial"/>
          <w:color w:val="000000"/>
          <w:sz w:val="26"/>
          <w:szCs w:val="26"/>
          <w:bdr w:val="none" w:sz="0" w:space="0" w:color="auto" w:frame="1"/>
          <w:shd w:val="clear" w:color="auto" w:fill="4CAF50"/>
        </w:rPr>
        <w:t>utput</w:t>
      </w:r>
    </w:p>
    <w:p w:rsidR="00B4466F" w:rsidRPr="00B4466F" w:rsidRDefault="00B4466F" w:rsidP="00B4466F">
      <w:pPr>
        <w:spacing w:before="100" w:beforeAutospacing="1" w:after="100" w:afterAutospacing="1" w:line="240" w:lineRule="auto"/>
        <w:rPr>
          <w:rFonts w:ascii="Times New Roman" w:eastAsia="Times New Roman" w:hAnsi="Times New Roman" w:cs="Times New Roman"/>
          <w:color w:val="000000"/>
          <w:sz w:val="27"/>
          <w:szCs w:val="27"/>
        </w:rPr>
      </w:pPr>
      <w:r w:rsidRPr="00B4466F">
        <w:rPr>
          <w:rFonts w:ascii="Times New Roman" w:eastAsia="Times New Roman" w:hAnsi="Times New Roman" w:cs="Times New Roman"/>
          <w:color w:val="000000"/>
          <w:sz w:val="27"/>
          <w:szCs w:val="27"/>
        </w:rPr>
        <w:t>This text is normal.</w:t>
      </w:r>
    </w:p>
    <w:p w:rsidR="00283A84" w:rsidRPr="009D650B" w:rsidRDefault="00B4466F" w:rsidP="009D650B">
      <w:pPr>
        <w:spacing w:before="100" w:beforeAutospacing="1" w:after="100" w:afterAutospacing="1" w:line="240" w:lineRule="auto"/>
        <w:rPr>
          <w:rFonts w:ascii="Times New Roman" w:eastAsia="Times New Roman" w:hAnsi="Times New Roman" w:cs="Times New Roman"/>
          <w:color w:val="000000"/>
          <w:sz w:val="27"/>
          <w:szCs w:val="27"/>
        </w:rPr>
      </w:pPr>
      <w:r w:rsidRPr="00B4466F">
        <w:rPr>
          <w:rFonts w:ascii="Times New Roman" w:eastAsia="Times New Roman" w:hAnsi="Times New Roman" w:cs="Times New Roman"/>
          <w:b/>
          <w:bCs/>
          <w:color w:val="000000"/>
          <w:sz w:val="27"/>
          <w:szCs w:val="27"/>
        </w:rPr>
        <w:t>This text is important!</w:t>
      </w:r>
      <w:r w:rsidR="00F13E67">
        <w:pict>
          <v:rect id="_x0000_i1078" style="width:0;height:0" o:hralign="center" o:hrstd="t" o:hrnoshade="t" o:hr="t" fillcolor="black" stroked="f"/>
        </w:pict>
      </w:r>
    </w:p>
    <w:p w:rsidR="00283A84" w:rsidRDefault="00283A84" w:rsidP="00283A84">
      <w:pPr>
        <w:pStyle w:val="Heading2"/>
        <w:shd w:val="clear" w:color="auto" w:fill="FFFFFF"/>
        <w:spacing w:before="150" w:beforeAutospacing="0" w:after="150" w:afterAutospacing="0"/>
        <w:rPr>
          <w:rFonts w:ascii="Segoe UI" w:hAnsi="Segoe UI" w:cs="Segoe UI"/>
          <w:b w:val="0"/>
          <w:bCs w:val="0"/>
          <w:color w:val="000000"/>
          <w:sz w:val="48"/>
          <w:szCs w:val="48"/>
        </w:rPr>
      </w:pPr>
      <w:bookmarkStart w:id="108" w:name="_Toc129779679"/>
      <w:r>
        <w:rPr>
          <w:rFonts w:ascii="Segoe UI" w:hAnsi="Segoe UI" w:cs="Segoe UI"/>
          <w:b w:val="0"/>
          <w:bCs w:val="0"/>
          <w:color w:val="000000"/>
          <w:sz w:val="48"/>
          <w:szCs w:val="48"/>
        </w:rPr>
        <w:t>HTML &lt;i&gt; and &lt;em&gt; Elements</w:t>
      </w:r>
      <w:bookmarkEnd w:id="108"/>
    </w:p>
    <w:p w:rsidR="00283A84" w:rsidRDefault="00283A84" w:rsidP="00283A8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HTML </w:t>
      </w:r>
      <w:r>
        <w:rPr>
          <w:rStyle w:val="HTMLCode"/>
          <w:rFonts w:ascii="Consolas" w:eastAsiaTheme="majorEastAsia" w:hAnsi="Consolas"/>
          <w:color w:val="DC143C"/>
        </w:rPr>
        <w:t>&lt;i&gt;</w:t>
      </w:r>
      <w:r>
        <w:rPr>
          <w:rFonts w:ascii="Verdana" w:hAnsi="Verdana"/>
          <w:color w:val="000000"/>
          <w:sz w:val="23"/>
          <w:szCs w:val="23"/>
        </w:rPr>
        <w:t> element defines a part of text in an alternate voice or mood. The content inside is typically displayed in italic.</w:t>
      </w:r>
    </w:p>
    <w:p w:rsidR="00283A84" w:rsidRDefault="00283A84" w:rsidP="00283A84">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Tip:</w:t>
      </w:r>
      <w:r>
        <w:rPr>
          <w:rFonts w:ascii="Verdana" w:hAnsi="Verdana"/>
          <w:color w:val="000000"/>
          <w:sz w:val="23"/>
          <w:szCs w:val="23"/>
        </w:rPr>
        <w:t> The </w:t>
      </w:r>
      <w:r>
        <w:rPr>
          <w:rStyle w:val="HTMLCode"/>
          <w:rFonts w:ascii="Consolas" w:eastAsiaTheme="majorEastAsia" w:hAnsi="Consolas"/>
          <w:color w:val="DC143C"/>
        </w:rPr>
        <w:t>&lt;i&gt;</w:t>
      </w:r>
      <w:r>
        <w:rPr>
          <w:rFonts w:ascii="Verdana" w:hAnsi="Verdana"/>
          <w:color w:val="000000"/>
          <w:sz w:val="23"/>
          <w:szCs w:val="23"/>
        </w:rPr>
        <w:t> tag is often used to indicate a technical term, a phrase from another language, a thought, a ship name, etc.</w:t>
      </w:r>
    </w:p>
    <w:p w:rsidR="00283A84" w:rsidRDefault="00283A84" w:rsidP="00283A84">
      <w:pPr>
        <w:pStyle w:val="Heading3"/>
        <w:shd w:val="clear" w:color="auto" w:fill="E7E9EB"/>
        <w:spacing w:before="150" w:after="150"/>
        <w:rPr>
          <w:rFonts w:ascii="Segoe UI" w:hAnsi="Segoe UI" w:cs="Segoe UI"/>
          <w:b w:val="0"/>
          <w:bCs w:val="0"/>
          <w:color w:val="000000"/>
          <w:sz w:val="36"/>
          <w:szCs w:val="36"/>
        </w:rPr>
      </w:pPr>
      <w:bookmarkStart w:id="109" w:name="_Toc129779680"/>
      <w:r>
        <w:rPr>
          <w:rFonts w:ascii="Segoe UI" w:hAnsi="Segoe UI" w:cs="Segoe UI"/>
          <w:b w:val="0"/>
          <w:bCs w:val="0"/>
          <w:color w:val="000000"/>
          <w:sz w:val="36"/>
          <w:szCs w:val="36"/>
        </w:rPr>
        <w:t>Example</w:t>
      </w:r>
      <w:bookmarkEnd w:id="109"/>
    </w:p>
    <w:p w:rsidR="00283A84" w:rsidRDefault="00283A84" w:rsidP="00283A84">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i</w:t>
      </w:r>
      <w:r>
        <w:rPr>
          <w:rStyle w:val="tagcolor"/>
          <w:rFonts w:ascii="Consolas" w:hAnsi="Consolas"/>
          <w:color w:val="0000CD"/>
          <w:sz w:val="23"/>
          <w:szCs w:val="23"/>
        </w:rPr>
        <w:t>&gt;</w:t>
      </w:r>
      <w:r>
        <w:rPr>
          <w:rFonts w:ascii="Consolas" w:hAnsi="Consolas"/>
          <w:color w:val="000000"/>
          <w:sz w:val="23"/>
          <w:szCs w:val="23"/>
        </w:rPr>
        <w:t>This text is italic</w:t>
      </w:r>
      <w:r>
        <w:rPr>
          <w:rStyle w:val="tagcolor"/>
          <w:rFonts w:ascii="Consolas" w:hAnsi="Consolas"/>
          <w:color w:val="0000CD"/>
          <w:sz w:val="23"/>
          <w:szCs w:val="23"/>
        </w:rPr>
        <w:t>&lt;</w:t>
      </w:r>
      <w:r>
        <w:rPr>
          <w:rStyle w:val="tagnamecolor"/>
          <w:rFonts w:ascii="Consolas" w:hAnsi="Consolas"/>
          <w:color w:val="A52A2A"/>
          <w:sz w:val="23"/>
          <w:szCs w:val="23"/>
        </w:rPr>
        <w:t>/i</w:t>
      </w:r>
      <w:r>
        <w:rPr>
          <w:rStyle w:val="tagcolor"/>
          <w:rFonts w:ascii="Consolas" w:hAnsi="Consolas"/>
          <w:color w:val="0000CD"/>
          <w:sz w:val="23"/>
          <w:szCs w:val="23"/>
        </w:rPr>
        <w:t>&gt;</w:t>
      </w:r>
    </w:p>
    <w:p w:rsidR="00283A84" w:rsidRDefault="00B4466F" w:rsidP="00283A84">
      <w:pPr>
        <w:shd w:val="clear" w:color="auto" w:fill="E7E9EB"/>
        <w:rPr>
          <w:rFonts w:ascii="Arial" w:hAnsi="Arial" w:cs="Arial"/>
          <w:color w:val="000000"/>
          <w:sz w:val="26"/>
          <w:szCs w:val="26"/>
          <w:bdr w:val="none" w:sz="0" w:space="0" w:color="auto" w:frame="1"/>
          <w:shd w:val="clear" w:color="auto" w:fill="4CAF50"/>
        </w:rPr>
      </w:pPr>
      <w:r>
        <w:rPr>
          <w:rFonts w:ascii="Arial" w:hAnsi="Arial" w:cs="Arial"/>
          <w:color w:val="000000"/>
          <w:sz w:val="26"/>
          <w:szCs w:val="26"/>
          <w:bdr w:val="none" w:sz="0" w:space="0" w:color="auto" w:frame="1"/>
          <w:shd w:val="clear" w:color="auto" w:fill="4CAF50"/>
        </w:rPr>
        <w:t>Output</w:t>
      </w:r>
    </w:p>
    <w:p w:rsidR="00B4466F" w:rsidRPr="00B4466F" w:rsidRDefault="00B4466F" w:rsidP="00B4466F">
      <w:pPr>
        <w:spacing w:before="100" w:beforeAutospacing="1" w:after="100" w:afterAutospacing="1" w:line="240" w:lineRule="auto"/>
        <w:rPr>
          <w:rFonts w:ascii="Times New Roman" w:eastAsia="Times New Roman" w:hAnsi="Times New Roman" w:cs="Times New Roman"/>
          <w:color w:val="000000"/>
          <w:sz w:val="27"/>
          <w:szCs w:val="27"/>
        </w:rPr>
      </w:pPr>
      <w:r w:rsidRPr="00B4466F">
        <w:rPr>
          <w:rFonts w:ascii="Times New Roman" w:eastAsia="Times New Roman" w:hAnsi="Times New Roman" w:cs="Times New Roman"/>
          <w:color w:val="000000"/>
          <w:sz w:val="27"/>
          <w:szCs w:val="27"/>
        </w:rPr>
        <w:t>This text is normal.</w:t>
      </w:r>
    </w:p>
    <w:p w:rsidR="00B4466F" w:rsidRPr="00B4466F" w:rsidRDefault="00B4466F" w:rsidP="00B4466F">
      <w:pPr>
        <w:spacing w:before="100" w:beforeAutospacing="1" w:after="100" w:afterAutospacing="1" w:line="240" w:lineRule="auto"/>
        <w:rPr>
          <w:rFonts w:ascii="Times New Roman" w:eastAsia="Times New Roman" w:hAnsi="Times New Roman" w:cs="Times New Roman"/>
          <w:color w:val="000000"/>
          <w:sz w:val="27"/>
          <w:szCs w:val="27"/>
        </w:rPr>
      </w:pPr>
      <w:r w:rsidRPr="00B4466F">
        <w:rPr>
          <w:rFonts w:ascii="Times New Roman" w:eastAsia="Times New Roman" w:hAnsi="Times New Roman" w:cs="Times New Roman"/>
          <w:i/>
          <w:iCs/>
          <w:color w:val="000000"/>
          <w:sz w:val="27"/>
          <w:szCs w:val="27"/>
        </w:rPr>
        <w:lastRenderedPageBreak/>
        <w:t>This text is italic.</w:t>
      </w:r>
    </w:p>
    <w:p w:rsidR="00283A84" w:rsidRDefault="00283A84" w:rsidP="00283A8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HTML </w:t>
      </w:r>
      <w:r>
        <w:rPr>
          <w:rStyle w:val="HTMLCode"/>
          <w:rFonts w:ascii="Consolas" w:eastAsiaTheme="majorEastAsia" w:hAnsi="Consolas"/>
          <w:color w:val="DC143C"/>
        </w:rPr>
        <w:t>&lt;em&gt;</w:t>
      </w:r>
      <w:r>
        <w:rPr>
          <w:rFonts w:ascii="Verdana" w:hAnsi="Verdana"/>
          <w:color w:val="000000"/>
          <w:sz w:val="23"/>
          <w:szCs w:val="23"/>
        </w:rPr>
        <w:t> element defines emphasized text. The content inside is typically displayed in italic.</w:t>
      </w:r>
    </w:p>
    <w:p w:rsidR="00283A84" w:rsidRDefault="00283A84" w:rsidP="00283A84">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Tip:</w:t>
      </w:r>
      <w:r>
        <w:rPr>
          <w:rFonts w:ascii="Verdana" w:hAnsi="Verdana"/>
          <w:color w:val="000000"/>
          <w:sz w:val="23"/>
          <w:szCs w:val="23"/>
        </w:rPr>
        <w:t> A screen reader will pronounce the words in </w:t>
      </w:r>
      <w:r>
        <w:rPr>
          <w:rStyle w:val="HTMLCode"/>
          <w:rFonts w:ascii="Consolas" w:eastAsiaTheme="majorEastAsia" w:hAnsi="Consolas"/>
          <w:color w:val="DC143C"/>
        </w:rPr>
        <w:t>&lt;em&gt;</w:t>
      </w:r>
      <w:r>
        <w:rPr>
          <w:rFonts w:ascii="Verdana" w:hAnsi="Verdana"/>
          <w:color w:val="000000"/>
          <w:sz w:val="23"/>
          <w:szCs w:val="23"/>
        </w:rPr>
        <w:t> with an emphasis, using verbal stress.</w:t>
      </w:r>
    </w:p>
    <w:p w:rsidR="00283A84" w:rsidRDefault="00283A84" w:rsidP="00283A84">
      <w:pPr>
        <w:pStyle w:val="Heading3"/>
        <w:shd w:val="clear" w:color="auto" w:fill="E7E9EB"/>
        <w:spacing w:before="150" w:after="150"/>
        <w:rPr>
          <w:rFonts w:ascii="Segoe UI" w:hAnsi="Segoe UI" w:cs="Segoe UI"/>
          <w:b w:val="0"/>
          <w:bCs w:val="0"/>
          <w:color w:val="000000"/>
          <w:sz w:val="36"/>
          <w:szCs w:val="36"/>
        </w:rPr>
      </w:pPr>
      <w:bookmarkStart w:id="110" w:name="_Toc129779681"/>
      <w:r>
        <w:rPr>
          <w:rFonts w:ascii="Segoe UI" w:hAnsi="Segoe UI" w:cs="Segoe UI"/>
          <w:b w:val="0"/>
          <w:bCs w:val="0"/>
          <w:color w:val="000000"/>
          <w:sz w:val="36"/>
          <w:szCs w:val="36"/>
        </w:rPr>
        <w:t>Example</w:t>
      </w:r>
      <w:bookmarkEnd w:id="110"/>
    </w:p>
    <w:p w:rsidR="00283A84" w:rsidRDefault="00283A84" w:rsidP="00283A84">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em</w:t>
      </w:r>
      <w:r>
        <w:rPr>
          <w:rStyle w:val="tagcolor"/>
          <w:rFonts w:ascii="Consolas" w:hAnsi="Consolas"/>
          <w:color w:val="0000CD"/>
          <w:sz w:val="23"/>
          <w:szCs w:val="23"/>
        </w:rPr>
        <w:t>&gt;</w:t>
      </w:r>
      <w:r>
        <w:rPr>
          <w:rFonts w:ascii="Consolas" w:hAnsi="Consolas"/>
          <w:color w:val="000000"/>
          <w:sz w:val="23"/>
          <w:szCs w:val="23"/>
        </w:rPr>
        <w:t>This text is emphasized</w:t>
      </w:r>
      <w:r>
        <w:rPr>
          <w:rStyle w:val="tagcolor"/>
          <w:rFonts w:ascii="Consolas" w:hAnsi="Consolas"/>
          <w:color w:val="0000CD"/>
          <w:sz w:val="23"/>
          <w:szCs w:val="23"/>
        </w:rPr>
        <w:t>&lt;</w:t>
      </w:r>
      <w:r>
        <w:rPr>
          <w:rStyle w:val="tagnamecolor"/>
          <w:rFonts w:ascii="Consolas" w:hAnsi="Consolas"/>
          <w:color w:val="A52A2A"/>
          <w:sz w:val="23"/>
          <w:szCs w:val="23"/>
        </w:rPr>
        <w:t>/em</w:t>
      </w:r>
      <w:r>
        <w:rPr>
          <w:rStyle w:val="tagcolor"/>
          <w:rFonts w:ascii="Consolas" w:hAnsi="Consolas"/>
          <w:color w:val="0000CD"/>
          <w:sz w:val="23"/>
          <w:szCs w:val="23"/>
        </w:rPr>
        <w:t>&gt;</w:t>
      </w:r>
    </w:p>
    <w:p w:rsidR="00B4466F" w:rsidRDefault="00B4466F" w:rsidP="00B4466F">
      <w:pPr>
        <w:shd w:val="clear" w:color="auto" w:fill="E7E9EB"/>
        <w:rPr>
          <w:rFonts w:ascii="Verdana" w:hAnsi="Verdana"/>
          <w:color w:val="000000"/>
          <w:sz w:val="23"/>
          <w:szCs w:val="23"/>
        </w:rPr>
      </w:pPr>
      <w:r>
        <w:rPr>
          <w:rFonts w:ascii="Verdana" w:hAnsi="Verdana"/>
          <w:color w:val="000000"/>
          <w:sz w:val="23"/>
          <w:szCs w:val="23"/>
        </w:rPr>
        <w:t>Output</w:t>
      </w:r>
    </w:p>
    <w:p w:rsidR="00B4466F" w:rsidRDefault="00B4466F" w:rsidP="00B4466F">
      <w:pPr>
        <w:pStyle w:val="NormalWeb"/>
        <w:rPr>
          <w:color w:val="000000"/>
          <w:sz w:val="27"/>
          <w:szCs w:val="27"/>
        </w:rPr>
      </w:pPr>
      <w:r>
        <w:rPr>
          <w:color w:val="000000"/>
          <w:sz w:val="27"/>
          <w:szCs w:val="27"/>
        </w:rPr>
        <w:t>This text is normal.</w:t>
      </w:r>
    </w:p>
    <w:p w:rsidR="00B4466F" w:rsidRDefault="00B4466F" w:rsidP="00B4466F">
      <w:pPr>
        <w:pStyle w:val="NormalWeb"/>
        <w:rPr>
          <w:color w:val="000000"/>
          <w:sz w:val="27"/>
          <w:szCs w:val="27"/>
        </w:rPr>
      </w:pPr>
      <w:r>
        <w:rPr>
          <w:rStyle w:val="Emphasis"/>
          <w:color w:val="000000"/>
          <w:sz w:val="27"/>
          <w:szCs w:val="27"/>
        </w:rPr>
        <w:t>This text is emphasized.</w:t>
      </w:r>
    </w:p>
    <w:p w:rsidR="00283A84" w:rsidRPr="00B4466F" w:rsidRDefault="00F13E67" w:rsidP="00B4466F">
      <w:pPr>
        <w:shd w:val="clear" w:color="auto" w:fill="E7E9EB"/>
        <w:rPr>
          <w:rFonts w:ascii="Verdana" w:hAnsi="Verdana"/>
          <w:color w:val="000000"/>
          <w:sz w:val="23"/>
          <w:szCs w:val="23"/>
        </w:rPr>
      </w:pPr>
      <w:r>
        <w:pict>
          <v:rect id="_x0000_i1079" style="width:0;height:0" o:hralign="center" o:hrstd="t" o:hrnoshade="t" o:hr="t" fillcolor="black" stroked="f"/>
        </w:pict>
      </w:r>
    </w:p>
    <w:p w:rsidR="00283A84" w:rsidRDefault="00283A84" w:rsidP="00283A84">
      <w:pPr>
        <w:pStyle w:val="Heading2"/>
        <w:shd w:val="clear" w:color="auto" w:fill="FFFFFF"/>
        <w:spacing w:before="150" w:beforeAutospacing="0" w:after="150" w:afterAutospacing="0"/>
        <w:rPr>
          <w:rFonts w:ascii="Segoe UI" w:hAnsi="Segoe UI" w:cs="Segoe UI"/>
          <w:b w:val="0"/>
          <w:bCs w:val="0"/>
          <w:color w:val="000000"/>
          <w:sz w:val="48"/>
          <w:szCs w:val="48"/>
        </w:rPr>
      </w:pPr>
      <w:bookmarkStart w:id="111" w:name="_Toc129779682"/>
      <w:r>
        <w:rPr>
          <w:rFonts w:ascii="Segoe UI" w:hAnsi="Segoe UI" w:cs="Segoe UI"/>
          <w:b w:val="0"/>
          <w:bCs w:val="0"/>
          <w:color w:val="000000"/>
          <w:sz w:val="48"/>
          <w:szCs w:val="48"/>
        </w:rPr>
        <w:t>HTML &lt;small&gt; Element</w:t>
      </w:r>
      <w:bookmarkEnd w:id="111"/>
    </w:p>
    <w:p w:rsidR="00283A84" w:rsidRDefault="00283A84" w:rsidP="00283A8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HTML </w:t>
      </w:r>
      <w:r>
        <w:rPr>
          <w:rStyle w:val="HTMLCode"/>
          <w:rFonts w:ascii="Consolas" w:eastAsiaTheme="majorEastAsia" w:hAnsi="Consolas"/>
          <w:color w:val="DC143C"/>
        </w:rPr>
        <w:t>&lt;small&gt;</w:t>
      </w:r>
      <w:r>
        <w:rPr>
          <w:rFonts w:ascii="Verdana" w:hAnsi="Verdana"/>
          <w:color w:val="000000"/>
          <w:sz w:val="23"/>
          <w:szCs w:val="23"/>
        </w:rPr>
        <w:t> element defines smaller text:</w:t>
      </w:r>
    </w:p>
    <w:p w:rsidR="00283A84" w:rsidRDefault="00283A84" w:rsidP="00283A84">
      <w:pPr>
        <w:pStyle w:val="Heading3"/>
        <w:shd w:val="clear" w:color="auto" w:fill="E7E9EB"/>
        <w:spacing w:before="150" w:after="150"/>
        <w:rPr>
          <w:rFonts w:ascii="Segoe UI" w:hAnsi="Segoe UI" w:cs="Segoe UI"/>
          <w:b w:val="0"/>
          <w:bCs w:val="0"/>
          <w:color w:val="000000"/>
          <w:sz w:val="36"/>
          <w:szCs w:val="36"/>
        </w:rPr>
      </w:pPr>
      <w:bookmarkStart w:id="112" w:name="_Toc129779683"/>
      <w:r>
        <w:rPr>
          <w:rFonts w:ascii="Segoe UI" w:hAnsi="Segoe UI" w:cs="Segoe UI"/>
          <w:b w:val="0"/>
          <w:bCs w:val="0"/>
          <w:color w:val="000000"/>
          <w:sz w:val="36"/>
          <w:szCs w:val="36"/>
        </w:rPr>
        <w:t>Example</w:t>
      </w:r>
      <w:bookmarkEnd w:id="112"/>
    </w:p>
    <w:p w:rsidR="00283A84" w:rsidRDefault="00283A84" w:rsidP="00283A84">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small</w:t>
      </w:r>
      <w:r>
        <w:rPr>
          <w:rStyle w:val="tagcolor"/>
          <w:rFonts w:ascii="Consolas" w:hAnsi="Consolas"/>
          <w:color w:val="0000CD"/>
          <w:sz w:val="23"/>
          <w:szCs w:val="23"/>
        </w:rPr>
        <w:t>&gt;</w:t>
      </w:r>
      <w:r>
        <w:rPr>
          <w:rFonts w:ascii="Consolas" w:hAnsi="Consolas"/>
          <w:color w:val="000000"/>
          <w:sz w:val="23"/>
          <w:szCs w:val="23"/>
        </w:rPr>
        <w:t>This is some smaller text.</w:t>
      </w:r>
      <w:r>
        <w:rPr>
          <w:rStyle w:val="tagcolor"/>
          <w:rFonts w:ascii="Consolas" w:hAnsi="Consolas"/>
          <w:color w:val="0000CD"/>
          <w:sz w:val="23"/>
          <w:szCs w:val="23"/>
        </w:rPr>
        <w:t>&lt;</w:t>
      </w:r>
      <w:r>
        <w:rPr>
          <w:rStyle w:val="tagnamecolor"/>
          <w:rFonts w:ascii="Consolas" w:hAnsi="Consolas"/>
          <w:color w:val="A52A2A"/>
          <w:sz w:val="23"/>
          <w:szCs w:val="23"/>
        </w:rPr>
        <w:t>/small</w:t>
      </w:r>
      <w:r>
        <w:rPr>
          <w:rStyle w:val="tagcolor"/>
          <w:rFonts w:ascii="Consolas" w:hAnsi="Consolas"/>
          <w:color w:val="0000CD"/>
          <w:sz w:val="23"/>
          <w:szCs w:val="23"/>
        </w:rPr>
        <w:t>&gt;</w:t>
      </w:r>
    </w:p>
    <w:p w:rsidR="00283A84" w:rsidRDefault="00F13E67" w:rsidP="00283A84">
      <w:pPr>
        <w:shd w:val="clear" w:color="auto" w:fill="E7E9EB"/>
        <w:rPr>
          <w:rFonts w:ascii="Verdana" w:hAnsi="Verdana"/>
          <w:color w:val="000000"/>
          <w:sz w:val="23"/>
          <w:szCs w:val="23"/>
        </w:rPr>
      </w:pPr>
      <w:hyperlink r:id="rId45" w:tgtFrame="_blank" w:history="1">
        <w:r w:rsidR="00B4466F">
          <w:rPr>
            <w:rStyle w:val="Hyperlink"/>
            <w:rFonts w:ascii="Arial" w:hAnsi="Arial" w:cs="Arial"/>
            <w:color w:val="FFFFFF"/>
            <w:sz w:val="26"/>
            <w:szCs w:val="26"/>
            <w:bdr w:val="none" w:sz="0" w:space="0" w:color="auto" w:frame="1"/>
            <w:shd w:val="clear" w:color="auto" w:fill="4CAF50"/>
          </w:rPr>
          <w:t>output</w:t>
        </w:r>
      </w:hyperlink>
    </w:p>
    <w:p w:rsidR="00B4466F" w:rsidRPr="00B4466F" w:rsidRDefault="00B4466F" w:rsidP="00B4466F">
      <w:pPr>
        <w:spacing w:before="100" w:beforeAutospacing="1" w:after="100" w:afterAutospacing="1" w:line="240" w:lineRule="auto"/>
        <w:rPr>
          <w:rFonts w:ascii="Times New Roman" w:eastAsia="Times New Roman" w:hAnsi="Times New Roman" w:cs="Times New Roman"/>
          <w:color w:val="000000"/>
          <w:sz w:val="27"/>
          <w:szCs w:val="27"/>
        </w:rPr>
      </w:pPr>
      <w:r w:rsidRPr="00B4466F">
        <w:rPr>
          <w:rFonts w:ascii="Times New Roman" w:eastAsia="Times New Roman" w:hAnsi="Times New Roman" w:cs="Times New Roman"/>
          <w:color w:val="000000"/>
          <w:sz w:val="27"/>
          <w:szCs w:val="27"/>
        </w:rPr>
        <w:t>This is some normal text.</w:t>
      </w:r>
    </w:p>
    <w:p w:rsidR="00B4466F" w:rsidRPr="009D650B" w:rsidRDefault="00B4466F" w:rsidP="009D650B">
      <w:pPr>
        <w:spacing w:before="100" w:beforeAutospacing="1" w:after="100" w:afterAutospacing="1" w:line="240" w:lineRule="auto"/>
        <w:rPr>
          <w:rFonts w:ascii="Times New Roman" w:eastAsia="Times New Roman" w:hAnsi="Times New Roman" w:cs="Times New Roman"/>
          <w:color w:val="000000"/>
          <w:sz w:val="27"/>
          <w:szCs w:val="27"/>
        </w:rPr>
      </w:pPr>
      <w:r w:rsidRPr="00B4466F">
        <w:rPr>
          <w:rFonts w:ascii="Times New Roman" w:eastAsia="Times New Roman" w:hAnsi="Times New Roman" w:cs="Times New Roman"/>
          <w:color w:val="000000"/>
          <w:sz w:val="24"/>
          <w:szCs w:val="24"/>
        </w:rPr>
        <w:t>This is some smaller text.</w:t>
      </w:r>
    </w:p>
    <w:p w:rsidR="00283A84" w:rsidRDefault="00F13E67" w:rsidP="00283A84">
      <w:pPr>
        <w:spacing w:before="300" w:after="300"/>
        <w:rPr>
          <w:rFonts w:ascii="Times New Roman" w:hAnsi="Times New Roman"/>
          <w:sz w:val="24"/>
          <w:szCs w:val="24"/>
        </w:rPr>
      </w:pPr>
      <w:r>
        <w:pict>
          <v:rect id="_x0000_i1080" style="width:0;height:0" o:hralign="center" o:hrstd="t" o:hrnoshade="t" o:hr="t" fillcolor="black" stroked="f"/>
        </w:pict>
      </w:r>
    </w:p>
    <w:p w:rsidR="00283A84" w:rsidRDefault="00283A84" w:rsidP="00283A84">
      <w:pPr>
        <w:pStyle w:val="Heading2"/>
        <w:shd w:val="clear" w:color="auto" w:fill="FFFFFF"/>
        <w:spacing w:before="150" w:beforeAutospacing="0" w:after="150" w:afterAutospacing="0"/>
        <w:rPr>
          <w:rFonts w:ascii="Segoe UI" w:hAnsi="Segoe UI" w:cs="Segoe UI"/>
          <w:b w:val="0"/>
          <w:bCs w:val="0"/>
          <w:color w:val="000000"/>
          <w:sz w:val="48"/>
          <w:szCs w:val="48"/>
        </w:rPr>
      </w:pPr>
      <w:bookmarkStart w:id="113" w:name="_Toc129779684"/>
      <w:r>
        <w:rPr>
          <w:rFonts w:ascii="Segoe UI" w:hAnsi="Segoe UI" w:cs="Segoe UI"/>
          <w:b w:val="0"/>
          <w:bCs w:val="0"/>
          <w:color w:val="000000"/>
          <w:sz w:val="48"/>
          <w:szCs w:val="48"/>
        </w:rPr>
        <w:t>HTML &lt;mark&gt; Element</w:t>
      </w:r>
      <w:bookmarkEnd w:id="113"/>
    </w:p>
    <w:p w:rsidR="00283A84" w:rsidRDefault="00283A84" w:rsidP="00283A8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HTML </w:t>
      </w:r>
      <w:r>
        <w:rPr>
          <w:rStyle w:val="HTMLCode"/>
          <w:rFonts w:ascii="Consolas" w:eastAsiaTheme="majorEastAsia" w:hAnsi="Consolas"/>
          <w:color w:val="DC143C"/>
        </w:rPr>
        <w:t>&lt;mark&gt;</w:t>
      </w:r>
      <w:r>
        <w:rPr>
          <w:rFonts w:ascii="Verdana" w:hAnsi="Verdana"/>
          <w:color w:val="000000"/>
          <w:sz w:val="23"/>
          <w:szCs w:val="23"/>
        </w:rPr>
        <w:t> element defines text that should be marked or highlighted:</w:t>
      </w:r>
    </w:p>
    <w:p w:rsidR="00283A84" w:rsidRDefault="00283A84" w:rsidP="00283A84">
      <w:pPr>
        <w:pStyle w:val="Heading3"/>
        <w:shd w:val="clear" w:color="auto" w:fill="E7E9EB"/>
        <w:spacing w:before="150" w:after="150"/>
        <w:rPr>
          <w:rFonts w:ascii="Segoe UI" w:hAnsi="Segoe UI" w:cs="Segoe UI"/>
          <w:b w:val="0"/>
          <w:bCs w:val="0"/>
          <w:color w:val="000000"/>
          <w:sz w:val="36"/>
          <w:szCs w:val="36"/>
        </w:rPr>
      </w:pPr>
      <w:bookmarkStart w:id="114" w:name="_Toc129779685"/>
      <w:r>
        <w:rPr>
          <w:rFonts w:ascii="Segoe UI" w:hAnsi="Segoe UI" w:cs="Segoe UI"/>
          <w:b w:val="0"/>
          <w:bCs w:val="0"/>
          <w:color w:val="000000"/>
          <w:sz w:val="36"/>
          <w:szCs w:val="36"/>
        </w:rPr>
        <w:lastRenderedPageBreak/>
        <w:t>Example</w:t>
      </w:r>
      <w:bookmarkEnd w:id="114"/>
    </w:p>
    <w:p w:rsidR="00283A84" w:rsidRDefault="00283A84" w:rsidP="00283A84">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Do not forget to buy </w:t>
      </w:r>
      <w:r>
        <w:rPr>
          <w:rStyle w:val="tagcolor"/>
          <w:rFonts w:ascii="Consolas" w:hAnsi="Consolas"/>
          <w:color w:val="0000CD"/>
          <w:sz w:val="23"/>
          <w:szCs w:val="23"/>
        </w:rPr>
        <w:t>&lt;</w:t>
      </w:r>
      <w:r>
        <w:rPr>
          <w:rStyle w:val="tagnamecolor"/>
          <w:rFonts w:ascii="Consolas" w:hAnsi="Consolas"/>
          <w:color w:val="A52A2A"/>
          <w:sz w:val="23"/>
          <w:szCs w:val="23"/>
        </w:rPr>
        <w:t>mark</w:t>
      </w:r>
      <w:r>
        <w:rPr>
          <w:rStyle w:val="tagcolor"/>
          <w:rFonts w:ascii="Consolas" w:hAnsi="Consolas"/>
          <w:color w:val="0000CD"/>
          <w:sz w:val="23"/>
          <w:szCs w:val="23"/>
        </w:rPr>
        <w:t>&gt;</w:t>
      </w:r>
      <w:r>
        <w:rPr>
          <w:rFonts w:ascii="Consolas" w:hAnsi="Consolas"/>
          <w:color w:val="000000"/>
          <w:sz w:val="23"/>
          <w:szCs w:val="23"/>
        </w:rPr>
        <w:t>milk</w:t>
      </w:r>
      <w:r>
        <w:rPr>
          <w:rStyle w:val="tagcolor"/>
          <w:rFonts w:ascii="Consolas" w:hAnsi="Consolas"/>
          <w:color w:val="0000CD"/>
          <w:sz w:val="23"/>
          <w:szCs w:val="23"/>
        </w:rPr>
        <w:t>&lt;</w:t>
      </w:r>
      <w:r>
        <w:rPr>
          <w:rStyle w:val="tagnamecolor"/>
          <w:rFonts w:ascii="Consolas" w:hAnsi="Consolas"/>
          <w:color w:val="A52A2A"/>
          <w:sz w:val="23"/>
          <w:szCs w:val="23"/>
        </w:rPr>
        <w:t>/mark</w:t>
      </w:r>
      <w:r>
        <w:rPr>
          <w:rStyle w:val="tagcolor"/>
          <w:rFonts w:ascii="Consolas" w:hAnsi="Consolas"/>
          <w:color w:val="0000CD"/>
          <w:sz w:val="23"/>
          <w:szCs w:val="23"/>
        </w:rPr>
        <w:t>&gt;</w:t>
      </w:r>
      <w:r>
        <w:rPr>
          <w:rFonts w:ascii="Consolas" w:hAnsi="Consolas"/>
          <w:color w:val="000000"/>
          <w:sz w:val="23"/>
          <w:szCs w:val="23"/>
        </w:rPr>
        <w:t> today.</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p>
    <w:p w:rsidR="00283A84" w:rsidRDefault="00F13E67" w:rsidP="00283A84">
      <w:pPr>
        <w:shd w:val="clear" w:color="auto" w:fill="E7E9EB"/>
        <w:rPr>
          <w:rFonts w:ascii="Verdana" w:hAnsi="Verdana"/>
          <w:color w:val="000000"/>
          <w:sz w:val="23"/>
          <w:szCs w:val="23"/>
        </w:rPr>
      </w:pPr>
      <w:hyperlink r:id="rId46" w:tgtFrame="_blank" w:history="1">
        <w:r w:rsidR="00B4466F">
          <w:rPr>
            <w:rStyle w:val="Hyperlink"/>
            <w:rFonts w:ascii="Arial" w:hAnsi="Arial" w:cs="Arial"/>
            <w:color w:val="FFFFFF"/>
            <w:sz w:val="26"/>
            <w:szCs w:val="26"/>
            <w:bdr w:val="none" w:sz="0" w:space="0" w:color="auto" w:frame="1"/>
            <w:shd w:val="clear" w:color="auto" w:fill="4CAF50"/>
          </w:rPr>
          <w:t>output</w:t>
        </w:r>
      </w:hyperlink>
    </w:p>
    <w:p w:rsidR="00B4466F" w:rsidRDefault="00B4466F" w:rsidP="00283A84">
      <w:pPr>
        <w:shd w:val="clear" w:color="auto" w:fill="E7E9EB"/>
        <w:rPr>
          <w:rFonts w:ascii="Verdana" w:hAnsi="Verdana"/>
          <w:color w:val="000000"/>
          <w:sz w:val="23"/>
          <w:szCs w:val="23"/>
        </w:rPr>
      </w:pPr>
      <w:r>
        <w:rPr>
          <w:color w:val="000000"/>
          <w:sz w:val="27"/>
          <w:szCs w:val="27"/>
        </w:rPr>
        <w:t>Do not forget to buy </w:t>
      </w:r>
      <w:r w:rsidRPr="00B4466F">
        <w:rPr>
          <w:highlight w:val="yellow"/>
        </w:rPr>
        <w:t>milk</w:t>
      </w:r>
      <w:r>
        <w:rPr>
          <w:color w:val="000000"/>
          <w:sz w:val="27"/>
          <w:szCs w:val="27"/>
        </w:rPr>
        <w:t> today.</w:t>
      </w:r>
    </w:p>
    <w:p w:rsidR="00283A84" w:rsidRDefault="00F13E67" w:rsidP="00283A84">
      <w:pPr>
        <w:spacing w:before="300" w:after="300"/>
        <w:rPr>
          <w:rFonts w:ascii="Times New Roman" w:hAnsi="Times New Roman"/>
          <w:sz w:val="24"/>
          <w:szCs w:val="24"/>
        </w:rPr>
      </w:pPr>
      <w:r>
        <w:pict>
          <v:rect id="_x0000_i1081" style="width:0;height:0" o:hralign="center" o:hrstd="t" o:hrnoshade="t" o:hr="t" fillcolor="black" stroked="f"/>
        </w:pict>
      </w:r>
    </w:p>
    <w:p w:rsidR="00283A84" w:rsidRDefault="00283A84" w:rsidP="00283A84">
      <w:pPr>
        <w:pStyle w:val="Heading2"/>
        <w:shd w:val="clear" w:color="auto" w:fill="FFFFFF"/>
        <w:spacing w:before="150" w:beforeAutospacing="0" w:after="150" w:afterAutospacing="0"/>
        <w:rPr>
          <w:rFonts w:ascii="Segoe UI" w:hAnsi="Segoe UI" w:cs="Segoe UI"/>
          <w:b w:val="0"/>
          <w:bCs w:val="0"/>
          <w:color w:val="000000"/>
          <w:sz w:val="48"/>
          <w:szCs w:val="48"/>
        </w:rPr>
      </w:pPr>
      <w:bookmarkStart w:id="115" w:name="_Toc129779686"/>
      <w:r>
        <w:rPr>
          <w:rFonts w:ascii="Segoe UI" w:hAnsi="Segoe UI" w:cs="Segoe UI"/>
          <w:b w:val="0"/>
          <w:bCs w:val="0"/>
          <w:color w:val="000000"/>
          <w:sz w:val="48"/>
          <w:szCs w:val="48"/>
        </w:rPr>
        <w:t>HTML &lt;del&gt; Element</w:t>
      </w:r>
      <w:bookmarkEnd w:id="115"/>
    </w:p>
    <w:p w:rsidR="00283A84" w:rsidRDefault="00283A84" w:rsidP="00283A8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HTML </w:t>
      </w:r>
      <w:r>
        <w:rPr>
          <w:rStyle w:val="HTMLCode"/>
          <w:rFonts w:ascii="Consolas" w:eastAsiaTheme="majorEastAsia" w:hAnsi="Consolas"/>
          <w:color w:val="DC143C"/>
        </w:rPr>
        <w:t>&lt;del&gt;</w:t>
      </w:r>
      <w:r>
        <w:rPr>
          <w:rFonts w:ascii="Verdana" w:hAnsi="Verdana"/>
          <w:color w:val="000000"/>
          <w:sz w:val="23"/>
          <w:szCs w:val="23"/>
        </w:rPr>
        <w:t> element defines text that has been deleted from a document. Browsers will usually strike a line through deleted text:</w:t>
      </w:r>
    </w:p>
    <w:p w:rsidR="00283A84" w:rsidRDefault="00283A84" w:rsidP="00283A84">
      <w:pPr>
        <w:pStyle w:val="Heading3"/>
        <w:shd w:val="clear" w:color="auto" w:fill="E7E9EB"/>
        <w:spacing w:before="150" w:after="150"/>
        <w:rPr>
          <w:rFonts w:ascii="Segoe UI" w:hAnsi="Segoe UI" w:cs="Segoe UI"/>
          <w:b w:val="0"/>
          <w:bCs w:val="0"/>
          <w:color w:val="000000"/>
          <w:sz w:val="36"/>
          <w:szCs w:val="36"/>
        </w:rPr>
      </w:pPr>
      <w:bookmarkStart w:id="116" w:name="_Toc129779687"/>
      <w:r>
        <w:rPr>
          <w:rFonts w:ascii="Segoe UI" w:hAnsi="Segoe UI" w:cs="Segoe UI"/>
          <w:b w:val="0"/>
          <w:bCs w:val="0"/>
          <w:color w:val="000000"/>
          <w:sz w:val="36"/>
          <w:szCs w:val="36"/>
        </w:rPr>
        <w:t>Example</w:t>
      </w:r>
      <w:bookmarkEnd w:id="116"/>
    </w:p>
    <w:p w:rsidR="00283A84" w:rsidRDefault="00283A84" w:rsidP="00283A84">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My favorite color is </w:t>
      </w:r>
      <w:r>
        <w:rPr>
          <w:rStyle w:val="tagcolor"/>
          <w:rFonts w:ascii="Consolas" w:hAnsi="Consolas"/>
          <w:color w:val="0000CD"/>
          <w:sz w:val="23"/>
          <w:szCs w:val="23"/>
        </w:rPr>
        <w:t>&lt;</w:t>
      </w:r>
      <w:r>
        <w:rPr>
          <w:rStyle w:val="tagnamecolor"/>
          <w:rFonts w:ascii="Consolas" w:hAnsi="Consolas"/>
          <w:color w:val="A52A2A"/>
          <w:sz w:val="23"/>
          <w:szCs w:val="23"/>
        </w:rPr>
        <w:t>del</w:t>
      </w:r>
      <w:r>
        <w:rPr>
          <w:rStyle w:val="tagcolor"/>
          <w:rFonts w:ascii="Consolas" w:hAnsi="Consolas"/>
          <w:color w:val="0000CD"/>
          <w:sz w:val="23"/>
          <w:szCs w:val="23"/>
        </w:rPr>
        <w:t>&gt;</w:t>
      </w:r>
      <w:r>
        <w:rPr>
          <w:rFonts w:ascii="Consolas" w:hAnsi="Consolas"/>
          <w:color w:val="000000"/>
          <w:sz w:val="23"/>
          <w:szCs w:val="23"/>
        </w:rPr>
        <w:t>blue</w:t>
      </w:r>
      <w:r>
        <w:rPr>
          <w:rStyle w:val="tagcolor"/>
          <w:rFonts w:ascii="Consolas" w:hAnsi="Consolas"/>
          <w:color w:val="0000CD"/>
          <w:sz w:val="23"/>
          <w:szCs w:val="23"/>
        </w:rPr>
        <w:t>&lt;</w:t>
      </w:r>
      <w:r>
        <w:rPr>
          <w:rStyle w:val="tagnamecolor"/>
          <w:rFonts w:ascii="Consolas" w:hAnsi="Consolas"/>
          <w:color w:val="A52A2A"/>
          <w:sz w:val="23"/>
          <w:szCs w:val="23"/>
        </w:rPr>
        <w:t>/del</w:t>
      </w:r>
      <w:r>
        <w:rPr>
          <w:rStyle w:val="tagcolor"/>
          <w:rFonts w:ascii="Consolas" w:hAnsi="Consolas"/>
          <w:color w:val="0000CD"/>
          <w:sz w:val="23"/>
          <w:szCs w:val="23"/>
        </w:rPr>
        <w:t>&gt;</w:t>
      </w:r>
      <w:r>
        <w:rPr>
          <w:rFonts w:ascii="Consolas" w:hAnsi="Consolas"/>
          <w:color w:val="000000"/>
          <w:sz w:val="23"/>
          <w:szCs w:val="23"/>
        </w:rPr>
        <w:t> red.</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p>
    <w:p w:rsidR="00283A84" w:rsidRDefault="00F13E67" w:rsidP="00283A84">
      <w:pPr>
        <w:shd w:val="clear" w:color="auto" w:fill="E7E9EB"/>
        <w:rPr>
          <w:rFonts w:ascii="Verdana" w:hAnsi="Verdana"/>
          <w:color w:val="000000"/>
          <w:sz w:val="23"/>
          <w:szCs w:val="23"/>
        </w:rPr>
      </w:pPr>
      <w:hyperlink r:id="rId47" w:tgtFrame="_blank" w:history="1">
        <w:r w:rsidR="00B4466F">
          <w:rPr>
            <w:rStyle w:val="Hyperlink"/>
            <w:rFonts w:ascii="Arial" w:hAnsi="Arial" w:cs="Arial"/>
            <w:color w:val="FFFFFF"/>
            <w:sz w:val="26"/>
            <w:szCs w:val="26"/>
            <w:bdr w:val="none" w:sz="0" w:space="0" w:color="auto" w:frame="1"/>
            <w:shd w:val="clear" w:color="auto" w:fill="4CAF50"/>
          </w:rPr>
          <w:t>output</w:t>
        </w:r>
      </w:hyperlink>
    </w:p>
    <w:p w:rsidR="00B4466F" w:rsidRDefault="00B4466F" w:rsidP="00283A84">
      <w:pPr>
        <w:shd w:val="clear" w:color="auto" w:fill="E7E9EB"/>
        <w:rPr>
          <w:rFonts w:ascii="Verdana" w:hAnsi="Verdana"/>
          <w:color w:val="000000"/>
          <w:sz w:val="23"/>
          <w:szCs w:val="23"/>
        </w:rPr>
      </w:pPr>
      <w:r>
        <w:rPr>
          <w:color w:val="000000"/>
          <w:sz w:val="27"/>
          <w:szCs w:val="27"/>
        </w:rPr>
        <w:t>My favorite color is </w:t>
      </w:r>
      <w:del w:id="117" w:author="Unknown">
        <w:r>
          <w:rPr>
            <w:color w:val="000000"/>
            <w:sz w:val="27"/>
            <w:szCs w:val="27"/>
          </w:rPr>
          <w:delText>blue</w:delText>
        </w:r>
      </w:del>
      <w:r>
        <w:rPr>
          <w:color w:val="000000"/>
          <w:sz w:val="27"/>
          <w:szCs w:val="27"/>
        </w:rPr>
        <w:t> red.</w:t>
      </w:r>
    </w:p>
    <w:p w:rsidR="00283A84" w:rsidRDefault="00F13E67" w:rsidP="00283A84">
      <w:pPr>
        <w:spacing w:before="300" w:after="300"/>
        <w:rPr>
          <w:rFonts w:ascii="Times New Roman" w:hAnsi="Times New Roman"/>
          <w:sz w:val="24"/>
          <w:szCs w:val="24"/>
        </w:rPr>
      </w:pPr>
      <w:r>
        <w:pict>
          <v:rect id="_x0000_i1082" style="width:0;height:0" o:hralign="center" o:hrstd="t" o:hrnoshade="t" o:hr="t" fillcolor="black" stroked="f"/>
        </w:pict>
      </w:r>
    </w:p>
    <w:p w:rsidR="00283A84" w:rsidRDefault="00283A84" w:rsidP="00283A84">
      <w:pPr>
        <w:pStyle w:val="Heading2"/>
        <w:shd w:val="clear" w:color="auto" w:fill="FFFFFF"/>
        <w:spacing w:before="150" w:beforeAutospacing="0" w:after="150" w:afterAutospacing="0"/>
        <w:rPr>
          <w:rFonts w:ascii="Segoe UI" w:hAnsi="Segoe UI" w:cs="Segoe UI"/>
          <w:b w:val="0"/>
          <w:bCs w:val="0"/>
          <w:color w:val="000000"/>
          <w:sz w:val="48"/>
          <w:szCs w:val="48"/>
        </w:rPr>
      </w:pPr>
      <w:bookmarkStart w:id="118" w:name="_Toc129779688"/>
      <w:r>
        <w:rPr>
          <w:rFonts w:ascii="Segoe UI" w:hAnsi="Segoe UI" w:cs="Segoe UI"/>
          <w:b w:val="0"/>
          <w:bCs w:val="0"/>
          <w:color w:val="000000"/>
          <w:sz w:val="48"/>
          <w:szCs w:val="48"/>
        </w:rPr>
        <w:t>HTML &lt;ins&gt; Element</w:t>
      </w:r>
      <w:bookmarkEnd w:id="118"/>
    </w:p>
    <w:p w:rsidR="00283A84" w:rsidRDefault="00283A84" w:rsidP="00283A8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HTML </w:t>
      </w:r>
      <w:r>
        <w:rPr>
          <w:rStyle w:val="HTMLCode"/>
          <w:rFonts w:ascii="Consolas" w:eastAsiaTheme="majorEastAsia" w:hAnsi="Consolas"/>
          <w:color w:val="DC143C"/>
        </w:rPr>
        <w:t>&lt;ins&gt;</w:t>
      </w:r>
      <w:r>
        <w:rPr>
          <w:rFonts w:ascii="Verdana" w:hAnsi="Verdana"/>
          <w:color w:val="000000"/>
          <w:sz w:val="23"/>
          <w:szCs w:val="23"/>
        </w:rPr>
        <w:t> element defines a text that has been inserted into a document. Browsers will usually underline inserted text:</w:t>
      </w:r>
    </w:p>
    <w:p w:rsidR="00283A84" w:rsidRDefault="00283A84" w:rsidP="00283A84">
      <w:pPr>
        <w:pStyle w:val="Heading3"/>
        <w:shd w:val="clear" w:color="auto" w:fill="E7E9EB"/>
        <w:spacing w:before="150" w:after="150"/>
        <w:rPr>
          <w:rFonts w:ascii="Segoe UI" w:hAnsi="Segoe UI" w:cs="Segoe UI"/>
          <w:b w:val="0"/>
          <w:bCs w:val="0"/>
          <w:color w:val="000000"/>
          <w:sz w:val="36"/>
          <w:szCs w:val="36"/>
        </w:rPr>
      </w:pPr>
      <w:bookmarkStart w:id="119" w:name="_Toc129779689"/>
      <w:r>
        <w:rPr>
          <w:rFonts w:ascii="Segoe UI" w:hAnsi="Segoe UI" w:cs="Segoe UI"/>
          <w:b w:val="0"/>
          <w:bCs w:val="0"/>
          <w:color w:val="000000"/>
          <w:sz w:val="36"/>
          <w:szCs w:val="36"/>
        </w:rPr>
        <w:t>Example</w:t>
      </w:r>
      <w:bookmarkEnd w:id="119"/>
    </w:p>
    <w:p w:rsidR="00283A84" w:rsidRDefault="00283A84" w:rsidP="00283A84">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My favorite color is </w:t>
      </w:r>
      <w:r>
        <w:rPr>
          <w:rStyle w:val="tagcolor"/>
          <w:rFonts w:ascii="Consolas" w:hAnsi="Consolas"/>
          <w:color w:val="0000CD"/>
          <w:sz w:val="23"/>
          <w:szCs w:val="23"/>
        </w:rPr>
        <w:t>&lt;</w:t>
      </w:r>
      <w:r>
        <w:rPr>
          <w:rStyle w:val="tagnamecolor"/>
          <w:rFonts w:ascii="Consolas" w:hAnsi="Consolas"/>
          <w:color w:val="A52A2A"/>
          <w:sz w:val="23"/>
          <w:szCs w:val="23"/>
        </w:rPr>
        <w:t>del</w:t>
      </w:r>
      <w:r>
        <w:rPr>
          <w:rStyle w:val="tagcolor"/>
          <w:rFonts w:ascii="Consolas" w:hAnsi="Consolas"/>
          <w:color w:val="0000CD"/>
          <w:sz w:val="23"/>
          <w:szCs w:val="23"/>
        </w:rPr>
        <w:t>&gt;</w:t>
      </w:r>
      <w:r>
        <w:rPr>
          <w:rFonts w:ascii="Consolas" w:hAnsi="Consolas"/>
          <w:color w:val="000000"/>
          <w:sz w:val="23"/>
          <w:szCs w:val="23"/>
        </w:rPr>
        <w:t>blue</w:t>
      </w:r>
      <w:r>
        <w:rPr>
          <w:rStyle w:val="tagcolor"/>
          <w:rFonts w:ascii="Consolas" w:hAnsi="Consolas"/>
          <w:color w:val="0000CD"/>
          <w:sz w:val="23"/>
          <w:szCs w:val="23"/>
        </w:rPr>
        <w:t>&lt;</w:t>
      </w:r>
      <w:r>
        <w:rPr>
          <w:rStyle w:val="tagnamecolor"/>
          <w:rFonts w:ascii="Consolas" w:hAnsi="Consolas"/>
          <w:color w:val="A52A2A"/>
          <w:sz w:val="23"/>
          <w:szCs w:val="23"/>
        </w:rPr>
        <w:t>/del</w:t>
      </w:r>
      <w:r>
        <w:rPr>
          <w:rStyle w:val="tagcolor"/>
          <w:rFonts w:ascii="Consolas" w:hAnsi="Consolas"/>
          <w:color w:val="0000CD"/>
          <w:sz w:val="23"/>
          <w:szCs w:val="23"/>
        </w:rPr>
        <w:t>&gt;</w:t>
      </w:r>
      <w:r>
        <w:rPr>
          <w:rFonts w:ascii="Consolas" w:hAnsi="Consolas"/>
          <w:color w:val="000000"/>
          <w:sz w:val="23"/>
          <w:szCs w:val="23"/>
        </w:rPr>
        <w:t> </w:t>
      </w:r>
      <w:r>
        <w:rPr>
          <w:rStyle w:val="tagcolor"/>
          <w:rFonts w:ascii="Consolas" w:hAnsi="Consolas"/>
          <w:color w:val="0000CD"/>
          <w:sz w:val="23"/>
          <w:szCs w:val="23"/>
        </w:rPr>
        <w:t>&lt;</w:t>
      </w:r>
      <w:r>
        <w:rPr>
          <w:rStyle w:val="tagnamecolor"/>
          <w:rFonts w:ascii="Consolas" w:hAnsi="Consolas"/>
          <w:color w:val="A52A2A"/>
          <w:sz w:val="23"/>
          <w:szCs w:val="23"/>
        </w:rPr>
        <w:t>ins</w:t>
      </w:r>
      <w:r>
        <w:rPr>
          <w:rStyle w:val="tagcolor"/>
          <w:rFonts w:ascii="Consolas" w:hAnsi="Consolas"/>
          <w:color w:val="0000CD"/>
          <w:sz w:val="23"/>
          <w:szCs w:val="23"/>
        </w:rPr>
        <w:t>&gt;</w:t>
      </w:r>
      <w:r>
        <w:rPr>
          <w:rFonts w:ascii="Consolas" w:hAnsi="Consolas"/>
          <w:color w:val="000000"/>
          <w:sz w:val="23"/>
          <w:szCs w:val="23"/>
        </w:rPr>
        <w:t>red</w:t>
      </w:r>
      <w:r>
        <w:rPr>
          <w:rStyle w:val="tagcolor"/>
          <w:rFonts w:ascii="Consolas" w:hAnsi="Consolas"/>
          <w:color w:val="0000CD"/>
          <w:sz w:val="23"/>
          <w:szCs w:val="23"/>
        </w:rPr>
        <w:t>&lt;</w:t>
      </w:r>
      <w:r>
        <w:rPr>
          <w:rStyle w:val="tagnamecolor"/>
          <w:rFonts w:ascii="Consolas" w:hAnsi="Consolas"/>
          <w:color w:val="A52A2A"/>
          <w:sz w:val="23"/>
          <w:szCs w:val="23"/>
        </w:rPr>
        <w:t>/ins</w:t>
      </w:r>
      <w:r>
        <w:rPr>
          <w:rStyle w:val="tagcolor"/>
          <w:rFonts w:ascii="Consolas" w:hAnsi="Consolas"/>
          <w:color w:val="0000CD"/>
          <w:sz w:val="23"/>
          <w:szCs w:val="23"/>
        </w:rPr>
        <w:t>&gt;</w:t>
      </w:r>
      <w:r>
        <w:rPr>
          <w:rFonts w:ascii="Consolas" w:hAnsi="Consolas"/>
          <w:color w:val="000000"/>
          <w:sz w:val="23"/>
          <w:szCs w:val="23"/>
        </w:rPr>
        <w:t>.</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p>
    <w:p w:rsidR="00B4466F" w:rsidRDefault="00B4466F" w:rsidP="00283A84">
      <w:pPr>
        <w:spacing w:before="300" w:after="300"/>
        <w:rPr>
          <w:rFonts w:ascii="Verdana" w:hAnsi="Verdana"/>
          <w:color w:val="000000"/>
          <w:sz w:val="23"/>
          <w:szCs w:val="23"/>
        </w:rPr>
      </w:pPr>
      <w:r>
        <w:rPr>
          <w:rFonts w:ascii="Verdana" w:hAnsi="Verdana"/>
          <w:color w:val="000000"/>
          <w:sz w:val="23"/>
          <w:szCs w:val="23"/>
        </w:rPr>
        <w:t>Output</w:t>
      </w:r>
    </w:p>
    <w:p w:rsidR="00283A84" w:rsidRPr="00B4466F" w:rsidRDefault="00B4466F" w:rsidP="00283A84">
      <w:pPr>
        <w:spacing w:before="300" w:after="300"/>
        <w:rPr>
          <w:rFonts w:ascii="Verdana" w:hAnsi="Verdana"/>
          <w:color w:val="000000"/>
          <w:sz w:val="23"/>
          <w:szCs w:val="23"/>
        </w:rPr>
      </w:pPr>
      <w:r>
        <w:rPr>
          <w:color w:val="000000"/>
          <w:sz w:val="27"/>
          <w:szCs w:val="27"/>
        </w:rPr>
        <w:t>My favorite color is </w:t>
      </w:r>
      <w:del w:id="120" w:author="Unknown">
        <w:r>
          <w:rPr>
            <w:color w:val="000000"/>
            <w:sz w:val="27"/>
            <w:szCs w:val="27"/>
          </w:rPr>
          <w:delText>blue</w:delText>
        </w:r>
      </w:del>
      <w:r>
        <w:rPr>
          <w:color w:val="000000"/>
          <w:sz w:val="27"/>
          <w:szCs w:val="27"/>
        </w:rPr>
        <w:t> </w:t>
      </w:r>
      <w:ins w:id="121" w:author="Unknown">
        <w:r>
          <w:rPr>
            <w:color w:val="000000"/>
            <w:sz w:val="27"/>
            <w:szCs w:val="27"/>
          </w:rPr>
          <w:t>red</w:t>
        </w:r>
      </w:ins>
      <w:r>
        <w:rPr>
          <w:color w:val="000000"/>
          <w:sz w:val="27"/>
          <w:szCs w:val="27"/>
        </w:rPr>
        <w:t>.</w:t>
      </w:r>
      <w:r>
        <w:t xml:space="preserve"> </w:t>
      </w:r>
      <w:r w:rsidR="00F13E67">
        <w:pict>
          <v:rect id="_x0000_i1083" style="width:0;height:0" o:hralign="center" o:hrstd="t" o:hrnoshade="t" o:hr="t" fillcolor="black" stroked="f"/>
        </w:pict>
      </w:r>
    </w:p>
    <w:p w:rsidR="00283A84" w:rsidRDefault="00283A84" w:rsidP="00283A84">
      <w:pPr>
        <w:pStyle w:val="Heading2"/>
        <w:shd w:val="clear" w:color="auto" w:fill="FFFFFF"/>
        <w:spacing w:before="150" w:beforeAutospacing="0" w:after="150" w:afterAutospacing="0"/>
        <w:rPr>
          <w:rFonts w:ascii="Segoe UI" w:hAnsi="Segoe UI" w:cs="Segoe UI"/>
          <w:b w:val="0"/>
          <w:bCs w:val="0"/>
          <w:color w:val="000000"/>
          <w:sz w:val="48"/>
          <w:szCs w:val="48"/>
        </w:rPr>
      </w:pPr>
      <w:bookmarkStart w:id="122" w:name="_Toc129779690"/>
      <w:r>
        <w:rPr>
          <w:rFonts w:ascii="Segoe UI" w:hAnsi="Segoe UI" w:cs="Segoe UI"/>
          <w:b w:val="0"/>
          <w:bCs w:val="0"/>
          <w:color w:val="000000"/>
          <w:sz w:val="48"/>
          <w:szCs w:val="48"/>
        </w:rPr>
        <w:lastRenderedPageBreak/>
        <w:t>HTML &lt;sub&gt; Element</w:t>
      </w:r>
      <w:bookmarkEnd w:id="122"/>
    </w:p>
    <w:p w:rsidR="00283A84" w:rsidRDefault="00283A84" w:rsidP="00283A8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HTML </w:t>
      </w:r>
      <w:r>
        <w:rPr>
          <w:rStyle w:val="HTMLCode"/>
          <w:rFonts w:ascii="Consolas" w:eastAsiaTheme="majorEastAsia" w:hAnsi="Consolas"/>
          <w:color w:val="DC143C"/>
        </w:rPr>
        <w:t>&lt;sub&gt;</w:t>
      </w:r>
      <w:r>
        <w:rPr>
          <w:rFonts w:ascii="Verdana" w:hAnsi="Verdana"/>
          <w:color w:val="000000"/>
          <w:sz w:val="23"/>
          <w:szCs w:val="23"/>
        </w:rPr>
        <w:t> element defines subscript text. Subscript text appears half a character below the normal line, and is sometimes rendered in a smaller font. Subscript text can be used for chemical formulas, like H</w:t>
      </w:r>
      <w:r>
        <w:rPr>
          <w:rFonts w:ascii="Verdana" w:hAnsi="Verdana"/>
          <w:color w:val="000000"/>
          <w:sz w:val="17"/>
          <w:szCs w:val="17"/>
          <w:vertAlign w:val="subscript"/>
        </w:rPr>
        <w:t>2</w:t>
      </w:r>
      <w:r>
        <w:rPr>
          <w:rFonts w:ascii="Verdana" w:hAnsi="Verdana"/>
          <w:color w:val="000000"/>
          <w:sz w:val="23"/>
          <w:szCs w:val="23"/>
        </w:rPr>
        <w:t>O:</w:t>
      </w:r>
    </w:p>
    <w:p w:rsidR="00283A84" w:rsidRDefault="00283A84" w:rsidP="00283A84">
      <w:pPr>
        <w:pStyle w:val="Heading3"/>
        <w:shd w:val="clear" w:color="auto" w:fill="E7E9EB"/>
        <w:spacing w:before="150" w:after="150"/>
        <w:rPr>
          <w:rFonts w:ascii="Segoe UI" w:hAnsi="Segoe UI" w:cs="Segoe UI"/>
          <w:b w:val="0"/>
          <w:bCs w:val="0"/>
          <w:color w:val="000000"/>
          <w:sz w:val="36"/>
          <w:szCs w:val="36"/>
        </w:rPr>
      </w:pPr>
      <w:bookmarkStart w:id="123" w:name="_Toc129779691"/>
      <w:r>
        <w:rPr>
          <w:rFonts w:ascii="Segoe UI" w:hAnsi="Segoe UI" w:cs="Segoe UI"/>
          <w:b w:val="0"/>
          <w:bCs w:val="0"/>
          <w:color w:val="000000"/>
          <w:sz w:val="36"/>
          <w:szCs w:val="36"/>
        </w:rPr>
        <w:t>Example</w:t>
      </w:r>
      <w:bookmarkEnd w:id="123"/>
    </w:p>
    <w:p w:rsidR="00283A84" w:rsidRDefault="00283A84" w:rsidP="00283A84">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This is </w:t>
      </w:r>
      <w:r>
        <w:rPr>
          <w:rStyle w:val="tagcolor"/>
          <w:rFonts w:ascii="Consolas" w:hAnsi="Consolas"/>
          <w:color w:val="0000CD"/>
          <w:sz w:val="23"/>
          <w:szCs w:val="23"/>
        </w:rPr>
        <w:t>&lt;</w:t>
      </w:r>
      <w:r>
        <w:rPr>
          <w:rStyle w:val="tagnamecolor"/>
          <w:rFonts w:ascii="Consolas" w:hAnsi="Consolas"/>
          <w:color w:val="A52A2A"/>
          <w:sz w:val="23"/>
          <w:szCs w:val="23"/>
        </w:rPr>
        <w:t>sub</w:t>
      </w:r>
      <w:r>
        <w:rPr>
          <w:rStyle w:val="tagcolor"/>
          <w:rFonts w:ascii="Consolas" w:hAnsi="Consolas"/>
          <w:color w:val="0000CD"/>
          <w:sz w:val="23"/>
          <w:szCs w:val="23"/>
        </w:rPr>
        <w:t>&gt;</w:t>
      </w:r>
      <w:r>
        <w:rPr>
          <w:rFonts w:ascii="Consolas" w:hAnsi="Consolas"/>
          <w:color w:val="000000"/>
          <w:sz w:val="23"/>
          <w:szCs w:val="23"/>
        </w:rPr>
        <w:t>subscripted</w:t>
      </w:r>
      <w:r>
        <w:rPr>
          <w:rStyle w:val="tagcolor"/>
          <w:rFonts w:ascii="Consolas" w:hAnsi="Consolas"/>
          <w:color w:val="0000CD"/>
          <w:sz w:val="23"/>
          <w:szCs w:val="23"/>
        </w:rPr>
        <w:t>&lt;</w:t>
      </w:r>
      <w:r>
        <w:rPr>
          <w:rStyle w:val="tagnamecolor"/>
          <w:rFonts w:ascii="Consolas" w:hAnsi="Consolas"/>
          <w:color w:val="A52A2A"/>
          <w:sz w:val="23"/>
          <w:szCs w:val="23"/>
        </w:rPr>
        <w:t>/sub</w:t>
      </w:r>
      <w:r>
        <w:rPr>
          <w:rStyle w:val="tagcolor"/>
          <w:rFonts w:ascii="Consolas" w:hAnsi="Consolas"/>
          <w:color w:val="0000CD"/>
          <w:sz w:val="23"/>
          <w:szCs w:val="23"/>
        </w:rPr>
        <w:t>&gt;</w:t>
      </w:r>
      <w:r>
        <w:rPr>
          <w:rFonts w:ascii="Consolas" w:hAnsi="Consolas"/>
          <w:color w:val="000000"/>
          <w:sz w:val="23"/>
          <w:szCs w:val="23"/>
        </w:rPr>
        <w:t> text.</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p>
    <w:p w:rsidR="00283A84" w:rsidRDefault="00283A84" w:rsidP="00283A84">
      <w:pPr>
        <w:shd w:val="clear" w:color="auto" w:fill="FFFFFF"/>
        <w:rPr>
          <w:rStyle w:val="tagcolor"/>
          <w:rFonts w:ascii="Consolas" w:hAnsi="Consolas"/>
          <w:color w:val="0000CD"/>
          <w:sz w:val="23"/>
          <w:szCs w:val="23"/>
        </w:rPr>
      </w:pPr>
      <w:r>
        <w:rPr>
          <w:rStyle w:val="tagcolor"/>
          <w:rFonts w:ascii="Consolas" w:hAnsi="Consolas"/>
          <w:color w:val="0000CD"/>
          <w:sz w:val="23"/>
          <w:szCs w:val="23"/>
        </w:rPr>
        <w:t>Output</w:t>
      </w:r>
    </w:p>
    <w:p w:rsidR="00283A84" w:rsidRPr="00283A84" w:rsidRDefault="00283A84" w:rsidP="00283A84">
      <w:pPr>
        <w:shd w:val="clear" w:color="auto" w:fill="FFFFFF"/>
        <w:rPr>
          <w:rFonts w:ascii="Consolas" w:hAnsi="Consolas" w:cs="Times New Roman"/>
          <w:color w:val="000000"/>
          <w:sz w:val="23"/>
          <w:szCs w:val="23"/>
        </w:rPr>
      </w:pPr>
      <w:r>
        <w:rPr>
          <w:color w:val="000000"/>
          <w:sz w:val="27"/>
          <w:szCs w:val="27"/>
        </w:rPr>
        <w:t>This is </w:t>
      </w:r>
      <w:r>
        <w:rPr>
          <w:color w:val="000000"/>
          <w:vertAlign w:val="subscript"/>
        </w:rPr>
        <w:t>subscripted</w:t>
      </w:r>
      <w:r w:rsidR="00B4466F">
        <w:rPr>
          <w:color w:val="000000"/>
          <w:sz w:val="27"/>
          <w:szCs w:val="27"/>
        </w:rPr>
        <w:t> tex</w:t>
      </w:r>
      <w:r w:rsidR="00F13E67">
        <w:pict>
          <v:rect id="_x0000_i1084" style="width:0;height:0" o:hralign="center" o:hrstd="t" o:hrnoshade="t" o:hr="t" fillcolor="black" stroked="f"/>
        </w:pict>
      </w:r>
    </w:p>
    <w:p w:rsidR="00283A84" w:rsidRDefault="00283A84" w:rsidP="00283A84">
      <w:pPr>
        <w:pStyle w:val="Heading2"/>
        <w:shd w:val="clear" w:color="auto" w:fill="FFFFFF"/>
        <w:spacing w:before="150" w:beforeAutospacing="0" w:after="150" w:afterAutospacing="0"/>
        <w:rPr>
          <w:rFonts w:ascii="Segoe UI" w:hAnsi="Segoe UI" w:cs="Segoe UI"/>
          <w:b w:val="0"/>
          <w:bCs w:val="0"/>
          <w:color w:val="000000"/>
          <w:sz w:val="48"/>
          <w:szCs w:val="48"/>
        </w:rPr>
      </w:pPr>
      <w:bookmarkStart w:id="124" w:name="_Toc129779692"/>
      <w:r>
        <w:rPr>
          <w:rFonts w:ascii="Segoe UI" w:hAnsi="Segoe UI" w:cs="Segoe UI"/>
          <w:b w:val="0"/>
          <w:bCs w:val="0"/>
          <w:color w:val="000000"/>
          <w:sz w:val="48"/>
          <w:szCs w:val="48"/>
        </w:rPr>
        <w:t>HTML &lt;sup&gt; Element</w:t>
      </w:r>
      <w:bookmarkEnd w:id="124"/>
    </w:p>
    <w:p w:rsidR="00283A84" w:rsidRDefault="00283A84" w:rsidP="00283A8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HTML </w:t>
      </w:r>
      <w:r>
        <w:rPr>
          <w:rStyle w:val="HTMLCode"/>
          <w:rFonts w:ascii="Consolas" w:eastAsiaTheme="majorEastAsia" w:hAnsi="Consolas"/>
          <w:color w:val="DC143C"/>
        </w:rPr>
        <w:t>&lt;sup&gt;</w:t>
      </w:r>
      <w:r>
        <w:rPr>
          <w:rFonts w:ascii="Verdana" w:hAnsi="Verdana"/>
          <w:color w:val="000000"/>
          <w:sz w:val="23"/>
          <w:szCs w:val="23"/>
        </w:rPr>
        <w:t> element defines superscript text. Superscript text appears half a character above the normal line, and is sometimes rendered in a smaller font. Superscript text can be used for footnotes, like WWW</w:t>
      </w:r>
      <w:r>
        <w:rPr>
          <w:rFonts w:ascii="Verdana" w:hAnsi="Verdana"/>
          <w:color w:val="000000"/>
          <w:sz w:val="17"/>
          <w:szCs w:val="17"/>
          <w:vertAlign w:val="superscript"/>
        </w:rPr>
        <w:t>[1]</w:t>
      </w:r>
      <w:r>
        <w:rPr>
          <w:rFonts w:ascii="Verdana" w:hAnsi="Verdana"/>
          <w:color w:val="000000"/>
          <w:sz w:val="23"/>
          <w:szCs w:val="23"/>
        </w:rPr>
        <w:t>:</w:t>
      </w:r>
    </w:p>
    <w:p w:rsidR="00283A84" w:rsidRDefault="00283A84" w:rsidP="00283A84">
      <w:pPr>
        <w:pStyle w:val="Heading3"/>
        <w:shd w:val="clear" w:color="auto" w:fill="E7E9EB"/>
        <w:spacing w:before="150" w:after="150"/>
        <w:rPr>
          <w:rFonts w:ascii="Segoe UI" w:hAnsi="Segoe UI" w:cs="Segoe UI"/>
          <w:b w:val="0"/>
          <w:bCs w:val="0"/>
          <w:color w:val="000000"/>
          <w:sz w:val="36"/>
          <w:szCs w:val="36"/>
        </w:rPr>
      </w:pPr>
      <w:bookmarkStart w:id="125" w:name="_Toc129779693"/>
      <w:r>
        <w:rPr>
          <w:rFonts w:ascii="Segoe UI" w:hAnsi="Segoe UI" w:cs="Segoe UI"/>
          <w:b w:val="0"/>
          <w:bCs w:val="0"/>
          <w:color w:val="000000"/>
          <w:sz w:val="36"/>
          <w:szCs w:val="36"/>
        </w:rPr>
        <w:t>Example</w:t>
      </w:r>
      <w:bookmarkEnd w:id="125"/>
    </w:p>
    <w:p w:rsidR="00283A84" w:rsidRDefault="00283A84" w:rsidP="00283A84">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This is </w:t>
      </w:r>
      <w:r>
        <w:rPr>
          <w:rStyle w:val="tagcolor"/>
          <w:rFonts w:ascii="Consolas" w:hAnsi="Consolas"/>
          <w:color w:val="0000CD"/>
          <w:sz w:val="23"/>
          <w:szCs w:val="23"/>
        </w:rPr>
        <w:t>&lt;</w:t>
      </w:r>
      <w:r>
        <w:rPr>
          <w:rStyle w:val="tagnamecolor"/>
          <w:rFonts w:ascii="Consolas" w:hAnsi="Consolas"/>
          <w:color w:val="A52A2A"/>
          <w:sz w:val="23"/>
          <w:szCs w:val="23"/>
        </w:rPr>
        <w:t>sup</w:t>
      </w:r>
      <w:r>
        <w:rPr>
          <w:rStyle w:val="tagcolor"/>
          <w:rFonts w:ascii="Consolas" w:hAnsi="Consolas"/>
          <w:color w:val="0000CD"/>
          <w:sz w:val="23"/>
          <w:szCs w:val="23"/>
        </w:rPr>
        <w:t>&gt;</w:t>
      </w:r>
      <w:r>
        <w:rPr>
          <w:rFonts w:ascii="Consolas" w:hAnsi="Consolas"/>
          <w:color w:val="000000"/>
          <w:sz w:val="23"/>
          <w:szCs w:val="23"/>
        </w:rPr>
        <w:t>superscripted</w:t>
      </w:r>
      <w:r>
        <w:rPr>
          <w:rStyle w:val="tagcolor"/>
          <w:rFonts w:ascii="Consolas" w:hAnsi="Consolas"/>
          <w:color w:val="0000CD"/>
          <w:sz w:val="23"/>
          <w:szCs w:val="23"/>
        </w:rPr>
        <w:t>&lt;</w:t>
      </w:r>
      <w:r>
        <w:rPr>
          <w:rStyle w:val="tagnamecolor"/>
          <w:rFonts w:ascii="Consolas" w:hAnsi="Consolas"/>
          <w:color w:val="A52A2A"/>
          <w:sz w:val="23"/>
          <w:szCs w:val="23"/>
        </w:rPr>
        <w:t>/sup</w:t>
      </w:r>
      <w:r>
        <w:rPr>
          <w:rStyle w:val="tagcolor"/>
          <w:rFonts w:ascii="Consolas" w:hAnsi="Consolas"/>
          <w:color w:val="0000CD"/>
          <w:sz w:val="23"/>
          <w:szCs w:val="23"/>
        </w:rPr>
        <w:t>&gt;</w:t>
      </w:r>
      <w:r>
        <w:rPr>
          <w:rFonts w:ascii="Consolas" w:hAnsi="Consolas"/>
          <w:color w:val="000000"/>
          <w:sz w:val="23"/>
          <w:szCs w:val="23"/>
        </w:rPr>
        <w:t> text.</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p>
    <w:p w:rsidR="00283A84" w:rsidRDefault="00283A84" w:rsidP="00283A84">
      <w:pPr>
        <w:shd w:val="clear" w:color="auto" w:fill="FFFFFF"/>
        <w:rPr>
          <w:color w:val="000000"/>
          <w:sz w:val="27"/>
          <w:szCs w:val="27"/>
        </w:rPr>
      </w:pPr>
      <w:r>
        <w:rPr>
          <w:color w:val="000000"/>
          <w:sz w:val="27"/>
          <w:szCs w:val="27"/>
        </w:rPr>
        <w:t>Output</w:t>
      </w:r>
    </w:p>
    <w:p w:rsidR="00283A84" w:rsidRDefault="00283A84" w:rsidP="00283A84">
      <w:pPr>
        <w:shd w:val="clear" w:color="auto" w:fill="FFFFFF"/>
        <w:rPr>
          <w:rFonts w:ascii="Consolas" w:hAnsi="Consolas" w:cs="Times New Roman"/>
          <w:color w:val="000000"/>
          <w:sz w:val="23"/>
          <w:szCs w:val="23"/>
        </w:rPr>
      </w:pPr>
      <w:r>
        <w:rPr>
          <w:color w:val="000000"/>
          <w:sz w:val="27"/>
          <w:szCs w:val="27"/>
        </w:rPr>
        <w:t>This is </w:t>
      </w:r>
      <w:r>
        <w:rPr>
          <w:color w:val="000000"/>
          <w:vertAlign w:val="superscript"/>
        </w:rPr>
        <w:t>superscripted</w:t>
      </w:r>
      <w:r>
        <w:rPr>
          <w:color w:val="000000"/>
          <w:sz w:val="27"/>
          <w:szCs w:val="27"/>
        </w:rPr>
        <w:t> text.</w:t>
      </w:r>
    </w:p>
    <w:p w:rsidR="00283A84" w:rsidRDefault="00283A84" w:rsidP="00283A84">
      <w:pPr>
        <w:pStyle w:val="z-BottomofForm"/>
        <w:jc w:val="left"/>
      </w:pPr>
      <w:r>
        <w:t>Bottom of Form</w:t>
      </w:r>
    </w:p>
    <w:p w:rsidR="00283A84" w:rsidRDefault="00F13E67" w:rsidP="00283A84">
      <w:pPr>
        <w:spacing w:before="300" w:after="300"/>
        <w:rPr>
          <w:rFonts w:ascii="Times New Roman" w:hAnsi="Times New Roman"/>
          <w:sz w:val="24"/>
          <w:szCs w:val="24"/>
        </w:rPr>
      </w:pPr>
      <w:r>
        <w:pict>
          <v:rect id="_x0000_i1085" style="width:0;height:0" o:hralign="center" o:hrstd="t" o:hrnoshade="t" o:hr="t" fillcolor="black" stroked="f"/>
        </w:pict>
      </w:r>
    </w:p>
    <w:p w:rsidR="00283A84" w:rsidRDefault="00283A84" w:rsidP="00283A84">
      <w:pPr>
        <w:pStyle w:val="Heading2"/>
        <w:shd w:val="clear" w:color="auto" w:fill="FFFFFF"/>
        <w:spacing w:before="150" w:beforeAutospacing="0" w:after="150" w:afterAutospacing="0"/>
        <w:rPr>
          <w:rFonts w:ascii="Segoe UI" w:hAnsi="Segoe UI" w:cs="Segoe UI"/>
          <w:b w:val="0"/>
          <w:bCs w:val="0"/>
          <w:color w:val="000000"/>
          <w:sz w:val="48"/>
          <w:szCs w:val="48"/>
        </w:rPr>
      </w:pPr>
      <w:bookmarkStart w:id="126" w:name="_Toc129779694"/>
      <w:r>
        <w:rPr>
          <w:rFonts w:ascii="Segoe UI" w:hAnsi="Segoe UI" w:cs="Segoe UI"/>
          <w:b w:val="0"/>
          <w:bCs w:val="0"/>
          <w:color w:val="000000"/>
          <w:sz w:val="48"/>
          <w:szCs w:val="48"/>
        </w:rPr>
        <w:t>HTML Text Formatting Elements</w:t>
      </w:r>
      <w:bookmarkEnd w:id="126"/>
    </w:p>
    <w:tbl>
      <w:tblPr>
        <w:tblW w:w="978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770"/>
        <w:gridCol w:w="8010"/>
      </w:tblGrid>
      <w:tr w:rsidR="00283A84" w:rsidTr="009D650B">
        <w:tc>
          <w:tcPr>
            <w:tcW w:w="1770" w:type="dxa"/>
            <w:shd w:val="clear" w:color="auto" w:fill="FFFFFF"/>
            <w:tcMar>
              <w:top w:w="120" w:type="dxa"/>
              <w:left w:w="240" w:type="dxa"/>
              <w:bottom w:w="120" w:type="dxa"/>
              <w:right w:w="120" w:type="dxa"/>
            </w:tcMar>
            <w:hideMark/>
          </w:tcPr>
          <w:p w:rsidR="00283A84" w:rsidRDefault="00283A84">
            <w:pPr>
              <w:spacing w:before="300" w:after="300"/>
              <w:rPr>
                <w:rFonts w:ascii="Verdana" w:hAnsi="Verdana"/>
                <w:b/>
                <w:bCs/>
                <w:color w:val="000000"/>
                <w:sz w:val="23"/>
                <w:szCs w:val="23"/>
              </w:rPr>
            </w:pPr>
            <w:r>
              <w:rPr>
                <w:rFonts w:ascii="Verdana" w:hAnsi="Verdana"/>
                <w:b/>
                <w:bCs/>
                <w:color w:val="000000"/>
                <w:sz w:val="23"/>
                <w:szCs w:val="23"/>
              </w:rPr>
              <w:t>Tag</w:t>
            </w:r>
          </w:p>
        </w:tc>
        <w:tc>
          <w:tcPr>
            <w:tcW w:w="8010" w:type="dxa"/>
            <w:shd w:val="clear" w:color="auto" w:fill="FFFFFF"/>
            <w:tcMar>
              <w:top w:w="120" w:type="dxa"/>
              <w:left w:w="120" w:type="dxa"/>
              <w:bottom w:w="120" w:type="dxa"/>
              <w:right w:w="120" w:type="dxa"/>
            </w:tcMar>
            <w:hideMark/>
          </w:tcPr>
          <w:p w:rsidR="00283A84" w:rsidRDefault="00283A84">
            <w:pPr>
              <w:spacing w:before="300" w:after="300"/>
              <w:rPr>
                <w:rFonts w:ascii="Verdana" w:hAnsi="Verdana"/>
                <w:b/>
                <w:bCs/>
                <w:color w:val="000000"/>
                <w:sz w:val="23"/>
                <w:szCs w:val="23"/>
              </w:rPr>
            </w:pPr>
            <w:r>
              <w:rPr>
                <w:rFonts w:ascii="Verdana" w:hAnsi="Verdana"/>
                <w:b/>
                <w:bCs/>
                <w:color w:val="000000"/>
                <w:sz w:val="23"/>
                <w:szCs w:val="23"/>
              </w:rPr>
              <w:t>Description</w:t>
            </w:r>
          </w:p>
        </w:tc>
      </w:tr>
      <w:tr w:rsidR="00283A84" w:rsidTr="009D650B">
        <w:tc>
          <w:tcPr>
            <w:tcW w:w="1770" w:type="dxa"/>
            <w:shd w:val="clear" w:color="auto" w:fill="E7E9EB"/>
            <w:tcMar>
              <w:top w:w="120" w:type="dxa"/>
              <w:left w:w="240" w:type="dxa"/>
              <w:bottom w:w="120" w:type="dxa"/>
              <w:right w:w="120" w:type="dxa"/>
            </w:tcMar>
            <w:hideMark/>
          </w:tcPr>
          <w:p w:rsidR="00283A84" w:rsidRDefault="00F13E67">
            <w:pPr>
              <w:spacing w:before="300" w:after="300"/>
              <w:rPr>
                <w:rFonts w:ascii="Verdana" w:hAnsi="Verdana"/>
                <w:color w:val="000000"/>
                <w:sz w:val="23"/>
                <w:szCs w:val="23"/>
              </w:rPr>
            </w:pPr>
            <w:hyperlink r:id="rId48" w:history="1">
              <w:r w:rsidR="00283A84">
                <w:rPr>
                  <w:rStyle w:val="Hyperlink"/>
                  <w:rFonts w:ascii="Verdana" w:hAnsi="Verdana"/>
                  <w:sz w:val="23"/>
                  <w:szCs w:val="23"/>
                </w:rPr>
                <w:t>&lt;b&gt;</w:t>
              </w:r>
            </w:hyperlink>
          </w:p>
        </w:tc>
        <w:tc>
          <w:tcPr>
            <w:tcW w:w="8010" w:type="dxa"/>
            <w:shd w:val="clear" w:color="auto" w:fill="E7E9EB"/>
            <w:tcMar>
              <w:top w:w="120" w:type="dxa"/>
              <w:left w:w="120" w:type="dxa"/>
              <w:bottom w:w="120" w:type="dxa"/>
              <w:right w:w="120" w:type="dxa"/>
            </w:tcMar>
            <w:hideMark/>
          </w:tcPr>
          <w:p w:rsidR="00283A84" w:rsidRDefault="00283A84">
            <w:pPr>
              <w:spacing w:before="300" w:after="300"/>
              <w:rPr>
                <w:rFonts w:ascii="Verdana" w:hAnsi="Verdana"/>
                <w:color w:val="000000"/>
                <w:sz w:val="23"/>
                <w:szCs w:val="23"/>
              </w:rPr>
            </w:pPr>
            <w:r>
              <w:rPr>
                <w:rFonts w:ascii="Verdana" w:hAnsi="Verdana"/>
                <w:color w:val="000000"/>
                <w:sz w:val="23"/>
                <w:szCs w:val="23"/>
              </w:rPr>
              <w:t>Defines bold text</w:t>
            </w:r>
          </w:p>
        </w:tc>
      </w:tr>
      <w:tr w:rsidR="00283A84" w:rsidTr="009D650B">
        <w:tc>
          <w:tcPr>
            <w:tcW w:w="1770" w:type="dxa"/>
            <w:shd w:val="clear" w:color="auto" w:fill="FFFFFF"/>
            <w:tcMar>
              <w:top w:w="120" w:type="dxa"/>
              <w:left w:w="240" w:type="dxa"/>
              <w:bottom w:w="120" w:type="dxa"/>
              <w:right w:w="120" w:type="dxa"/>
            </w:tcMar>
            <w:hideMark/>
          </w:tcPr>
          <w:p w:rsidR="00283A84" w:rsidRDefault="00F13E67">
            <w:pPr>
              <w:spacing w:before="300" w:after="300"/>
              <w:rPr>
                <w:rFonts w:ascii="Verdana" w:hAnsi="Verdana"/>
                <w:color w:val="000000"/>
                <w:sz w:val="23"/>
                <w:szCs w:val="23"/>
              </w:rPr>
            </w:pPr>
            <w:hyperlink r:id="rId49" w:history="1">
              <w:r w:rsidR="00283A84">
                <w:rPr>
                  <w:rStyle w:val="Hyperlink"/>
                  <w:rFonts w:ascii="Verdana" w:hAnsi="Verdana"/>
                  <w:sz w:val="23"/>
                  <w:szCs w:val="23"/>
                </w:rPr>
                <w:t>&lt;em&gt;</w:t>
              </w:r>
            </w:hyperlink>
          </w:p>
        </w:tc>
        <w:tc>
          <w:tcPr>
            <w:tcW w:w="8010" w:type="dxa"/>
            <w:shd w:val="clear" w:color="auto" w:fill="FFFFFF"/>
            <w:tcMar>
              <w:top w:w="120" w:type="dxa"/>
              <w:left w:w="120" w:type="dxa"/>
              <w:bottom w:w="120" w:type="dxa"/>
              <w:right w:w="120" w:type="dxa"/>
            </w:tcMar>
            <w:hideMark/>
          </w:tcPr>
          <w:p w:rsidR="00283A84" w:rsidRDefault="00283A84">
            <w:pPr>
              <w:spacing w:before="300" w:after="300"/>
              <w:rPr>
                <w:rFonts w:ascii="Verdana" w:hAnsi="Verdana"/>
                <w:color w:val="000000"/>
                <w:sz w:val="23"/>
                <w:szCs w:val="23"/>
              </w:rPr>
            </w:pPr>
            <w:r>
              <w:rPr>
                <w:rFonts w:ascii="Verdana" w:hAnsi="Verdana"/>
                <w:color w:val="000000"/>
                <w:sz w:val="23"/>
                <w:szCs w:val="23"/>
              </w:rPr>
              <w:t>Defines emphasized text </w:t>
            </w:r>
          </w:p>
        </w:tc>
      </w:tr>
      <w:tr w:rsidR="00283A84" w:rsidTr="009D650B">
        <w:tc>
          <w:tcPr>
            <w:tcW w:w="1770" w:type="dxa"/>
            <w:shd w:val="clear" w:color="auto" w:fill="E7E9EB"/>
            <w:tcMar>
              <w:top w:w="120" w:type="dxa"/>
              <w:left w:w="240" w:type="dxa"/>
              <w:bottom w:w="120" w:type="dxa"/>
              <w:right w:w="120" w:type="dxa"/>
            </w:tcMar>
            <w:hideMark/>
          </w:tcPr>
          <w:p w:rsidR="00283A84" w:rsidRDefault="00F13E67">
            <w:pPr>
              <w:spacing w:before="300" w:after="300"/>
              <w:rPr>
                <w:rFonts w:ascii="Verdana" w:hAnsi="Verdana"/>
                <w:color w:val="000000"/>
                <w:sz w:val="23"/>
                <w:szCs w:val="23"/>
              </w:rPr>
            </w:pPr>
            <w:hyperlink r:id="rId50" w:history="1">
              <w:r w:rsidR="00283A84">
                <w:rPr>
                  <w:rStyle w:val="Hyperlink"/>
                  <w:rFonts w:ascii="Verdana" w:hAnsi="Verdana"/>
                  <w:sz w:val="23"/>
                  <w:szCs w:val="23"/>
                </w:rPr>
                <w:t>&lt;i&gt;</w:t>
              </w:r>
            </w:hyperlink>
          </w:p>
        </w:tc>
        <w:tc>
          <w:tcPr>
            <w:tcW w:w="8010" w:type="dxa"/>
            <w:shd w:val="clear" w:color="auto" w:fill="E7E9EB"/>
            <w:tcMar>
              <w:top w:w="120" w:type="dxa"/>
              <w:left w:w="120" w:type="dxa"/>
              <w:bottom w:w="120" w:type="dxa"/>
              <w:right w:w="120" w:type="dxa"/>
            </w:tcMar>
            <w:hideMark/>
          </w:tcPr>
          <w:p w:rsidR="00283A84" w:rsidRDefault="00283A84">
            <w:pPr>
              <w:spacing w:before="300" w:after="300"/>
              <w:rPr>
                <w:rFonts w:ascii="Verdana" w:hAnsi="Verdana"/>
                <w:color w:val="000000"/>
                <w:sz w:val="23"/>
                <w:szCs w:val="23"/>
              </w:rPr>
            </w:pPr>
            <w:r>
              <w:rPr>
                <w:rFonts w:ascii="Verdana" w:hAnsi="Verdana"/>
                <w:color w:val="000000"/>
                <w:sz w:val="23"/>
                <w:szCs w:val="23"/>
              </w:rPr>
              <w:t>Defines a part of text in an alternate voice or mood</w:t>
            </w:r>
          </w:p>
        </w:tc>
      </w:tr>
      <w:tr w:rsidR="00283A84" w:rsidTr="009D650B">
        <w:tc>
          <w:tcPr>
            <w:tcW w:w="1770" w:type="dxa"/>
            <w:shd w:val="clear" w:color="auto" w:fill="FFFFFF"/>
            <w:tcMar>
              <w:top w:w="120" w:type="dxa"/>
              <w:left w:w="240" w:type="dxa"/>
              <w:bottom w:w="120" w:type="dxa"/>
              <w:right w:w="120" w:type="dxa"/>
            </w:tcMar>
            <w:hideMark/>
          </w:tcPr>
          <w:p w:rsidR="00283A84" w:rsidRDefault="00F13E67">
            <w:pPr>
              <w:spacing w:before="300" w:after="300"/>
              <w:rPr>
                <w:rFonts w:ascii="Verdana" w:hAnsi="Verdana"/>
                <w:color w:val="000000"/>
                <w:sz w:val="23"/>
                <w:szCs w:val="23"/>
              </w:rPr>
            </w:pPr>
            <w:hyperlink r:id="rId51" w:history="1">
              <w:r w:rsidR="00283A84">
                <w:rPr>
                  <w:rStyle w:val="Hyperlink"/>
                  <w:rFonts w:ascii="Verdana" w:hAnsi="Verdana"/>
                  <w:sz w:val="23"/>
                  <w:szCs w:val="23"/>
                </w:rPr>
                <w:t>&lt;small&gt;</w:t>
              </w:r>
            </w:hyperlink>
          </w:p>
        </w:tc>
        <w:tc>
          <w:tcPr>
            <w:tcW w:w="8010" w:type="dxa"/>
            <w:shd w:val="clear" w:color="auto" w:fill="FFFFFF"/>
            <w:tcMar>
              <w:top w:w="120" w:type="dxa"/>
              <w:left w:w="120" w:type="dxa"/>
              <w:bottom w:w="120" w:type="dxa"/>
              <w:right w:w="120" w:type="dxa"/>
            </w:tcMar>
            <w:hideMark/>
          </w:tcPr>
          <w:p w:rsidR="00283A84" w:rsidRDefault="00283A84">
            <w:pPr>
              <w:spacing w:before="300" w:after="300"/>
              <w:rPr>
                <w:rFonts w:ascii="Verdana" w:hAnsi="Verdana"/>
                <w:color w:val="000000"/>
                <w:sz w:val="23"/>
                <w:szCs w:val="23"/>
              </w:rPr>
            </w:pPr>
            <w:r>
              <w:rPr>
                <w:rFonts w:ascii="Verdana" w:hAnsi="Verdana"/>
                <w:color w:val="000000"/>
                <w:sz w:val="23"/>
                <w:szCs w:val="23"/>
              </w:rPr>
              <w:t>Defines smaller text</w:t>
            </w:r>
          </w:p>
        </w:tc>
      </w:tr>
      <w:tr w:rsidR="00283A84" w:rsidTr="009D650B">
        <w:tc>
          <w:tcPr>
            <w:tcW w:w="1770" w:type="dxa"/>
            <w:shd w:val="clear" w:color="auto" w:fill="E7E9EB"/>
            <w:tcMar>
              <w:top w:w="120" w:type="dxa"/>
              <w:left w:w="240" w:type="dxa"/>
              <w:bottom w:w="120" w:type="dxa"/>
              <w:right w:w="120" w:type="dxa"/>
            </w:tcMar>
            <w:hideMark/>
          </w:tcPr>
          <w:p w:rsidR="00283A84" w:rsidRDefault="00F13E67">
            <w:pPr>
              <w:spacing w:before="300" w:after="300"/>
              <w:rPr>
                <w:rFonts w:ascii="Verdana" w:hAnsi="Verdana"/>
                <w:color w:val="000000"/>
                <w:sz w:val="23"/>
                <w:szCs w:val="23"/>
              </w:rPr>
            </w:pPr>
            <w:hyperlink r:id="rId52" w:history="1">
              <w:r w:rsidR="00283A84">
                <w:rPr>
                  <w:rStyle w:val="Hyperlink"/>
                  <w:rFonts w:ascii="Verdana" w:hAnsi="Verdana"/>
                  <w:sz w:val="23"/>
                  <w:szCs w:val="23"/>
                </w:rPr>
                <w:t>&lt;strong&gt;</w:t>
              </w:r>
            </w:hyperlink>
          </w:p>
        </w:tc>
        <w:tc>
          <w:tcPr>
            <w:tcW w:w="8010" w:type="dxa"/>
            <w:shd w:val="clear" w:color="auto" w:fill="E7E9EB"/>
            <w:tcMar>
              <w:top w:w="120" w:type="dxa"/>
              <w:left w:w="120" w:type="dxa"/>
              <w:bottom w:w="120" w:type="dxa"/>
              <w:right w:w="120" w:type="dxa"/>
            </w:tcMar>
            <w:hideMark/>
          </w:tcPr>
          <w:p w:rsidR="00283A84" w:rsidRDefault="00283A84">
            <w:pPr>
              <w:spacing w:before="300" w:after="300"/>
              <w:rPr>
                <w:rFonts w:ascii="Verdana" w:hAnsi="Verdana"/>
                <w:color w:val="000000"/>
                <w:sz w:val="23"/>
                <w:szCs w:val="23"/>
              </w:rPr>
            </w:pPr>
            <w:r>
              <w:rPr>
                <w:rFonts w:ascii="Verdana" w:hAnsi="Verdana"/>
                <w:color w:val="000000"/>
                <w:sz w:val="23"/>
                <w:szCs w:val="23"/>
              </w:rPr>
              <w:t>Defines important text</w:t>
            </w:r>
          </w:p>
        </w:tc>
      </w:tr>
      <w:tr w:rsidR="00283A84" w:rsidTr="009D650B">
        <w:tc>
          <w:tcPr>
            <w:tcW w:w="1770" w:type="dxa"/>
            <w:shd w:val="clear" w:color="auto" w:fill="FFFFFF"/>
            <w:tcMar>
              <w:top w:w="120" w:type="dxa"/>
              <w:left w:w="240" w:type="dxa"/>
              <w:bottom w:w="120" w:type="dxa"/>
              <w:right w:w="120" w:type="dxa"/>
            </w:tcMar>
            <w:hideMark/>
          </w:tcPr>
          <w:p w:rsidR="00283A84" w:rsidRDefault="00F13E67">
            <w:pPr>
              <w:spacing w:before="300" w:after="300"/>
              <w:rPr>
                <w:rFonts w:ascii="Verdana" w:hAnsi="Verdana"/>
                <w:color w:val="000000"/>
                <w:sz w:val="23"/>
                <w:szCs w:val="23"/>
              </w:rPr>
            </w:pPr>
            <w:hyperlink r:id="rId53" w:history="1">
              <w:r w:rsidR="00283A84">
                <w:rPr>
                  <w:rStyle w:val="Hyperlink"/>
                  <w:rFonts w:ascii="Verdana" w:hAnsi="Verdana"/>
                  <w:sz w:val="23"/>
                  <w:szCs w:val="23"/>
                </w:rPr>
                <w:t>&lt;sub&gt;</w:t>
              </w:r>
            </w:hyperlink>
          </w:p>
        </w:tc>
        <w:tc>
          <w:tcPr>
            <w:tcW w:w="8010" w:type="dxa"/>
            <w:shd w:val="clear" w:color="auto" w:fill="FFFFFF"/>
            <w:tcMar>
              <w:top w:w="120" w:type="dxa"/>
              <w:left w:w="120" w:type="dxa"/>
              <w:bottom w:w="120" w:type="dxa"/>
              <w:right w:w="120" w:type="dxa"/>
            </w:tcMar>
            <w:hideMark/>
          </w:tcPr>
          <w:p w:rsidR="00283A84" w:rsidRDefault="00283A84">
            <w:pPr>
              <w:spacing w:before="300" w:after="300"/>
              <w:rPr>
                <w:rFonts w:ascii="Verdana" w:hAnsi="Verdana"/>
                <w:color w:val="000000"/>
                <w:sz w:val="23"/>
                <w:szCs w:val="23"/>
              </w:rPr>
            </w:pPr>
            <w:r>
              <w:rPr>
                <w:rFonts w:ascii="Verdana" w:hAnsi="Verdana"/>
                <w:color w:val="000000"/>
                <w:sz w:val="23"/>
                <w:szCs w:val="23"/>
              </w:rPr>
              <w:t>Defines subscripted text</w:t>
            </w:r>
          </w:p>
        </w:tc>
      </w:tr>
      <w:tr w:rsidR="00283A84" w:rsidTr="009D650B">
        <w:tc>
          <w:tcPr>
            <w:tcW w:w="1770" w:type="dxa"/>
            <w:shd w:val="clear" w:color="auto" w:fill="E7E9EB"/>
            <w:tcMar>
              <w:top w:w="120" w:type="dxa"/>
              <w:left w:w="240" w:type="dxa"/>
              <w:bottom w:w="120" w:type="dxa"/>
              <w:right w:w="120" w:type="dxa"/>
            </w:tcMar>
            <w:hideMark/>
          </w:tcPr>
          <w:p w:rsidR="00283A84" w:rsidRDefault="00F13E67">
            <w:pPr>
              <w:spacing w:before="300" w:after="300"/>
              <w:rPr>
                <w:rFonts w:ascii="Verdana" w:hAnsi="Verdana"/>
                <w:color w:val="000000"/>
                <w:sz w:val="23"/>
                <w:szCs w:val="23"/>
              </w:rPr>
            </w:pPr>
            <w:hyperlink r:id="rId54" w:history="1">
              <w:r w:rsidR="00283A84">
                <w:rPr>
                  <w:rStyle w:val="Hyperlink"/>
                  <w:rFonts w:ascii="Verdana" w:hAnsi="Verdana"/>
                  <w:sz w:val="23"/>
                  <w:szCs w:val="23"/>
                </w:rPr>
                <w:t>&lt;sup&gt;</w:t>
              </w:r>
            </w:hyperlink>
          </w:p>
        </w:tc>
        <w:tc>
          <w:tcPr>
            <w:tcW w:w="8010" w:type="dxa"/>
            <w:shd w:val="clear" w:color="auto" w:fill="E7E9EB"/>
            <w:tcMar>
              <w:top w:w="120" w:type="dxa"/>
              <w:left w:w="120" w:type="dxa"/>
              <w:bottom w:w="120" w:type="dxa"/>
              <w:right w:w="120" w:type="dxa"/>
            </w:tcMar>
            <w:hideMark/>
          </w:tcPr>
          <w:p w:rsidR="00283A84" w:rsidRDefault="00283A84">
            <w:pPr>
              <w:spacing w:before="300" w:after="300"/>
              <w:rPr>
                <w:rFonts w:ascii="Verdana" w:hAnsi="Verdana"/>
                <w:color w:val="000000"/>
                <w:sz w:val="23"/>
                <w:szCs w:val="23"/>
              </w:rPr>
            </w:pPr>
            <w:r>
              <w:rPr>
                <w:rFonts w:ascii="Verdana" w:hAnsi="Verdana"/>
                <w:color w:val="000000"/>
                <w:sz w:val="23"/>
                <w:szCs w:val="23"/>
              </w:rPr>
              <w:t>Defines superscripted text</w:t>
            </w:r>
          </w:p>
        </w:tc>
      </w:tr>
      <w:tr w:rsidR="00283A84" w:rsidTr="009D650B">
        <w:tc>
          <w:tcPr>
            <w:tcW w:w="1770" w:type="dxa"/>
            <w:shd w:val="clear" w:color="auto" w:fill="FFFFFF"/>
            <w:tcMar>
              <w:top w:w="120" w:type="dxa"/>
              <w:left w:w="240" w:type="dxa"/>
              <w:bottom w:w="120" w:type="dxa"/>
              <w:right w:w="120" w:type="dxa"/>
            </w:tcMar>
            <w:hideMark/>
          </w:tcPr>
          <w:p w:rsidR="00283A84" w:rsidRDefault="00F13E67">
            <w:pPr>
              <w:spacing w:before="300" w:after="300"/>
              <w:rPr>
                <w:rFonts w:ascii="Verdana" w:hAnsi="Verdana"/>
                <w:color w:val="000000"/>
                <w:sz w:val="23"/>
                <w:szCs w:val="23"/>
              </w:rPr>
            </w:pPr>
            <w:hyperlink r:id="rId55" w:history="1">
              <w:r w:rsidR="00283A84">
                <w:rPr>
                  <w:rStyle w:val="Hyperlink"/>
                  <w:rFonts w:ascii="Verdana" w:hAnsi="Verdana"/>
                  <w:sz w:val="23"/>
                  <w:szCs w:val="23"/>
                </w:rPr>
                <w:t>&lt;ins&gt;</w:t>
              </w:r>
            </w:hyperlink>
          </w:p>
        </w:tc>
        <w:tc>
          <w:tcPr>
            <w:tcW w:w="8010" w:type="dxa"/>
            <w:shd w:val="clear" w:color="auto" w:fill="FFFFFF"/>
            <w:tcMar>
              <w:top w:w="120" w:type="dxa"/>
              <w:left w:w="120" w:type="dxa"/>
              <w:bottom w:w="120" w:type="dxa"/>
              <w:right w:w="120" w:type="dxa"/>
            </w:tcMar>
            <w:hideMark/>
          </w:tcPr>
          <w:p w:rsidR="00283A84" w:rsidRDefault="00283A84">
            <w:pPr>
              <w:spacing w:before="300" w:after="300"/>
              <w:rPr>
                <w:rFonts w:ascii="Verdana" w:hAnsi="Verdana"/>
                <w:color w:val="000000"/>
                <w:sz w:val="23"/>
                <w:szCs w:val="23"/>
              </w:rPr>
            </w:pPr>
            <w:r>
              <w:rPr>
                <w:rFonts w:ascii="Verdana" w:hAnsi="Verdana"/>
                <w:color w:val="000000"/>
                <w:sz w:val="23"/>
                <w:szCs w:val="23"/>
              </w:rPr>
              <w:t>Defines inserted text</w:t>
            </w:r>
          </w:p>
        </w:tc>
      </w:tr>
      <w:tr w:rsidR="00283A84" w:rsidTr="009D650B">
        <w:tc>
          <w:tcPr>
            <w:tcW w:w="1770" w:type="dxa"/>
            <w:shd w:val="clear" w:color="auto" w:fill="E7E9EB"/>
            <w:tcMar>
              <w:top w:w="120" w:type="dxa"/>
              <w:left w:w="240" w:type="dxa"/>
              <w:bottom w:w="120" w:type="dxa"/>
              <w:right w:w="120" w:type="dxa"/>
            </w:tcMar>
            <w:hideMark/>
          </w:tcPr>
          <w:p w:rsidR="00283A84" w:rsidRDefault="00F13E67">
            <w:pPr>
              <w:spacing w:before="300" w:after="300"/>
              <w:rPr>
                <w:rFonts w:ascii="Verdana" w:hAnsi="Verdana"/>
                <w:color w:val="000000"/>
                <w:sz w:val="23"/>
                <w:szCs w:val="23"/>
              </w:rPr>
            </w:pPr>
            <w:hyperlink r:id="rId56" w:history="1">
              <w:r w:rsidR="00283A84">
                <w:rPr>
                  <w:rStyle w:val="Hyperlink"/>
                  <w:rFonts w:ascii="Verdana" w:hAnsi="Verdana"/>
                  <w:sz w:val="23"/>
                  <w:szCs w:val="23"/>
                </w:rPr>
                <w:t>&lt;del&gt;</w:t>
              </w:r>
            </w:hyperlink>
          </w:p>
        </w:tc>
        <w:tc>
          <w:tcPr>
            <w:tcW w:w="8010" w:type="dxa"/>
            <w:shd w:val="clear" w:color="auto" w:fill="E7E9EB"/>
            <w:tcMar>
              <w:top w:w="120" w:type="dxa"/>
              <w:left w:w="120" w:type="dxa"/>
              <w:bottom w:w="120" w:type="dxa"/>
              <w:right w:w="120" w:type="dxa"/>
            </w:tcMar>
            <w:hideMark/>
          </w:tcPr>
          <w:p w:rsidR="00283A84" w:rsidRDefault="00283A84">
            <w:pPr>
              <w:spacing w:before="300" w:after="300"/>
              <w:rPr>
                <w:rFonts w:ascii="Verdana" w:hAnsi="Verdana"/>
                <w:color w:val="000000"/>
                <w:sz w:val="23"/>
                <w:szCs w:val="23"/>
              </w:rPr>
            </w:pPr>
            <w:r>
              <w:rPr>
                <w:rFonts w:ascii="Verdana" w:hAnsi="Verdana"/>
                <w:color w:val="000000"/>
                <w:sz w:val="23"/>
                <w:szCs w:val="23"/>
              </w:rPr>
              <w:t>Defines deleted text</w:t>
            </w:r>
          </w:p>
        </w:tc>
      </w:tr>
      <w:tr w:rsidR="00283A84" w:rsidTr="009D650B">
        <w:tc>
          <w:tcPr>
            <w:tcW w:w="1770" w:type="dxa"/>
            <w:shd w:val="clear" w:color="auto" w:fill="FFFFFF"/>
            <w:tcMar>
              <w:top w:w="120" w:type="dxa"/>
              <w:left w:w="240" w:type="dxa"/>
              <w:bottom w:w="120" w:type="dxa"/>
              <w:right w:w="120" w:type="dxa"/>
            </w:tcMar>
            <w:hideMark/>
          </w:tcPr>
          <w:p w:rsidR="00283A84" w:rsidRDefault="00F13E67">
            <w:pPr>
              <w:spacing w:before="300" w:after="300"/>
              <w:rPr>
                <w:rFonts w:ascii="Verdana" w:hAnsi="Verdana"/>
                <w:color w:val="000000"/>
                <w:sz w:val="23"/>
                <w:szCs w:val="23"/>
              </w:rPr>
            </w:pPr>
            <w:hyperlink r:id="rId57" w:history="1">
              <w:r w:rsidR="00283A84">
                <w:rPr>
                  <w:rStyle w:val="Hyperlink"/>
                  <w:rFonts w:ascii="Verdana" w:hAnsi="Verdana"/>
                  <w:sz w:val="23"/>
                  <w:szCs w:val="23"/>
                </w:rPr>
                <w:t>&lt;mark&gt;</w:t>
              </w:r>
            </w:hyperlink>
          </w:p>
        </w:tc>
        <w:tc>
          <w:tcPr>
            <w:tcW w:w="8010" w:type="dxa"/>
            <w:shd w:val="clear" w:color="auto" w:fill="FFFFFF"/>
            <w:tcMar>
              <w:top w:w="120" w:type="dxa"/>
              <w:left w:w="120" w:type="dxa"/>
              <w:bottom w:w="120" w:type="dxa"/>
              <w:right w:w="120" w:type="dxa"/>
            </w:tcMar>
            <w:hideMark/>
          </w:tcPr>
          <w:p w:rsidR="00283A84" w:rsidRDefault="00283A84">
            <w:pPr>
              <w:spacing w:before="300" w:after="300"/>
              <w:rPr>
                <w:rFonts w:ascii="Verdana" w:hAnsi="Verdana"/>
                <w:color w:val="000000"/>
                <w:sz w:val="23"/>
                <w:szCs w:val="23"/>
              </w:rPr>
            </w:pPr>
            <w:r>
              <w:rPr>
                <w:rFonts w:ascii="Verdana" w:hAnsi="Verdana"/>
                <w:color w:val="000000"/>
                <w:sz w:val="23"/>
                <w:szCs w:val="23"/>
              </w:rPr>
              <w:t>Defines marked/highlighted text</w:t>
            </w:r>
          </w:p>
        </w:tc>
      </w:tr>
    </w:tbl>
    <w:p w:rsidR="00283A84" w:rsidRDefault="00283A84" w:rsidP="00283A84"/>
    <w:p w:rsidR="00D010E6" w:rsidRDefault="00D010E6" w:rsidP="00283A84"/>
    <w:p w:rsidR="00D010E6" w:rsidRPr="00D010E6" w:rsidRDefault="00D010E6" w:rsidP="00D010E6">
      <w:pPr>
        <w:pStyle w:val="Heading1"/>
        <w:numPr>
          <w:ilvl w:val="0"/>
          <w:numId w:val="6"/>
        </w:numPr>
        <w:rPr>
          <w:sz w:val="36"/>
        </w:rPr>
      </w:pPr>
      <w:bookmarkStart w:id="127" w:name="_Toc129779695"/>
      <w:r w:rsidRPr="00D010E6">
        <w:rPr>
          <w:sz w:val="36"/>
        </w:rPr>
        <w:lastRenderedPageBreak/>
        <w:t>HTML  Comments</w:t>
      </w:r>
      <w:bookmarkEnd w:id="127"/>
    </w:p>
    <w:p w:rsidR="00D010E6" w:rsidRDefault="00D010E6" w:rsidP="00D010E6">
      <w:pPr>
        <w:pStyle w:val="intro"/>
        <w:shd w:val="clear" w:color="auto" w:fill="FFFFFF"/>
        <w:spacing w:before="288" w:beforeAutospacing="0" w:after="288" w:afterAutospacing="0"/>
        <w:rPr>
          <w:rFonts w:ascii="Verdana" w:hAnsi="Verdana"/>
          <w:color w:val="000000"/>
        </w:rPr>
      </w:pPr>
      <w:r>
        <w:rPr>
          <w:rFonts w:ascii="Verdana" w:hAnsi="Verdana"/>
          <w:color w:val="000000"/>
        </w:rPr>
        <w:t>HTML comments are not displayed in the browser, but they can help document your HTML source code.</w:t>
      </w:r>
    </w:p>
    <w:p w:rsidR="00D010E6" w:rsidRDefault="00F13E67" w:rsidP="00D010E6">
      <w:pPr>
        <w:spacing w:before="300" w:after="300"/>
        <w:rPr>
          <w:rFonts w:ascii="Times New Roman" w:hAnsi="Times New Roman"/>
        </w:rPr>
      </w:pPr>
      <w:r>
        <w:pict>
          <v:rect id="_x0000_i1086" style="width:0;height:0" o:hralign="center" o:hrstd="t" o:hrnoshade="t" o:hr="t" fillcolor="black" stroked="f"/>
        </w:pict>
      </w:r>
    </w:p>
    <w:p w:rsidR="00D010E6" w:rsidRDefault="00D010E6" w:rsidP="00D010E6">
      <w:pPr>
        <w:pStyle w:val="Heading2"/>
        <w:shd w:val="clear" w:color="auto" w:fill="FFFFFF"/>
        <w:spacing w:before="150" w:beforeAutospacing="0" w:after="150" w:afterAutospacing="0"/>
        <w:rPr>
          <w:rFonts w:ascii="Segoe UI" w:hAnsi="Segoe UI" w:cs="Segoe UI"/>
          <w:b w:val="0"/>
          <w:bCs w:val="0"/>
          <w:color w:val="000000"/>
          <w:sz w:val="48"/>
          <w:szCs w:val="48"/>
        </w:rPr>
      </w:pPr>
      <w:bookmarkStart w:id="128" w:name="_Toc129779696"/>
      <w:r>
        <w:rPr>
          <w:rFonts w:ascii="Segoe UI" w:hAnsi="Segoe UI" w:cs="Segoe UI"/>
          <w:b w:val="0"/>
          <w:bCs w:val="0"/>
          <w:color w:val="000000"/>
          <w:sz w:val="48"/>
          <w:szCs w:val="48"/>
        </w:rPr>
        <w:t>HTML Comment Tag</w:t>
      </w:r>
      <w:bookmarkEnd w:id="128"/>
    </w:p>
    <w:p w:rsidR="00D010E6" w:rsidRDefault="00D010E6" w:rsidP="00D010E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add comments to your HTML source by using the following syntax:</w:t>
      </w:r>
    </w:p>
    <w:p w:rsidR="00D010E6" w:rsidRDefault="00D010E6" w:rsidP="00D010E6">
      <w:pPr>
        <w:shd w:val="clear" w:color="auto" w:fill="FFFFFF"/>
        <w:rPr>
          <w:rFonts w:ascii="Consolas" w:hAnsi="Consolas"/>
          <w:color w:val="000000"/>
          <w:sz w:val="23"/>
          <w:szCs w:val="23"/>
        </w:rPr>
      </w:pPr>
      <w:r>
        <w:rPr>
          <w:rStyle w:val="commentcolor"/>
          <w:rFonts w:ascii="Consolas" w:hAnsi="Consolas"/>
          <w:color w:val="008000"/>
          <w:sz w:val="23"/>
          <w:szCs w:val="23"/>
        </w:rPr>
        <w:t>&lt;!-- Write your comments here --&gt;</w:t>
      </w:r>
    </w:p>
    <w:p w:rsidR="00D010E6" w:rsidRDefault="00D010E6" w:rsidP="00D010E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Notice that there is an exclamation point (!) in the start tag, but not in the end tag.</w:t>
      </w:r>
    </w:p>
    <w:p w:rsidR="00D010E6" w:rsidRDefault="00D010E6" w:rsidP="00D010E6">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Comments are not displayed by the browser, but they can help document your HTML source code.</w:t>
      </w:r>
    </w:p>
    <w:p w:rsidR="00D010E6" w:rsidRDefault="00F13E67" w:rsidP="00D010E6">
      <w:pPr>
        <w:spacing w:before="300" w:after="300"/>
        <w:rPr>
          <w:rFonts w:ascii="Times New Roman" w:hAnsi="Times New Roman"/>
          <w:sz w:val="24"/>
          <w:szCs w:val="24"/>
        </w:rPr>
      </w:pPr>
      <w:r>
        <w:pict>
          <v:rect id="_x0000_i1087" style="width:0;height:0" o:hralign="center" o:hrstd="t" o:hrnoshade="t" o:hr="t" fillcolor="black" stroked="f"/>
        </w:pict>
      </w:r>
    </w:p>
    <w:p w:rsidR="00D010E6" w:rsidRDefault="00D010E6" w:rsidP="00D010E6">
      <w:pPr>
        <w:pStyle w:val="Heading2"/>
        <w:shd w:val="clear" w:color="auto" w:fill="FFFFFF"/>
        <w:spacing w:before="150" w:beforeAutospacing="0" w:after="150" w:afterAutospacing="0"/>
        <w:rPr>
          <w:rFonts w:ascii="Segoe UI" w:hAnsi="Segoe UI" w:cs="Segoe UI"/>
          <w:b w:val="0"/>
          <w:bCs w:val="0"/>
          <w:color w:val="000000"/>
          <w:sz w:val="48"/>
          <w:szCs w:val="48"/>
        </w:rPr>
      </w:pPr>
      <w:bookmarkStart w:id="129" w:name="_Toc129779697"/>
      <w:r>
        <w:rPr>
          <w:rFonts w:ascii="Segoe UI" w:hAnsi="Segoe UI" w:cs="Segoe UI"/>
          <w:b w:val="0"/>
          <w:bCs w:val="0"/>
          <w:color w:val="000000"/>
          <w:sz w:val="48"/>
          <w:szCs w:val="48"/>
        </w:rPr>
        <w:t>Add Comments</w:t>
      </w:r>
      <w:bookmarkEnd w:id="129"/>
    </w:p>
    <w:p w:rsidR="00D010E6" w:rsidRDefault="00D010E6" w:rsidP="00D010E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With comments you can place notifications and reminders in your HTML code:</w:t>
      </w:r>
    </w:p>
    <w:p w:rsidR="00D010E6" w:rsidRDefault="00D010E6" w:rsidP="00D010E6">
      <w:pPr>
        <w:pStyle w:val="Heading3"/>
        <w:shd w:val="clear" w:color="auto" w:fill="E7E9EB"/>
        <w:spacing w:before="150" w:after="150"/>
        <w:rPr>
          <w:rFonts w:ascii="Segoe UI" w:hAnsi="Segoe UI" w:cs="Segoe UI"/>
          <w:b w:val="0"/>
          <w:bCs w:val="0"/>
          <w:color w:val="000000"/>
          <w:sz w:val="36"/>
          <w:szCs w:val="36"/>
        </w:rPr>
      </w:pPr>
      <w:bookmarkStart w:id="130" w:name="_Toc129779698"/>
      <w:r>
        <w:rPr>
          <w:rFonts w:ascii="Segoe UI" w:hAnsi="Segoe UI" w:cs="Segoe UI"/>
          <w:b w:val="0"/>
          <w:bCs w:val="0"/>
          <w:color w:val="000000"/>
          <w:sz w:val="36"/>
          <w:szCs w:val="36"/>
        </w:rPr>
        <w:t>Example</w:t>
      </w:r>
      <w:bookmarkEnd w:id="130"/>
    </w:p>
    <w:p w:rsidR="00D010E6" w:rsidRPr="00D010E6" w:rsidRDefault="00D010E6" w:rsidP="00D010E6">
      <w:pPr>
        <w:shd w:val="clear" w:color="auto" w:fill="FFFFFF"/>
        <w:rPr>
          <w:rFonts w:ascii="Consolas" w:hAnsi="Consolas" w:cs="Times New Roman"/>
          <w:color w:val="000000"/>
          <w:sz w:val="23"/>
          <w:szCs w:val="23"/>
        </w:rPr>
      </w:pPr>
      <w:r>
        <w:rPr>
          <w:rStyle w:val="commentcolor"/>
          <w:rFonts w:ascii="Consolas" w:hAnsi="Consolas"/>
          <w:color w:val="008000"/>
          <w:sz w:val="23"/>
          <w:szCs w:val="23"/>
        </w:rPr>
        <w:t>&lt;!-- This is a comment --&gt;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This is a paragraph.</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008000"/>
          <w:sz w:val="23"/>
          <w:szCs w:val="23"/>
        </w:rPr>
        <w:t>&lt;!-- Remember to add more information here --&gt;</w:t>
      </w:r>
      <w:r w:rsidR="00F13E67">
        <w:pict>
          <v:rect id="_x0000_i1088" style="width:0;height:0" o:hralign="center" o:hrstd="t" o:hrnoshade="t" o:hr="t" fillcolor="black" stroked="f"/>
        </w:pict>
      </w:r>
    </w:p>
    <w:p w:rsidR="00D010E6" w:rsidRDefault="00D010E6" w:rsidP="00D010E6">
      <w:pPr>
        <w:pStyle w:val="Heading2"/>
        <w:shd w:val="clear" w:color="auto" w:fill="FFFFFF"/>
        <w:spacing w:before="150" w:beforeAutospacing="0" w:after="150" w:afterAutospacing="0"/>
        <w:rPr>
          <w:rFonts w:ascii="Segoe UI" w:hAnsi="Segoe UI" w:cs="Segoe UI"/>
          <w:b w:val="0"/>
          <w:bCs w:val="0"/>
          <w:color w:val="000000"/>
          <w:sz w:val="48"/>
          <w:szCs w:val="48"/>
        </w:rPr>
      </w:pPr>
      <w:bookmarkStart w:id="131" w:name="_Toc129779699"/>
      <w:r>
        <w:rPr>
          <w:rFonts w:ascii="Segoe UI" w:hAnsi="Segoe UI" w:cs="Segoe UI"/>
          <w:b w:val="0"/>
          <w:bCs w:val="0"/>
          <w:color w:val="000000"/>
          <w:sz w:val="48"/>
          <w:szCs w:val="48"/>
        </w:rPr>
        <w:t>Hide Content</w:t>
      </w:r>
      <w:bookmarkEnd w:id="131"/>
    </w:p>
    <w:p w:rsidR="00D010E6" w:rsidRDefault="00D010E6" w:rsidP="00D010E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Comments can be used to hide content.</w:t>
      </w:r>
    </w:p>
    <w:p w:rsidR="00D010E6" w:rsidRDefault="00D010E6" w:rsidP="00D010E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can be helpful if you hide content temporarily:</w:t>
      </w:r>
    </w:p>
    <w:p w:rsidR="00D010E6" w:rsidRDefault="00D010E6" w:rsidP="00D010E6">
      <w:pPr>
        <w:pStyle w:val="Heading3"/>
        <w:shd w:val="clear" w:color="auto" w:fill="E7E9EB"/>
        <w:spacing w:before="150" w:after="150"/>
        <w:rPr>
          <w:rFonts w:ascii="Segoe UI" w:hAnsi="Segoe UI" w:cs="Segoe UI"/>
          <w:b w:val="0"/>
          <w:bCs w:val="0"/>
          <w:color w:val="000000"/>
          <w:sz w:val="36"/>
          <w:szCs w:val="36"/>
        </w:rPr>
      </w:pPr>
      <w:bookmarkStart w:id="132" w:name="_Toc129779700"/>
      <w:r>
        <w:rPr>
          <w:rFonts w:ascii="Segoe UI" w:hAnsi="Segoe UI" w:cs="Segoe UI"/>
          <w:b w:val="0"/>
          <w:bCs w:val="0"/>
          <w:color w:val="000000"/>
          <w:sz w:val="36"/>
          <w:szCs w:val="36"/>
        </w:rPr>
        <w:lastRenderedPageBreak/>
        <w:t>Example</w:t>
      </w:r>
      <w:bookmarkEnd w:id="132"/>
    </w:p>
    <w:p w:rsidR="00D010E6" w:rsidRDefault="00D010E6" w:rsidP="00D010E6">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This is a paragraph.</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008000"/>
          <w:sz w:val="23"/>
          <w:szCs w:val="23"/>
        </w:rPr>
        <w:t>&lt;!-- &lt;p&gt;This is another paragraph &lt;/p&gt; --&gt;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This is a paragraph too.</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p>
    <w:p w:rsidR="00D010E6" w:rsidRDefault="00D010E6" w:rsidP="00D010E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also hide more than one line. Everything between the </w:t>
      </w:r>
      <w:r>
        <w:rPr>
          <w:rStyle w:val="HTMLCode"/>
          <w:rFonts w:ascii="Consolas" w:hAnsi="Consolas"/>
          <w:color w:val="DC143C"/>
          <w:sz w:val="24"/>
          <w:szCs w:val="24"/>
        </w:rPr>
        <w:t>&lt;!--</w:t>
      </w:r>
      <w:r>
        <w:rPr>
          <w:rFonts w:ascii="Verdana" w:hAnsi="Verdana"/>
          <w:color w:val="000000"/>
          <w:sz w:val="23"/>
          <w:szCs w:val="23"/>
        </w:rPr>
        <w:t> and the </w:t>
      </w:r>
      <w:r>
        <w:rPr>
          <w:rStyle w:val="HTMLCode"/>
          <w:rFonts w:ascii="Consolas" w:hAnsi="Consolas"/>
          <w:color w:val="DC143C"/>
          <w:sz w:val="24"/>
          <w:szCs w:val="24"/>
        </w:rPr>
        <w:t>--&gt;</w:t>
      </w:r>
      <w:r>
        <w:rPr>
          <w:rFonts w:ascii="Verdana" w:hAnsi="Verdana"/>
          <w:color w:val="000000"/>
          <w:sz w:val="23"/>
          <w:szCs w:val="23"/>
        </w:rPr>
        <w:t> will be hidden from the display.</w:t>
      </w:r>
    </w:p>
    <w:p w:rsidR="00D010E6" w:rsidRDefault="00D010E6" w:rsidP="00D010E6">
      <w:pPr>
        <w:pStyle w:val="Heading3"/>
        <w:shd w:val="clear" w:color="auto" w:fill="E7E9EB"/>
        <w:spacing w:before="150" w:after="150"/>
        <w:rPr>
          <w:rFonts w:ascii="Segoe UI" w:hAnsi="Segoe UI" w:cs="Segoe UI"/>
          <w:b w:val="0"/>
          <w:bCs w:val="0"/>
          <w:color w:val="000000"/>
          <w:sz w:val="36"/>
          <w:szCs w:val="36"/>
        </w:rPr>
      </w:pPr>
      <w:bookmarkStart w:id="133" w:name="_Toc129779701"/>
      <w:r>
        <w:rPr>
          <w:rFonts w:ascii="Segoe UI" w:hAnsi="Segoe UI" w:cs="Segoe UI"/>
          <w:b w:val="0"/>
          <w:bCs w:val="0"/>
          <w:color w:val="000000"/>
          <w:sz w:val="36"/>
          <w:szCs w:val="36"/>
        </w:rPr>
        <w:t>Example</w:t>
      </w:r>
      <w:bookmarkEnd w:id="133"/>
    </w:p>
    <w:p w:rsidR="00D010E6" w:rsidRDefault="00D010E6" w:rsidP="00D010E6">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Hide a section of HTML code:</w:t>
      </w:r>
    </w:p>
    <w:p w:rsidR="00D010E6" w:rsidRDefault="00D010E6" w:rsidP="00D010E6">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This is a paragraph.</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Style w:val="commentcolor"/>
          <w:rFonts w:ascii="Consolas" w:hAnsi="Consolas"/>
          <w:color w:val="008000"/>
          <w:sz w:val="23"/>
          <w:szCs w:val="23"/>
        </w:rPr>
        <w:t>&lt;!--</w:t>
      </w:r>
      <w:r>
        <w:rPr>
          <w:rFonts w:ascii="Consolas" w:hAnsi="Consolas"/>
          <w:color w:val="008000"/>
          <w:sz w:val="23"/>
          <w:szCs w:val="23"/>
        </w:rPr>
        <w:br/>
      </w:r>
      <w:r>
        <w:rPr>
          <w:rStyle w:val="commentcolor"/>
          <w:rFonts w:ascii="Consolas" w:hAnsi="Consolas"/>
          <w:color w:val="008000"/>
          <w:sz w:val="23"/>
          <w:szCs w:val="23"/>
        </w:rPr>
        <w:t>&lt;p&gt;Look at this cool image:&lt;/p&gt;</w:t>
      </w:r>
      <w:r>
        <w:rPr>
          <w:rFonts w:ascii="Consolas" w:hAnsi="Consolas"/>
          <w:color w:val="008000"/>
          <w:sz w:val="23"/>
          <w:szCs w:val="23"/>
        </w:rPr>
        <w:br/>
      </w:r>
      <w:r>
        <w:rPr>
          <w:rStyle w:val="commentcolor"/>
          <w:rFonts w:ascii="Consolas" w:hAnsi="Consolas"/>
          <w:color w:val="008000"/>
          <w:sz w:val="23"/>
          <w:szCs w:val="23"/>
        </w:rPr>
        <w:t>&lt;img border="0" src="pic_trulli.jpg" alt="Trulli"&gt;</w:t>
      </w:r>
      <w:r>
        <w:rPr>
          <w:rFonts w:ascii="Consolas" w:hAnsi="Consolas"/>
          <w:color w:val="008000"/>
          <w:sz w:val="23"/>
          <w:szCs w:val="23"/>
        </w:rPr>
        <w:br/>
      </w:r>
      <w:r>
        <w:rPr>
          <w:rStyle w:val="commentcolor"/>
          <w:rFonts w:ascii="Consolas" w:hAnsi="Consolas"/>
          <w:color w:val="008000"/>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This is a paragraph too.</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p>
    <w:p w:rsidR="00D010E6" w:rsidRDefault="00D010E6" w:rsidP="00D010E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Comments are also great for debugging HTML, because you can comment out HTML lines of code, one at a time, to search for errors.</w:t>
      </w:r>
    </w:p>
    <w:p w:rsidR="00D010E6" w:rsidRDefault="00F13E67" w:rsidP="00D010E6">
      <w:pPr>
        <w:spacing w:before="300" w:after="300"/>
        <w:rPr>
          <w:rFonts w:ascii="Times New Roman" w:hAnsi="Times New Roman"/>
          <w:sz w:val="24"/>
          <w:szCs w:val="24"/>
        </w:rPr>
      </w:pPr>
      <w:r>
        <w:pict>
          <v:rect id="_x0000_i1089" style="width:0;height:0" o:hralign="center" o:hrstd="t" o:hrnoshade="t" o:hr="t" fillcolor="black" stroked="f"/>
        </w:pict>
      </w:r>
      <w:r>
        <w:pict>
          <v:rect id="_x0000_i1090" style="width:0;height:0" o:hralign="center" o:hrstd="t" o:hrnoshade="t" o:hr="t" fillcolor="black" stroked="f"/>
        </w:pict>
      </w:r>
    </w:p>
    <w:p w:rsidR="00D010E6" w:rsidRDefault="00D010E6" w:rsidP="00D010E6">
      <w:pPr>
        <w:pStyle w:val="Heading2"/>
        <w:shd w:val="clear" w:color="auto" w:fill="FFFFFF"/>
        <w:spacing w:before="150" w:beforeAutospacing="0" w:after="150" w:afterAutospacing="0"/>
        <w:rPr>
          <w:rFonts w:ascii="Segoe UI" w:hAnsi="Segoe UI" w:cs="Segoe UI"/>
          <w:b w:val="0"/>
          <w:bCs w:val="0"/>
          <w:color w:val="000000"/>
          <w:sz w:val="48"/>
          <w:szCs w:val="48"/>
        </w:rPr>
      </w:pPr>
      <w:bookmarkStart w:id="134" w:name="_Toc129779702"/>
      <w:r>
        <w:rPr>
          <w:rFonts w:ascii="Segoe UI" w:hAnsi="Segoe UI" w:cs="Segoe UI"/>
          <w:b w:val="0"/>
          <w:bCs w:val="0"/>
          <w:color w:val="000000"/>
          <w:sz w:val="48"/>
          <w:szCs w:val="48"/>
        </w:rPr>
        <w:t>Hide Inline Content</w:t>
      </w:r>
      <w:bookmarkEnd w:id="134"/>
    </w:p>
    <w:p w:rsidR="00D010E6" w:rsidRDefault="00D010E6" w:rsidP="00D010E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Comments can be used to hide parts in the middle of the HTML code.</w:t>
      </w:r>
    </w:p>
    <w:p w:rsidR="00D010E6" w:rsidRDefault="00D010E6" w:rsidP="00D010E6">
      <w:pPr>
        <w:pStyle w:val="Heading3"/>
        <w:shd w:val="clear" w:color="auto" w:fill="E7E9EB"/>
        <w:spacing w:before="150" w:after="150"/>
        <w:rPr>
          <w:rFonts w:ascii="Segoe UI" w:hAnsi="Segoe UI" w:cs="Segoe UI"/>
          <w:b w:val="0"/>
          <w:bCs w:val="0"/>
          <w:color w:val="000000"/>
          <w:sz w:val="36"/>
          <w:szCs w:val="36"/>
        </w:rPr>
      </w:pPr>
      <w:bookmarkStart w:id="135" w:name="_Toc129779703"/>
      <w:r>
        <w:rPr>
          <w:rFonts w:ascii="Segoe UI" w:hAnsi="Segoe UI" w:cs="Segoe UI"/>
          <w:b w:val="0"/>
          <w:bCs w:val="0"/>
          <w:color w:val="000000"/>
          <w:sz w:val="36"/>
          <w:szCs w:val="36"/>
        </w:rPr>
        <w:t>Example</w:t>
      </w:r>
      <w:bookmarkEnd w:id="135"/>
    </w:p>
    <w:p w:rsidR="00D010E6" w:rsidRDefault="00D010E6" w:rsidP="00D010E6">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Hide a part of a paragaph:</w:t>
      </w:r>
    </w:p>
    <w:p w:rsidR="00D010E6" w:rsidRDefault="00D010E6" w:rsidP="00D010E6">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This </w:t>
      </w:r>
      <w:r>
        <w:rPr>
          <w:rStyle w:val="commentcolor"/>
          <w:rFonts w:ascii="Consolas" w:hAnsi="Consolas"/>
          <w:color w:val="008000"/>
          <w:sz w:val="23"/>
          <w:szCs w:val="23"/>
        </w:rPr>
        <w:t>&lt;!-- great text --&gt;</w:t>
      </w:r>
      <w:r>
        <w:rPr>
          <w:rFonts w:ascii="Consolas" w:hAnsi="Consolas"/>
          <w:color w:val="000000"/>
          <w:sz w:val="23"/>
          <w:szCs w:val="23"/>
        </w:rPr>
        <w:t> is a paragraph.</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p>
    <w:p w:rsidR="00D010E6" w:rsidRDefault="00D010E6" w:rsidP="00283A84"/>
    <w:p w:rsidR="00D010E6" w:rsidRPr="007D0FE0" w:rsidRDefault="00D010E6" w:rsidP="00D010E6">
      <w:pPr>
        <w:pStyle w:val="Heading1"/>
        <w:numPr>
          <w:ilvl w:val="0"/>
          <w:numId w:val="6"/>
        </w:numPr>
        <w:rPr>
          <w:sz w:val="36"/>
        </w:rPr>
      </w:pPr>
      <w:bookmarkStart w:id="136" w:name="_Toc129779704"/>
      <w:r w:rsidRPr="00D010E6">
        <w:rPr>
          <w:sz w:val="36"/>
        </w:rPr>
        <w:lastRenderedPageBreak/>
        <w:t>HTML   Lists</w:t>
      </w:r>
      <w:bookmarkEnd w:id="136"/>
    </w:p>
    <w:p w:rsidR="001F1173" w:rsidRDefault="001F1173" w:rsidP="001F1173">
      <w:pPr>
        <w:pStyle w:val="NormalWeb"/>
        <w:spacing w:before="120" w:beforeAutospacing="0" w:after="144" w:afterAutospacing="0"/>
        <w:jc w:val="both"/>
        <w:rPr>
          <w:rFonts w:ascii="Arial" w:hAnsi="Arial" w:cs="Arial"/>
          <w:color w:val="000000"/>
        </w:rPr>
      </w:pPr>
      <w:r>
        <w:rPr>
          <w:rFonts w:ascii="Arial" w:hAnsi="Arial" w:cs="Arial"/>
          <w:color w:val="000000"/>
        </w:rPr>
        <w:t>HTML offers web authors three ways for specifying lists of information. All lists must contain one or more list elements. Lists may contain −</w:t>
      </w:r>
    </w:p>
    <w:p w:rsidR="001F1173" w:rsidRDefault="001F1173" w:rsidP="001F1173">
      <w:pPr>
        <w:pStyle w:val="NormalWeb"/>
        <w:numPr>
          <w:ilvl w:val="0"/>
          <w:numId w:val="15"/>
        </w:numPr>
        <w:spacing w:before="0" w:beforeAutospacing="0" w:after="0" w:afterAutospacing="0"/>
        <w:ind w:left="675"/>
        <w:jc w:val="both"/>
        <w:rPr>
          <w:rFonts w:ascii="Arial" w:hAnsi="Arial" w:cs="Arial"/>
          <w:color w:val="000000"/>
        </w:rPr>
      </w:pPr>
      <w:r>
        <w:rPr>
          <w:rFonts w:ascii="Arial" w:hAnsi="Arial" w:cs="Arial"/>
          <w:b/>
          <w:bCs/>
          <w:color w:val="000000"/>
        </w:rPr>
        <w:t>&lt;ul&gt;</w:t>
      </w:r>
      <w:r>
        <w:rPr>
          <w:rFonts w:ascii="Arial" w:hAnsi="Arial" w:cs="Arial"/>
          <w:color w:val="000000"/>
        </w:rPr>
        <w:t> − An unordered list. This will list items using plain bullets.</w:t>
      </w:r>
    </w:p>
    <w:p w:rsidR="001F1173" w:rsidRDefault="001F1173" w:rsidP="001F1173">
      <w:pPr>
        <w:pStyle w:val="NormalWeb"/>
        <w:numPr>
          <w:ilvl w:val="0"/>
          <w:numId w:val="15"/>
        </w:numPr>
        <w:spacing w:before="0" w:beforeAutospacing="0" w:after="0" w:afterAutospacing="0"/>
        <w:ind w:left="675"/>
        <w:jc w:val="both"/>
        <w:rPr>
          <w:rFonts w:ascii="Arial" w:hAnsi="Arial" w:cs="Arial"/>
          <w:color w:val="000000"/>
        </w:rPr>
      </w:pPr>
      <w:r>
        <w:rPr>
          <w:rFonts w:ascii="Arial" w:hAnsi="Arial" w:cs="Arial"/>
          <w:b/>
          <w:bCs/>
          <w:color w:val="000000"/>
        </w:rPr>
        <w:t>&lt;ol&gt;</w:t>
      </w:r>
      <w:r>
        <w:rPr>
          <w:rFonts w:ascii="Arial" w:hAnsi="Arial" w:cs="Arial"/>
          <w:color w:val="000000"/>
        </w:rPr>
        <w:t> − An ordered list. This will use different schemes of numbers to list your items.</w:t>
      </w:r>
    </w:p>
    <w:p w:rsidR="001F1173" w:rsidRDefault="001F1173" w:rsidP="001F1173">
      <w:pPr>
        <w:pStyle w:val="NormalWeb"/>
        <w:numPr>
          <w:ilvl w:val="0"/>
          <w:numId w:val="15"/>
        </w:numPr>
        <w:spacing w:before="0" w:beforeAutospacing="0" w:after="0" w:afterAutospacing="0"/>
        <w:ind w:left="675"/>
        <w:jc w:val="both"/>
        <w:rPr>
          <w:rFonts w:ascii="Arial" w:hAnsi="Arial" w:cs="Arial"/>
          <w:color w:val="000000"/>
        </w:rPr>
      </w:pPr>
      <w:r>
        <w:rPr>
          <w:rFonts w:ascii="Arial" w:hAnsi="Arial" w:cs="Arial"/>
          <w:b/>
          <w:bCs/>
          <w:color w:val="000000"/>
        </w:rPr>
        <w:t>&lt;dl&gt;</w:t>
      </w:r>
      <w:r>
        <w:rPr>
          <w:rFonts w:ascii="Arial" w:hAnsi="Arial" w:cs="Arial"/>
          <w:color w:val="000000"/>
        </w:rPr>
        <w:t> − A definition list. This arranges your items in the same way as they are arranged in a dictionary.</w:t>
      </w:r>
    </w:p>
    <w:p w:rsidR="001F1173" w:rsidRDefault="001F1173" w:rsidP="001F1173">
      <w:pPr>
        <w:pStyle w:val="Heading2"/>
        <w:rPr>
          <w:rFonts w:ascii="Arial" w:hAnsi="Arial" w:cs="Arial"/>
          <w:b w:val="0"/>
          <w:bCs w:val="0"/>
          <w:color w:val="000000"/>
          <w:sz w:val="35"/>
          <w:szCs w:val="35"/>
        </w:rPr>
      </w:pPr>
      <w:bookmarkStart w:id="137" w:name="_Toc129779705"/>
      <w:r>
        <w:rPr>
          <w:rFonts w:ascii="Arial" w:hAnsi="Arial" w:cs="Arial"/>
          <w:b w:val="0"/>
          <w:bCs w:val="0"/>
          <w:color w:val="000000"/>
          <w:sz w:val="35"/>
          <w:szCs w:val="35"/>
        </w:rPr>
        <w:t>HTML Unordered Lists</w:t>
      </w:r>
      <w:bookmarkEnd w:id="137"/>
    </w:p>
    <w:p w:rsidR="001F1173" w:rsidRDefault="001F1173" w:rsidP="001F1173">
      <w:pPr>
        <w:pStyle w:val="NormalWeb"/>
        <w:spacing w:before="120" w:beforeAutospacing="0" w:after="144" w:afterAutospacing="0"/>
        <w:jc w:val="both"/>
        <w:rPr>
          <w:rFonts w:ascii="Arial" w:hAnsi="Arial" w:cs="Arial"/>
          <w:color w:val="000000"/>
        </w:rPr>
      </w:pPr>
      <w:r>
        <w:rPr>
          <w:rFonts w:ascii="Arial" w:hAnsi="Arial" w:cs="Arial"/>
          <w:color w:val="000000"/>
        </w:rPr>
        <w:t>An unordered list is a collection of related items that have no special order or sequence. This list is created by using HTML </w:t>
      </w:r>
      <w:r>
        <w:rPr>
          <w:rFonts w:ascii="Arial" w:hAnsi="Arial" w:cs="Arial"/>
          <w:b/>
          <w:bCs/>
          <w:color w:val="000000"/>
        </w:rPr>
        <w:t>&lt;ul&gt;</w:t>
      </w:r>
      <w:r>
        <w:rPr>
          <w:rFonts w:ascii="Arial" w:hAnsi="Arial" w:cs="Arial"/>
          <w:color w:val="000000"/>
        </w:rPr>
        <w:t> tag. Each item in the list is marked with a bullet.</w:t>
      </w:r>
    </w:p>
    <w:p w:rsidR="001F1173" w:rsidRDefault="001F1173" w:rsidP="001F1173">
      <w:pPr>
        <w:pStyle w:val="Heading3"/>
        <w:spacing w:before="0"/>
        <w:rPr>
          <w:rFonts w:ascii="Arial" w:hAnsi="Arial" w:cs="Arial"/>
          <w:b w:val="0"/>
          <w:bCs w:val="0"/>
          <w:color w:val="auto"/>
          <w:sz w:val="30"/>
          <w:szCs w:val="30"/>
        </w:rPr>
      </w:pPr>
      <w:bookmarkStart w:id="138" w:name="_Toc129779706"/>
      <w:r>
        <w:rPr>
          <w:rFonts w:ascii="Arial" w:hAnsi="Arial" w:cs="Arial"/>
          <w:b w:val="0"/>
          <w:bCs w:val="0"/>
          <w:sz w:val="30"/>
          <w:szCs w:val="30"/>
        </w:rPr>
        <w:t>Example</w:t>
      </w:r>
      <w:bookmarkEnd w:id="138"/>
    </w:p>
    <w:p w:rsidR="001F1173" w:rsidRDefault="001F1173" w:rsidP="001F1173">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dec"/>
          <w:rFonts w:ascii="var(--bs-font-monospace)" w:hAnsi="var(--bs-font-monospace)"/>
          <w:color w:val="660066"/>
          <w:sz w:val="23"/>
          <w:szCs w:val="23"/>
        </w:rPr>
        <w:t>&lt;!DOCTYPE html&gt;</w:t>
      </w:r>
    </w:p>
    <w:p w:rsidR="001F1173" w:rsidRDefault="001F1173" w:rsidP="001F1173">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tag"/>
          <w:rFonts w:ascii="var(--bs-font-monospace)" w:hAnsi="var(--bs-font-monospace)"/>
          <w:color w:val="000088"/>
          <w:sz w:val="23"/>
          <w:szCs w:val="23"/>
        </w:rPr>
        <w:t>&lt;html&gt;</w:t>
      </w:r>
    </w:p>
    <w:p w:rsidR="001F1173" w:rsidRDefault="001F1173" w:rsidP="001F1173">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
    <w:p w:rsidR="001F1173" w:rsidRDefault="001F1173" w:rsidP="001F1173">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&lt;head&gt;</w:t>
      </w:r>
    </w:p>
    <w:p w:rsidR="001F1173" w:rsidRDefault="001F1173" w:rsidP="001F1173">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&lt;title&gt;</w:t>
      </w:r>
      <w:r>
        <w:rPr>
          <w:rStyle w:val="pln"/>
          <w:rFonts w:ascii="var(--bs-font-monospace)" w:hAnsi="var(--bs-font-monospace)"/>
          <w:color w:val="000000"/>
          <w:sz w:val="23"/>
          <w:szCs w:val="23"/>
        </w:rPr>
        <w:t>HTML Unordered List</w:t>
      </w:r>
      <w:r>
        <w:rPr>
          <w:rStyle w:val="tag"/>
          <w:rFonts w:ascii="var(--bs-font-monospace)" w:hAnsi="var(--bs-font-monospace)"/>
          <w:color w:val="000088"/>
          <w:sz w:val="23"/>
          <w:szCs w:val="23"/>
        </w:rPr>
        <w:t>&lt;/title&gt;</w:t>
      </w:r>
    </w:p>
    <w:p w:rsidR="001F1173" w:rsidRDefault="001F1173" w:rsidP="001F1173">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&lt;/head&gt;</w:t>
      </w:r>
    </w:p>
    <w:p w:rsidR="001F1173" w:rsidRDefault="001F1173" w:rsidP="001F1173">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ab/>
      </w:r>
    </w:p>
    <w:p w:rsidR="001F1173" w:rsidRDefault="001F1173" w:rsidP="001F1173">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&lt;body&gt;</w:t>
      </w:r>
    </w:p>
    <w:p w:rsidR="001F1173" w:rsidRDefault="001F1173" w:rsidP="001F1173">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&lt;ul&gt;</w:t>
      </w:r>
    </w:p>
    <w:p w:rsidR="001F1173" w:rsidRDefault="001F1173" w:rsidP="001F1173">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&lt;li&gt;</w:t>
      </w:r>
      <w:r>
        <w:rPr>
          <w:rStyle w:val="pln"/>
          <w:rFonts w:ascii="var(--bs-font-monospace)" w:hAnsi="var(--bs-font-monospace)"/>
          <w:color w:val="000000"/>
          <w:sz w:val="23"/>
          <w:szCs w:val="23"/>
        </w:rPr>
        <w:t>Beetroot</w:t>
      </w:r>
      <w:r>
        <w:rPr>
          <w:rStyle w:val="tag"/>
          <w:rFonts w:ascii="var(--bs-font-monospace)" w:hAnsi="var(--bs-font-monospace)"/>
          <w:color w:val="000088"/>
          <w:sz w:val="23"/>
          <w:szCs w:val="23"/>
        </w:rPr>
        <w:t>&lt;/li&gt;</w:t>
      </w:r>
    </w:p>
    <w:p w:rsidR="001F1173" w:rsidRDefault="001F1173" w:rsidP="001F1173">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&lt;li&gt;</w:t>
      </w:r>
      <w:r>
        <w:rPr>
          <w:rStyle w:val="pln"/>
          <w:rFonts w:ascii="var(--bs-font-monospace)" w:hAnsi="var(--bs-font-monospace)"/>
          <w:color w:val="000000"/>
          <w:sz w:val="23"/>
          <w:szCs w:val="23"/>
        </w:rPr>
        <w:t>Ginger</w:t>
      </w:r>
      <w:r>
        <w:rPr>
          <w:rStyle w:val="tag"/>
          <w:rFonts w:ascii="var(--bs-font-monospace)" w:hAnsi="var(--bs-font-monospace)"/>
          <w:color w:val="000088"/>
          <w:sz w:val="23"/>
          <w:szCs w:val="23"/>
        </w:rPr>
        <w:t>&lt;/li&gt;</w:t>
      </w:r>
    </w:p>
    <w:p w:rsidR="001F1173" w:rsidRDefault="001F1173" w:rsidP="001F1173">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&lt;li&gt;</w:t>
      </w:r>
      <w:r>
        <w:rPr>
          <w:rStyle w:val="pln"/>
          <w:rFonts w:ascii="var(--bs-font-monospace)" w:hAnsi="var(--bs-font-monospace)"/>
          <w:color w:val="000000"/>
          <w:sz w:val="23"/>
          <w:szCs w:val="23"/>
        </w:rPr>
        <w:t>Potato</w:t>
      </w:r>
      <w:r>
        <w:rPr>
          <w:rStyle w:val="tag"/>
          <w:rFonts w:ascii="var(--bs-font-monospace)" w:hAnsi="var(--bs-font-monospace)"/>
          <w:color w:val="000088"/>
          <w:sz w:val="23"/>
          <w:szCs w:val="23"/>
        </w:rPr>
        <w:t>&lt;/li&gt;</w:t>
      </w:r>
    </w:p>
    <w:p w:rsidR="001F1173" w:rsidRDefault="001F1173" w:rsidP="001F1173">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&lt;li&gt;</w:t>
      </w:r>
      <w:r>
        <w:rPr>
          <w:rStyle w:val="pln"/>
          <w:rFonts w:ascii="var(--bs-font-monospace)" w:hAnsi="var(--bs-font-monospace)"/>
          <w:color w:val="000000"/>
          <w:sz w:val="23"/>
          <w:szCs w:val="23"/>
        </w:rPr>
        <w:t>Radish</w:t>
      </w:r>
      <w:r>
        <w:rPr>
          <w:rStyle w:val="tag"/>
          <w:rFonts w:ascii="var(--bs-font-monospace)" w:hAnsi="var(--bs-font-monospace)"/>
          <w:color w:val="000088"/>
          <w:sz w:val="23"/>
          <w:szCs w:val="23"/>
        </w:rPr>
        <w:t>&lt;/li&gt;</w:t>
      </w:r>
    </w:p>
    <w:p w:rsidR="001F1173" w:rsidRDefault="001F1173" w:rsidP="001F1173">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&lt;/ul&gt;</w:t>
      </w:r>
    </w:p>
    <w:p w:rsidR="001F1173" w:rsidRDefault="001F1173" w:rsidP="001F1173">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&lt;/body&gt;</w:t>
      </w:r>
    </w:p>
    <w:p w:rsidR="001F1173" w:rsidRDefault="001F1173" w:rsidP="001F1173">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rsidR="001F1173" w:rsidRDefault="001F1173" w:rsidP="001F1173">
      <w:pPr>
        <w:pStyle w:val="HTMLPreformatted"/>
        <w:pBdr>
          <w:top w:val="single" w:sz="6" w:space="2" w:color="888888"/>
          <w:left w:val="single" w:sz="6" w:space="2" w:color="888888"/>
          <w:bottom w:val="single" w:sz="6" w:space="2" w:color="888888"/>
          <w:right w:val="single" w:sz="6" w:space="2" w:color="888888"/>
        </w:pBdr>
        <w:rPr>
          <w:rFonts w:ascii="var(--bs-font-monospace)" w:hAnsi="var(--bs-font-monospace)"/>
          <w:color w:val="747579"/>
          <w:sz w:val="23"/>
          <w:szCs w:val="23"/>
        </w:rPr>
      </w:pPr>
      <w:r>
        <w:rPr>
          <w:rStyle w:val="tag"/>
          <w:rFonts w:ascii="var(--bs-font-monospace)" w:hAnsi="var(--bs-font-monospace)"/>
          <w:color w:val="000088"/>
          <w:sz w:val="23"/>
          <w:szCs w:val="23"/>
        </w:rPr>
        <w:t>&lt;/html&gt;</w:t>
      </w:r>
    </w:p>
    <w:p w:rsidR="001F1173" w:rsidRDefault="001F1173" w:rsidP="001F1173">
      <w:pPr>
        <w:pStyle w:val="NormalWeb"/>
        <w:spacing w:before="120" w:beforeAutospacing="0" w:after="144" w:afterAutospacing="0"/>
        <w:jc w:val="both"/>
        <w:rPr>
          <w:rFonts w:ascii="Arial" w:hAnsi="Arial" w:cs="Arial"/>
          <w:color w:val="000000"/>
        </w:rPr>
      </w:pPr>
      <w:r>
        <w:rPr>
          <w:rFonts w:ascii="Arial" w:hAnsi="Arial" w:cs="Arial"/>
          <w:color w:val="000000"/>
        </w:rPr>
        <w:t xml:space="preserve">This will produce the following result </w:t>
      </w:r>
      <w:r w:rsidR="007D0FE0">
        <w:rPr>
          <w:rFonts w:ascii="Arial" w:hAnsi="Arial" w:cs="Arial"/>
          <w:color w:val="000000"/>
        </w:rPr>
        <w:t>–</w:t>
      </w:r>
    </w:p>
    <w:p w:rsidR="007D0FE0" w:rsidRPr="007D0FE0" w:rsidRDefault="007D0FE0" w:rsidP="007D0FE0">
      <w:pPr>
        <w:numPr>
          <w:ilvl w:val="0"/>
          <w:numId w:val="26"/>
        </w:numPr>
        <w:spacing w:before="100" w:beforeAutospacing="1" w:after="100" w:afterAutospacing="1" w:line="240" w:lineRule="auto"/>
        <w:rPr>
          <w:rFonts w:ascii="Times New Roman" w:eastAsia="Times New Roman" w:hAnsi="Times New Roman" w:cs="Times New Roman"/>
          <w:color w:val="000000"/>
          <w:sz w:val="27"/>
          <w:szCs w:val="27"/>
        </w:rPr>
      </w:pPr>
      <w:r w:rsidRPr="007D0FE0">
        <w:rPr>
          <w:rFonts w:ascii="Times New Roman" w:eastAsia="Times New Roman" w:hAnsi="Times New Roman" w:cs="Times New Roman"/>
          <w:color w:val="000000"/>
          <w:sz w:val="27"/>
          <w:szCs w:val="27"/>
        </w:rPr>
        <w:t>Beetroot</w:t>
      </w:r>
    </w:p>
    <w:p w:rsidR="007D0FE0" w:rsidRPr="007D0FE0" w:rsidRDefault="007D0FE0" w:rsidP="007D0FE0">
      <w:pPr>
        <w:numPr>
          <w:ilvl w:val="0"/>
          <w:numId w:val="26"/>
        </w:numPr>
        <w:spacing w:before="100" w:beforeAutospacing="1" w:after="100" w:afterAutospacing="1" w:line="240" w:lineRule="auto"/>
        <w:rPr>
          <w:rFonts w:ascii="Times New Roman" w:eastAsia="Times New Roman" w:hAnsi="Times New Roman" w:cs="Times New Roman"/>
          <w:color w:val="000000"/>
          <w:sz w:val="27"/>
          <w:szCs w:val="27"/>
        </w:rPr>
      </w:pPr>
      <w:r w:rsidRPr="007D0FE0">
        <w:rPr>
          <w:rFonts w:ascii="Times New Roman" w:eastAsia="Times New Roman" w:hAnsi="Times New Roman" w:cs="Times New Roman"/>
          <w:color w:val="000000"/>
          <w:sz w:val="27"/>
          <w:szCs w:val="27"/>
        </w:rPr>
        <w:t>Ginger</w:t>
      </w:r>
    </w:p>
    <w:p w:rsidR="007D0FE0" w:rsidRPr="007D0FE0" w:rsidRDefault="007D0FE0" w:rsidP="007D0FE0">
      <w:pPr>
        <w:numPr>
          <w:ilvl w:val="0"/>
          <w:numId w:val="26"/>
        </w:numPr>
        <w:spacing w:before="100" w:beforeAutospacing="1" w:after="100" w:afterAutospacing="1" w:line="240" w:lineRule="auto"/>
        <w:rPr>
          <w:rFonts w:ascii="Times New Roman" w:eastAsia="Times New Roman" w:hAnsi="Times New Roman" w:cs="Times New Roman"/>
          <w:color w:val="000000"/>
          <w:sz w:val="27"/>
          <w:szCs w:val="27"/>
        </w:rPr>
      </w:pPr>
      <w:r w:rsidRPr="007D0FE0">
        <w:rPr>
          <w:rFonts w:ascii="Times New Roman" w:eastAsia="Times New Roman" w:hAnsi="Times New Roman" w:cs="Times New Roman"/>
          <w:color w:val="000000"/>
          <w:sz w:val="27"/>
          <w:szCs w:val="27"/>
        </w:rPr>
        <w:t>Potato</w:t>
      </w:r>
    </w:p>
    <w:p w:rsidR="007D0FE0" w:rsidRPr="007D0FE0" w:rsidRDefault="007D0FE0" w:rsidP="007D0FE0">
      <w:pPr>
        <w:numPr>
          <w:ilvl w:val="0"/>
          <w:numId w:val="26"/>
        </w:numPr>
        <w:spacing w:before="100" w:beforeAutospacing="1" w:after="100" w:afterAutospacing="1" w:line="240" w:lineRule="auto"/>
        <w:rPr>
          <w:rFonts w:ascii="Times New Roman" w:eastAsia="Times New Roman" w:hAnsi="Times New Roman" w:cs="Times New Roman"/>
          <w:color w:val="000000"/>
          <w:sz w:val="27"/>
          <w:szCs w:val="27"/>
        </w:rPr>
      </w:pPr>
      <w:r w:rsidRPr="007D0FE0">
        <w:rPr>
          <w:rFonts w:ascii="Times New Roman" w:eastAsia="Times New Roman" w:hAnsi="Times New Roman" w:cs="Times New Roman"/>
          <w:color w:val="000000"/>
          <w:sz w:val="27"/>
          <w:szCs w:val="27"/>
        </w:rPr>
        <w:t>Radish</w:t>
      </w:r>
    </w:p>
    <w:p w:rsidR="007D0FE0" w:rsidRDefault="007D0FE0" w:rsidP="001F1173">
      <w:pPr>
        <w:pStyle w:val="NormalWeb"/>
        <w:spacing w:before="120" w:beforeAutospacing="0" w:after="144" w:afterAutospacing="0"/>
        <w:jc w:val="both"/>
        <w:rPr>
          <w:rFonts w:ascii="Arial" w:hAnsi="Arial" w:cs="Arial"/>
          <w:color w:val="000000"/>
        </w:rPr>
      </w:pPr>
    </w:p>
    <w:p w:rsidR="001F1173" w:rsidRDefault="001F1173" w:rsidP="001F1173">
      <w:pPr>
        <w:pStyle w:val="Heading2"/>
        <w:rPr>
          <w:rFonts w:ascii="Arial" w:hAnsi="Arial" w:cs="Arial"/>
          <w:b w:val="0"/>
          <w:bCs w:val="0"/>
          <w:color w:val="000000"/>
          <w:sz w:val="35"/>
          <w:szCs w:val="35"/>
        </w:rPr>
      </w:pPr>
      <w:bookmarkStart w:id="139" w:name="_Toc129779707"/>
      <w:r>
        <w:rPr>
          <w:rFonts w:ascii="Arial" w:hAnsi="Arial" w:cs="Arial"/>
          <w:b w:val="0"/>
          <w:bCs w:val="0"/>
          <w:color w:val="000000"/>
          <w:sz w:val="35"/>
          <w:szCs w:val="35"/>
        </w:rPr>
        <w:t>The type Attribute</w:t>
      </w:r>
      <w:bookmarkEnd w:id="139"/>
    </w:p>
    <w:p w:rsidR="001F1173" w:rsidRDefault="001F1173" w:rsidP="001F1173">
      <w:pPr>
        <w:pStyle w:val="NormalWeb"/>
        <w:spacing w:before="120" w:beforeAutospacing="0" w:after="144" w:afterAutospacing="0"/>
        <w:jc w:val="both"/>
        <w:rPr>
          <w:rFonts w:ascii="Arial" w:hAnsi="Arial" w:cs="Arial"/>
          <w:color w:val="000000"/>
        </w:rPr>
      </w:pPr>
      <w:r>
        <w:rPr>
          <w:rFonts w:ascii="Arial" w:hAnsi="Arial" w:cs="Arial"/>
          <w:color w:val="000000"/>
        </w:rPr>
        <w:lastRenderedPageBreak/>
        <w:t>You can use </w:t>
      </w:r>
      <w:r>
        <w:rPr>
          <w:rFonts w:ascii="Arial" w:hAnsi="Arial" w:cs="Arial"/>
          <w:b/>
          <w:bCs/>
          <w:color w:val="000000"/>
        </w:rPr>
        <w:t>type</w:t>
      </w:r>
      <w:r>
        <w:rPr>
          <w:rFonts w:ascii="Arial" w:hAnsi="Arial" w:cs="Arial"/>
          <w:color w:val="000000"/>
        </w:rPr>
        <w:t> attribute for &lt;ul&gt; tag to specify the type of bullet you like. By default, it is a disc. Following are the possible options −</w:t>
      </w:r>
    </w:p>
    <w:p w:rsidR="001F1173" w:rsidRDefault="001F1173" w:rsidP="001F1173">
      <w:pPr>
        <w:pStyle w:val="HTMLPreformatted"/>
        <w:rPr>
          <w:rFonts w:ascii="var(--bs-font-monospace)" w:hAnsi="var(--bs-font-monospace)"/>
          <w:color w:val="000000"/>
          <w:sz w:val="23"/>
          <w:szCs w:val="23"/>
        </w:rPr>
      </w:pPr>
      <w:r>
        <w:rPr>
          <w:rFonts w:ascii="var(--bs-font-monospace)" w:hAnsi="var(--bs-font-monospace)"/>
          <w:color w:val="000000"/>
          <w:sz w:val="23"/>
          <w:szCs w:val="23"/>
        </w:rPr>
        <w:t>&lt;ul type = "square"&gt;</w:t>
      </w:r>
    </w:p>
    <w:p w:rsidR="001F1173" w:rsidRDefault="001F1173" w:rsidP="001F1173">
      <w:pPr>
        <w:pStyle w:val="HTMLPreformatted"/>
        <w:rPr>
          <w:rFonts w:ascii="var(--bs-font-monospace)" w:hAnsi="var(--bs-font-monospace)"/>
          <w:color w:val="000000"/>
          <w:sz w:val="23"/>
          <w:szCs w:val="23"/>
        </w:rPr>
      </w:pPr>
      <w:r>
        <w:rPr>
          <w:rFonts w:ascii="var(--bs-font-monospace)" w:hAnsi="var(--bs-font-monospace)"/>
          <w:color w:val="000000"/>
          <w:sz w:val="23"/>
          <w:szCs w:val="23"/>
        </w:rPr>
        <w:t>&lt;ul type = "disc"&gt;</w:t>
      </w:r>
    </w:p>
    <w:p w:rsidR="001F1173" w:rsidRDefault="001F1173" w:rsidP="001F1173">
      <w:pPr>
        <w:pStyle w:val="HTMLPreformatted"/>
        <w:rPr>
          <w:rFonts w:ascii="var(--bs-font-monospace)" w:hAnsi="var(--bs-font-monospace)"/>
          <w:color w:val="000000"/>
          <w:sz w:val="23"/>
          <w:szCs w:val="23"/>
        </w:rPr>
      </w:pPr>
      <w:r>
        <w:rPr>
          <w:rFonts w:ascii="var(--bs-font-monospace)" w:hAnsi="var(--bs-font-monospace)"/>
          <w:color w:val="000000"/>
          <w:sz w:val="23"/>
          <w:szCs w:val="23"/>
        </w:rPr>
        <w:t>&lt;ul type = "circle"&gt;</w:t>
      </w:r>
    </w:p>
    <w:p w:rsidR="001F1173" w:rsidRDefault="001F1173" w:rsidP="001F1173">
      <w:pPr>
        <w:pStyle w:val="Heading3"/>
        <w:spacing w:before="0"/>
        <w:rPr>
          <w:rFonts w:ascii="Arial" w:hAnsi="Arial" w:cs="Arial"/>
          <w:b w:val="0"/>
          <w:bCs w:val="0"/>
          <w:color w:val="auto"/>
          <w:sz w:val="30"/>
          <w:szCs w:val="30"/>
        </w:rPr>
      </w:pPr>
      <w:bookmarkStart w:id="140" w:name="_Toc129779708"/>
      <w:r>
        <w:rPr>
          <w:rFonts w:ascii="Arial" w:hAnsi="Arial" w:cs="Arial"/>
          <w:b w:val="0"/>
          <w:bCs w:val="0"/>
          <w:sz w:val="30"/>
          <w:szCs w:val="30"/>
        </w:rPr>
        <w:t>Example</w:t>
      </w:r>
      <w:bookmarkEnd w:id="140"/>
    </w:p>
    <w:p w:rsidR="001F1173" w:rsidRDefault="001F1173" w:rsidP="001F1173">
      <w:pPr>
        <w:pStyle w:val="NormalWeb"/>
        <w:spacing w:before="120" w:beforeAutospacing="0" w:after="144" w:afterAutospacing="0"/>
        <w:jc w:val="both"/>
        <w:rPr>
          <w:rFonts w:ascii="Arial" w:hAnsi="Arial" w:cs="Arial"/>
          <w:color w:val="000000"/>
        </w:rPr>
      </w:pPr>
      <w:r>
        <w:rPr>
          <w:rFonts w:ascii="Arial" w:hAnsi="Arial" w:cs="Arial"/>
          <w:color w:val="000000"/>
        </w:rPr>
        <w:t>Following is an example where we used &lt;ul type = "square"&gt;</w:t>
      </w:r>
    </w:p>
    <w:p w:rsidR="001F1173" w:rsidRDefault="001F1173" w:rsidP="001F1173">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dec"/>
          <w:rFonts w:ascii="var(--bs-font-monospace)" w:hAnsi="var(--bs-font-monospace)"/>
          <w:color w:val="660066"/>
          <w:sz w:val="23"/>
          <w:szCs w:val="23"/>
        </w:rPr>
        <w:t>&lt;!DOCTYPE html&gt;</w:t>
      </w:r>
    </w:p>
    <w:p w:rsidR="001F1173" w:rsidRDefault="001F1173" w:rsidP="001F1173">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tag"/>
          <w:rFonts w:ascii="var(--bs-font-monospace)" w:hAnsi="var(--bs-font-monospace)"/>
          <w:color w:val="000088"/>
          <w:sz w:val="23"/>
          <w:szCs w:val="23"/>
        </w:rPr>
        <w:t>&lt;html&gt;</w:t>
      </w:r>
    </w:p>
    <w:p w:rsidR="001F1173" w:rsidRDefault="001F1173" w:rsidP="001F1173">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
    <w:p w:rsidR="001F1173" w:rsidRDefault="001F1173" w:rsidP="001F1173">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&lt;head&gt;</w:t>
      </w:r>
    </w:p>
    <w:p w:rsidR="001F1173" w:rsidRDefault="001F1173" w:rsidP="001F1173">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&lt;title&gt;</w:t>
      </w:r>
      <w:r>
        <w:rPr>
          <w:rStyle w:val="pln"/>
          <w:rFonts w:ascii="var(--bs-font-monospace)" w:hAnsi="var(--bs-font-monospace)"/>
          <w:color w:val="000000"/>
          <w:sz w:val="23"/>
          <w:szCs w:val="23"/>
        </w:rPr>
        <w:t>HTML Unordered List</w:t>
      </w:r>
      <w:r>
        <w:rPr>
          <w:rStyle w:val="tag"/>
          <w:rFonts w:ascii="var(--bs-font-monospace)" w:hAnsi="var(--bs-font-monospace)"/>
          <w:color w:val="000088"/>
          <w:sz w:val="23"/>
          <w:szCs w:val="23"/>
        </w:rPr>
        <w:t>&lt;/title&gt;</w:t>
      </w:r>
    </w:p>
    <w:p w:rsidR="001F1173" w:rsidRDefault="001F1173" w:rsidP="001F1173">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&lt;/head&gt;</w:t>
      </w:r>
    </w:p>
    <w:p w:rsidR="001F1173" w:rsidRDefault="001F1173" w:rsidP="001F1173">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
    <w:p w:rsidR="001F1173" w:rsidRDefault="001F1173" w:rsidP="001F1173">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&lt;body&gt;</w:t>
      </w:r>
    </w:p>
    <w:p w:rsidR="001F1173" w:rsidRDefault="001F1173" w:rsidP="001F1173">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&lt;ul</w:t>
      </w: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type</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color w:val="008800"/>
          <w:sz w:val="23"/>
          <w:szCs w:val="23"/>
        </w:rPr>
        <w:t>"square"</w:t>
      </w:r>
      <w:r>
        <w:rPr>
          <w:rStyle w:val="tag"/>
          <w:rFonts w:ascii="var(--bs-font-monospace)" w:hAnsi="var(--bs-font-monospace)"/>
          <w:color w:val="000088"/>
          <w:sz w:val="23"/>
          <w:szCs w:val="23"/>
        </w:rPr>
        <w:t>&gt;</w:t>
      </w:r>
    </w:p>
    <w:p w:rsidR="001F1173" w:rsidRDefault="001F1173" w:rsidP="001F1173">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&lt;li&gt;</w:t>
      </w:r>
      <w:r>
        <w:rPr>
          <w:rStyle w:val="pln"/>
          <w:rFonts w:ascii="var(--bs-font-monospace)" w:hAnsi="var(--bs-font-monospace)"/>
          <w:color w:val="000000"/>
          <w:sz w:val="23"/>
          <w:szCs w:val="23"/>
        </w:rPr>
        <w:t>Beetroot</w:t>
      </w:r>
      <w:r>
        <w:rPr>
          <w:rStyle w:val="tag"/>
          <w:rFonts w:ascii="var(--bs-font-monospace)" w:hAnsi="var(--bs-font-monospace)"/>
          <w:color w:val="000088"/>
          <w:sz w:val="23"/>
          <w:szCs w:val="23"/>
        </w:rPr>
        <w:t>&lt;/li&gt;</w:t>
      </w:r>
    </w:p>
    <w:p w:rsidR="001F1173" w:rsidRDefault="001F1173" w:rsidP="001F1173">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&lt;li&gt;</w:t>
      </w:r>
      <w:r>
        <w:rPr>
          <w:rStyle w:val="pln"/>
          <w:rFonts w:ascii="var(--bs-font-monospace)" w:hAnsi="var(--bs-font-monospace)"/>
          <w:color w:val="000000"/>
          <w:sz w:val="23"/>
          <w:szCs w:val="23"/>
        </w:rPr>
        <w:t>Ginger</w:t>
      </w:r>
      <w:r>
        <w:rPr>
          <w:rStyle w:val="tag"/>
          <w:rFonts w:ascii="var(--bs-font-monospace)" w:hAnsi="var(--bs-font-monospace)"/>
          <w:color w:val="000088"/>
          <w:sz w:val="23"/>
          <w:szCs w:val="23"/>
        </w:rPr>
        <w:t>&lt;/li&gt;</w:t>
      </w:r>
    </w:p>
    <w:p w:rsidR="001F1173" w:rsidRDefault="001F1173" w:rsidP="001F1173">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&lt;li&gt;</w:t>
      </w:r>
      <w:r>
        <w:rPr>
          <w:rStyle w:val="pln"/>
          <w:rFonts w:ascii="var(--bs-font-monospace)" w:hAnsi="var(--bs-font-monospace)"/>
          <w:color w:val="000000"/>
          <w:sz w:val="23"/>
          <w:szCs w:val="23"/>
        </w:rPr>
        <w:t>Potato</w:t>
      </w:r>
      <w:r>
        <w:rPr>
          <w:rStyle w:val="tag"/>
          <w:rFonts w:ascii="var(--bs-font-monospace)" w:hAnsi="var(--bs-font-monospace)"/>
          <w:color w:val="000088"/>
          <w:sz w:val="23"/>
          <w:szCs w:val="23"/>
        </w:rPr>
        <w:t>&lt;/li&gt;</w:t>
      </w:r>
    </w:p>
    <w:p w:rsidR="001F1173" w:rsidRDefault="001F1173" w:rsidP="001F1173">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&lt;li&gt;</w:t>
      </w:r>
      <w:r>
        <w:rPr>
          <w:rStyle w:val="pln"/>
          <w:rFonts w:ascii="var(--bs-font-monospace)" w:hAnsi="var(--bs-font-monospace)"/>
          <w:color w:val="000000"/>
          <w:sz w:val="23"/>
          <w:szCs w:val="23"/>
        </w:rPr>
        <w:t>Radish</w:t>
      </w:r>
      <w:r>
        <w:rPr>
          <w:rStyle w:val="tag"/>
          <w:rFonts w:ascii="var(--bs-font-monospace)" w:hAnsi="var(--bs-font-monospace)"/>
          <w:color w:val="000088"/>
          <w:sz w:val="23"/>
          <w:szCs w:val="23"/>
        </w:rPr>
        <w:t>&lt;/li&gt;</w:t>
      </w:r>
    </w:p>
    <w:p w:rsidR="001F1173" w:rsidRDefault="001F1173" w:rsidP="001F1173">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&lt;/ul&gt;</w:t>
      </w:r>
    </w:p>
    <w:p w:rsidR="001F1173" w:rsidRDefault="001F1173" w:rsidP="001F1173">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&lt;/body&gt;</w:t>
      </w:r>
    </w:p>
    <w:p w:rsidR="001F1173" w:rsidRDefault="001F1173" w:rsidP="001F1173">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
    <w:p w:rsidR="001F1173" w:rsidRDefault="001F1173" w:rsidP="001F1173">
      <w:pPr>
        <w:pStyle w:val="HTMLPreformatted"/>
        <w:pBdr>
          <w:top w:val="single" w:sz="6" w:space="2" w:color="888888"/>
          <w:left w:val="single" w:sz="6" w:space="2" w:color="888888"/>
          <w:bottom w:val="single" w:sz="6" w:space="2" w:color="888888"/>
          <w:right w:val="single" w:sz="6" w:space="2" w:color="888888"/>
        </w:pBdr>
        <w:rPr>
          <w:rFonts w:ascii="var(--bs-font-monospace)" w:hAnsi="var(--bs-font-monospace)"/>
          <w:color w:val="747579"/>
          <w:sz w:val="23"/>
          <w:szCs w:val="23"/>
        </w:rPr>
      </w:pPr>
      <w:r>
        <w:rPr>
          <w:rStyle w:val="tag"/>
          <w:rFonts w:ascii="var(--bs-font-monospace)" w:hAnsi="var(--bs-font-monospace)"/>
          <w:color w:val="000088"/>
          <w:sz w:val="23"/>
          <w:szCs w:val="23"/>
        </w:rPr>
        <w:t>&lt;/html&gt;</w:t>
      </w:r>
    </w:p>
    <w:p w:rsidR="001F1173" w:rsidRDefault="001F1173" w:rsidP="001F1173">
      <w:pPr>
        <w:pStyle w:val="NormalWeb"/>
        <w:spacing w:before="120" w:beforeAutospacing="0" w:after="144" w:afterAutospacing="0"/>
        <w:jc w:val="both"/>
        <w:rPr>
          <w:rFonts w:ascii="Arial" w:hAnsi="Arial" w:cs="Arial"/>
          <w:color w:val="000000"/>
        </w:rPr>
      </w:pPr>
      <w:r>
        <w:rPr>
          <w:rFonts w:ascii="Arial" w:hAnsi="Arial" w:cs="Arial"/>
          <w:color w:val="000000"/>
        </w:rPr>
        <w:t xml:space="preserve">This will produce the following result </w:t>
      </w:r>
      <w:r w:rsidR="007D0FE0">
        <w:rPr>
          <w:rFonts w:ascii="Arial" w:hAnsi="Arial" w:cs="Arial"/>
          <w:color w:val="000000"/>
        </w:rPr>
        <w:t>–</w:t>
      </w:r>
    </w:p>
    <w:p w:rsidR="007D0FE0" w:rsidRPr="007D0FE0" w:rsidRDefault="007D0FE0" w:rsidP="007D0FE0">
      <w:pPr>
        <w:numPr>
          <w:ilvl w:val="0"/>
          <w:numId w:val="25"/>
        </w:numPr>
        <w:spacing w:before="100" w:beforeAutospacing="1" w:after="100" w:afterAutospacing="1" w:line="240" w:lineRule="auto"/>
        <w:rPr>
          <w:rFonts w:ascii="Times New Roman" w:eastAsia="Times New Roman" w:hAnsi="Times New Roman" w:cs="Times New Roman"/>
          <w:color w:val="000000"/>
          <w:sz w:val="27"/>
          <w:szCs w:val="27"/>
        </w:rPr>
      </w:pPr>
      <w:r w:rsidRPr="007D0FE0">
        <w:rPr>
          <w:rFonts w:ascii="Times New Roman" w:eastAsia="Times New Roman" w:hAnsi="Times New Roman" w:cs="Times New Roman"/>
          <w:color w:val="000000"/>
          <w:sz w:val="27"/>
          <w:szCs w:val="27"/>
        </w:rPr>
        <w:t>Beetroot</w:t>
      </w:r>
    </w:p>
    <w:p w:rsidR="007D0FE0" w:rsidRPr="007D0FE0" w:rsidRDefault="007D0FE0" w:rsidP="007D0FE0">
      <w:pPr>
        <w:numPr>
          <w:ilvl w:val="0"/>
          <w:numId w:val="25"/>
        </w:numPr>
        <w:spacing w:before="100" w:beforeAutospacing="1" w:after="100" w:afterAutospacing="1" w:line="240" w:lineRule="auto"/>
        <w:rPr>
          <w:rFonts w:ascii="Times New Roman" w:eastAsia="Times New Roman" w:hAnsi="Times New Roman" w:cs="Times New Roman"/>
          <w:color w:val="000000"/>
          <w:sz w:val="27"/>
          <w:szCs w:val="27"/>
        </w:rPr>
      </w:pPr>
      <w:r w:rsidRPr="007D0FE0">
        <w:rPr>
          <w:rFonts w:ascii="Times New Roman" w:eastAsia="Times New Roman" w:hAnsi="Times New Roman" w:cs="Times New Roman"/>
          <w:color w:val="000000"/>
          <w:sz w:val="27"/>
          <w:szCs w:val="27"/>
        </w:rPr>
        <w:t>Ginger</w:t>
      </w:r>
    </w:p>
    <w:p w:rsidR="007D0FE0" w:rsidRPr="007D0FE0" w:rsidRDefault="007D0FE0" w:rsidP="007D0FE0">
      <w:pPr>
        <w:numPr>
          <w:ilvl w:val="0"/>
          <w:numId w:val="25"/>
        </w:numPr>
        <w:spacing w:before="100" w:beforeAutospacing="1" w:after="100" w:afterAutospacing="1" w:line="240" w:lineRule="auto"/>
        <w:rPr>
          <w:rFonts w:ascii="Times New Roman" w:eastAsia="Times New Roman" w:hAnsi="Times New Roman" w:cs="Times New Roman"/>
          <w:color w:val="000000"/>
          <w:sz w:val="27"/>
          <w:szCs w:val="27"/>
        </w:rPr>
      </w:pPr>
      <w:r w:rsidRPr="007D0FE0">
        <w:rPr>
          <w:rFonts w:ascii="Times New Roman" w:eastAsia="Times New Roman" w:hAnsi="Times New Roman" w:cs="Times New Roman"/>
          <w:color w:val="000000"/>
          <w:sz w:val="27"/>
          <w:szCs w:val="27"/>
        </w:rPr>
        <w:t>Potato</w:t>
      </w:r>
    </w:p>
    <w:p w:rsidR="007D0FE0" w:rsidRPr="007D0FE0" w:rsidRDefault="007D0FE0" w:rsidP="007D0FE0">
      <w:pPr>
        <w:numPr>
          <w:ilvl w:val="0"/>
          <w:numId w:val="25"/>
        </w:numPr>
        <w:spacing w:before="100" w:beforeAutospacing="1" w:after="100" w:afterAutospacing="1" w:line="240" w:lineRule="auto"/>
        <w:rPr>
          <w:rFonts w:ascii="Times New Roman" w:eastAsia="Times New Roman" w:hAnsi="Times New Roman" w:cs="Times New Roman"/>
          <w:color w:val="000000"/>
          <w:sz w:val="27"/>
          <w:szCs w:val="27"/>
        </w:rPr>
      </w:pPr>
      <w:r w:rsidRPr="007D0FE0">
        <w:rPr>
          <w:rFonts w:ascii="Times New Roman" w:eastAsia="Times New Roman" w:hAnsi="Times New Roman" w:cs="Times New Roman"/>
          <w:color w:val="000000"/>
          <w:sz w:val="27"/>
          <w:szCs w:val="27"/>
        </w:rPr>
        <w:t>Radish</w:t>
      </w:r>
    </w:p>
    <w:p w:rsidR="007D0FE0" w:rsidRDefault="007D0FE0" w:rsidP="001F1173">
      <w:pPr>
        <w:pStyle w:val="NormalWeb"/>
        <w:spacing w:before="120" w:beforeAutospacing="0" w:after="144" w:afterAutospacing="0"/>
        <w:jc w:val="both"/>
        <w:rPr>
          <w:rFonts w:ascii="Arial" w:hAnsi="Arial" w:cs="Arial"/>
          <w:color w:val="000000"/>
        </w:rPr>
      </w:pPr>
    </w:p>
    <w:p w:rsidR="001F1173" w:rsidRDefault="001F1173" w:rsidP="001F1173">
      <w:pPr>
        <w:pStyle w:val="Heading3"/>
        <w:spacing w:before="0"/>
        <w:rPr>
          <w:rFonts w:ascii="Arial" w:hAnsi="Arial" w:cs="Arial"/>
          <w:b w:val="0"/>
          <w:bCs w:val="0"/>
          <w:color w:val="auto"/>
          <w:sz w:val="30"/>
          <w:szCs w:val="30"/>
        </w:rPr>
      </w:pPr>
      <w:bookmarkStart w:id="141" w:name="_Toc129779709"/>
      <w:r>
        <w:rPr>
          <w:rFonts w:ascii="Arial" w:hAnsi="Arial" w:cs="Arial"/>
          <w:b w:val="0"/>
          <w:bCs w:val="0"/>
          <w:sz w:val="30"/>
          <w:szCs w:val="30"/>
        </w:rPr>
        <w:t>Example</w:t>
      </w:r>
      <w:bookmarkEnd w:id="141"/>
    </w:p>
    <w:p w:rsidR="001F1173" w:rsidRDefault="001F1173" w:rsidP="001F1173">
      <w:pPr>
        <w:pStyle w:val="NormalWeb"/>
        <w:spacing w:before="120" w:beforeAutospacing="0" w:after="144" w:afterAutospacing="0"/>
        <w:jc w:val="both"/>
        <w:rPr>
          <w:rFonts w:ascii="Arial" w:hAnsi="Arial" w:cs="Arial"/>
          <w:color w:val="000000"/>
        </w:rPr>
      </w:pPr>
      <w:r>
        <w:rPr>
          <w:rFonts w:ascii="Arial" w:hAnsi="Arial" w:cs="Arial"/>
          <w:color w:val="000000"/>
        </w:rPr>
        <w:t>Following is an example where we used &lt;ul type = "disc"&gt; −</w:t>
      </w:r>
    </w:p>
    <w:p w:rsidR="001F1173" w:rsidRDefault="001F1173" w:rsidP="001F1173">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dec"/>
          <w:rFonts w:ascii="var(--bs-font-monospace)" w:hAnsi="var(--bs-font-monospace)"/>
          <w:color w:val="660066"/>
          <w:sz w:val="23"/>
          <w:szCs w:val="23"/>
        </w:rPr>
        <w:t>&lt;!DOCTYPE html&gt;</w:t>
      </w:r>
    </w:p>
    <w:p w:rsidR="001F1173" w:rsidRDefault="001F1173" w:rsidP="001F1173">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tag"/>
          <w:rFonts w:ascii="var(--bs-font-monospace)" w:hAnsi="var(--bs-font-monospace)"/>
          <w:color w:val="000088"/>
          <w:sz w:val="23"/>
          <w:szCs w:val="23"/>
        </w:rPr>
        <w:t>&lt;html&gt;</w:t>
      </w:r>
    </w:p>
    <w:p w:rsidR="001F1173" w:rsidRDefault="001F1173" w:rsidP="001F1173">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
    <w:p w:rsidR="001F1173" w:rsidRDefault="001F1173" w:rsidP="001F1173">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&lt;head&gt;</w:t>
      </w:r>
    </w:p>
    <w:p w:rsidR="001F1173" w:rsidRDefault="001F1173" w:rsidP="001F1173">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&lt;title&gt;</w:t>
      </w:r>
      <w:r>
        <w:rPr>
          <w:rStyle w:val="pln"/>
          <w:rFonts w:ascii="var(--bs-font-monospace)" w:hAnsi="var(--bs-font-monospace)"/>
          <w:color w:val="000000"/>
          <w:sz w:val="23"/>
          <w:szCs w:val="23"/>
        </w:rPr>
        <w:t>HTML Unordered List</w:t>
      </w:r>
      <w:r>
        <w:rPr>
          <w:rStyle w:val="tag"/>
          <w:rFonts w:ascii="var(--bs-font-monospace)" w:hAnsi="var(--bs-font-monospace)"/>
          <w:color w:val="000088"/>
          <w:sz w:val="23"/>
          <w:szCs w:val="23"/>
        </w:rPr>
        <w:t>&lt;/title&gt;</w:t>
      </w:r>
    </w:p>
    <w:p w:rsidR="001F1173" w:rsidRDefault="001F1173" w:rsidP="001F1173">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&lt;/head&gt;</w:t>
      </w:r>
    </w:p>
    <w:p w:rsidR="001F1173" w:rsidRDefault="001F1173" w:rsidP="001F1173">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ab/>
      </w:r>
    </w:p>
    <w:p w:rsidR="001F1173" w:rsidRDefault="001F1173" w:rsidP="001F1173">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&lt;body&gt;</w:t>
      </w:r>
    </w:p>
    <w:p w:rsidR="001F1173" w:rsidRDefault="001F1173" w:rsidP="001F1173">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lastRenderedPageBreak/>
        <w:t xml:space="preserve">      </w:t>
      </w:r>
      <w:r>
        <w:rPr>
          <w:rStyle w:val="tag"/>
          <w:rFonts w:ascii="var(--bs-font-monospace)" w:hAnsi="var(--bs-font-monospace)"/>
          <w:color w:val="000088"/>
          <w:sz w:val="23"/>
          <w:szCs w:val="23"/>
        </w:rPr>
        <w:t>&lt;ul</w:t>
      </w: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type</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color w:val="008800"/>
          <w:sz w:val="23"/>
          <w:szCs w:val="23"/>
        </w:rPr>
        <w:t>"disc"</w:t>
      </w:r>
      <w:r>
        <w:rPr>
          <w:rStyle w:val="tag"/>
          <w:rFonts w:ascii="var(--bs-font-monospace)" w:hAnsi="var(--bs-font-monospace)"/>
          <w:color w:val="000088"/>
          <w:sz w:val="23"/>
          <w:szCs w:val="23"/>
        </w:rPr>
        <w:t>&gt;</w:t>
      </w:r>
    </w:p>
    <w:p w:rsidR="001F1173" w:rsidRDefault="001F1173" w:rsidP="001F1173">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&lt;li&gt;</w:t>
      </w:r>
      <w:r>
        <w:rPr>
          <w:rStyle w:val="pln"/>
          <w:rFonts w:ascii="var(--bs-font-monospace)" w:hAnsi="var(--bs-font-monospace)"/>
          <w:color w:val="000000"/>
          <w:sz w:val="23"/>
          <w:szCs w:val="23"/>
        </w:rPr>
        <w:t>Beetroot</w:t>
      </w:r>
      <w:r>
        <w:rPr>
          <w:rStyle w:val="tag"/>
          <w:rFonts w:ascii="var(--bs-font-monospace)" w:hAnsi="var(--bs-font-monospace)"/>
          <w:color w:val="000088"/>
          <w:sz w:val="23"/>
          <w:szCs w:val="23"/>
        </w:rPr>
        <w:t>&lt;/li&gt;</w:t>
      </w:r>
    </w:p>
    <w:p w:rsidR="001F1173" w:rsidRDefault="001F1173" w:rsidP="001F1173">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&lt;li&gt;</w:t>
      </w:r>
      <w:r>
        <w:rPr>
          <w:rStyle w:val="pln"/>
          <w:rFonts w:ascii="var(--bs-font-monospace)" w:hAnsi="var(--bs-font-monospace)"/>
          <w:color w:val="000000"/>
          <w:sz w:val="23"/>
          <w:szCs w:val="23"/>
        </w:rPr>
        <w:t>Ginger</w:t>
      </w:r>
      <w:r>
        <w:rPr>
          <w:rStyle w:val="tag"/>
          <w:rFonts w:ascii="var(--bs-font-monospace)" w:hAnsi="var(--bs-font-monospace)"/>
          <w:color w:val="000088"/>
          <w:sz w:val="23"/>
          <w:szCs w:val="23"/>
        </w:rPr>
        <w:t>&lt;/li&gt;</w:t>
      </w:r>
    </w:p>
    <w:p w:rsidR="001F1173" w:rsidRDefault="001F1173" w:rsidP="001F1173">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&lt;li&gt;</w:t>
      </w:r>
      <w:r>
        <w:rPr>
          <w:rStyle w:val="pln"/>
          <w:rFonts w:ascii="var(--bs-font-monospace)" w:hAnsi="var(--bs-font-monospace)"/>
          <w:color w:val="000000"/>
          <w:sz w:val="23"/>
          <w:szCs w:val="23"/>
        </w:rPr>
        <w:t>Potato</w:t>
      </w:r>
      <w:r>
        <w:rPr>
          <w:rStyle w:val="tag"/>
          <w:rFonts w:ascii="var(--bs-font-monospace)" w:hAnsi="var(--bs-font-monospace)"/>
          <w:color w:val="000088"/>
          <w:sz w:val="23"/>
          <w:szCs w:val="23"/>
        </w:rPr>
        <w:t>&lt;/li&gt;</w:t>
      </w:r>
    </w:p>
    <w:p w:rsidR="001F1173" w:rsidRDefault="001F1173" w:rsidP="001F1173">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&lt;li&gt;</w:t>
      </w:r>
      <w:r>
        <w:rPr>
          <w:rStyle w:val="pln"/>
          <w:rFonts w:ascii="var(--bs-font-monospace)" w:hAnsi="var(--bs-font-monospace)"/>
          <w:color w:val="000000"/>
          <w:sz w:val="23"/>
          <w:szCs w:val="23"/>
        </w:rPr>
        <w:t>Radish</w:t>
      </w:r>
      <w:r>
        <w:rPr>
          <w:rStyle w:val="tag"/>
          <w:rFonts w:ascii="var(--bs-font-monospace)" w:hAnsi="var(--bs-font-monospace)"/>
          <w:color w:val="000088"/>
          <w:sz w:val="23"/>
          <w:szCs w:val="23"/>
        </w:rPr>
        <w:t>&lt;/li&gt;</w:t>
      </w:r>
    </w:p>
    <w:p w:rsidR="001F1173" w:rsidRDefault="001F1173" w:rsidP="001F1173">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&lt;/ul&gt;</w:t>
      </w:r>
    </w:p>
    <w:p w:rsidR="001F1173" w:rsidRDefault="001F1173" w:rsidP="001F1173">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&lt;/body&gt;</w:t>
      </w:r>
    </w:p>
    <w:p w:rsidR="001F1173" w:rsidRDefault="001F1173" w:rsidP="001F1173">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
    <w:p w:rsidR="001F1173" w:rsidRDefault="001F1173" w:rsidP="001F1173">
      <w:pPr>
        <w:pStyle w:val="HTMLPreformatted"/>
        <w:pBdr>
          <w:top w:val="single" w:sz="6" w:space="2" w:color="888888"/>
          <w:left w:val="single" w:sz="6" w:space="2" w:color="888888"/>
          <w:bottom w:val="single" w:sz="6" w:space="2" w:color="888888"/>
          <w:right w:val="single" w:sz="6" w:space="2" w:color="888888"/>
        </w:pBdr>
        <w:rPr>
          <w:rFonts w:ascii="var(--bs-font-monospace)" w:hAnsi="var(--bs-font-monospace)"/>
          <w:color w:val="747579"/>
          <w:sz w:val="23"/>
          <w:szCs w:val="23"/>
        </w:rPr>
      </w:pPr>
      <w:r>
        <w:rPr>
          <w:rStyle w:val="tag"/>
          <w:rFonts w:ascii="var(--bs-font-monospace)" w:hAnsi="var(--bs-font-monospace)"/>
          <w:color w:val="000088"/>
          <w:sz w:val="23"/>
          <w:szCs w:val="23"/>
        </w:rPr>
        <w:t>&lt;/html&gt;</w:t>
      </w:r>
    </w:p>
    <w:p w:rsidR="007D0FE0" w:rsidRPr="007D0FE0" w:rsidRDefault="001F1173" w:rsidP="007D0FE0">
      <w:pPr>
        <w:numPr>
          <w:ilvl w:val="0"/>
          <w:numId w:val="24"/>
        </w:numPr>
        <w:spacing w:before="100" w:beforeAutospacing="1" w:after="100" w:afterAutospacing="1" w:line="240" w:lineRule="auto"/>
        <w:rPr>
          <w:rFonts w:ascii="Times New Roman" w:eastAsia="Times New Roman" w:hAnsi="Times New Roman" w:cs="Times New Roman"/>
          <w:color w:val="000000"/>
          <w:sz w:val="27"/>
          <w:szCs w:val="27"/>
        </w:rPr>
      </w:pPr>
      <w:r>
        <w:rPr>
          <w:rFonts w:ascii="Arial" w:hAnsi="Arial" w:cs="Arial"/>
          <w:color w:val="000000"/>
        </w:rPr>
        <w:t>This will produce the following result −</w:t>
      </w:r>
      <w:r w:rsidR="007D0FE0" w:rsidRPr="007D0FE0">
        <w:rPr>
          <w:rFonts w:ascii="Times New Roman" w:eastAsia="Times New Roman" w:hAnsi="Times New Roman" w:cs="Times New Roman"/>
          <w:color w:val="000000"/>
          <w:sz w:val="27"/>
          <w:szCs w:val="27"/>
        </w:rPr>
        <w:t>Beetroot</w:t>
      </w:r>
    </w:p>
    <w:p w:rsidR="007D0FE0" w:rsidRPr="007D0FE0" w:rsidRDefault="007D0FE0" w:rsidP="007D0FE0">
      <w:pPr>
        <w:numPr>
          <w:ilvl w:val="0"/>
          <w:numId w:val="24"/>
        </w:numPr>
        <w:spacing w:before="100" w:beforeAutospacing="1" w:after="100" w:afterAutospacing="1" w:line="240" w:lineRule="auto"/>
        <w:rPr>
          <w:rFonts w:ascii="Times New Roman" w:eastAsia="Times New Roman" w:hAnsi="Times New Roman" w:cs="Times New Roman"/>
          <w:color w:val="000000"/>
          <w:sz w:val="27"/>
          <w:szCs w:val="27"/>
        </w:rPr>
      </w:pPr>
      <w:r w:rsidRPr="007D0FE0">
        <w:rPr>
          <w:rFonts w:ascii="Times New Roman" w:eastAsia="Times New Roman" w:hAnsi="Times New Roman" w:cs="Times New Roman"/>
          <w:color w:val="000000"/>
          <w:sz w:val="27"/>
          <w:szCs w:val="27"/>
        </w:rPr>
        <w:t>Ginger</w:t>
      </w:r>
    </w:p>
    <w:p w:rsidR="007D0FE0" w:rsidRPr="007D0FE0" w:rsidRDefault="007D0FE0" w:rsidP="007D0FE0">
      <w:pPr>
        <w:numPr>
          <w:ilvl w:val="0"/>
          <w:numId w:val="24"/>
        </w:numPr>
        <w:spacing w:before="100" w:beforeAutospacing="1" w:after="100" w:afterAutospacing="1" w:line="240" w:lineRule="auto"/>
        <w:rPr>
          <w:rFonts w:ascii="Times New Roman" w:eastAsia="Times New Roman" w:hAnsi="Times New Roman" w:cs="Times New Roman"/>
          <w:color w:val="000000"/>
          <w:sz w:val="27"/>
          <w:szCs w:val="27"/>
        </w:rPr>
      </w:pPr>
      <w:r w:rsidRPr="007D0FE0">
        <w:rPr>
          <w:rFonts w:ascii="Times New Roman" w:eastAsia="Times New Roman" w:hAnsi="Times New Roman" w:cs="Times New Roman"/>
          <w:color w:val="000000"/>
          <w:sz w:val="27"/>
          <w:szCs w:val="27"/>
        </w:rPr>
        <w:t>Potato</w:t>
      </w:r>
    </w:p>
    <w:p w:rsidR="007D0FE0" w:rsidRPr="007D0FE0" w:rsidRDefault="007D0FE0" w:rsidP="007D0FE0">
      <w:pPr>
        <w:numPr>
          <w:ilvl w:val="0"/>
          <w:numId w:val="24"/>
        </w:numPr>
        <w:spacing w:before="100" w:beforeAutospacing="1" w:after="100" w:afterAutospacing="1" w:line="240" w:lineRule="auto"/>
        <w:rPr>
          <w:rFonts w:ascii="Times New Roman" w:eastAsia="Times New Roman" w:hAnsi="Times New Roman" w:cs="Times New Roman"/>
          <w:color w:val="000000"/>
          <w:sz w:val="27"/>
          <w:szCs w:val="27"/>
        </w:rPr>
      </w:pPr>
      <w:r w:rsidRPr="007D0FE0">
        <w:rPr>
          <w:rFonts w:ascii="Times New Roman" w:eastAsia="Times New Roman" w:hAnsi="Times New Roman" w:cs="Times New Roman"/>
          <w:color w:val="000000"/>
          <w:sz w:val="27"/>
          <w:szCs w:val="27"/>
        </w:rPr>
        <w:t>Radish</w:t>
      </w:r>
    </w:p>
    <w:p w:rsidR="001F1173" w:rsidRDefault="001F1173" w:rsidP="001F1173">
      <w:pPr>
        <w:pStyle w:val="NormalWeb"/>
        <w:spacing w:before="120" w:beforeAutospacing="0" w:after="144" w:afterAutospacing="0"/>
        <w:jc w:val="both"/>
        <w:rPr>
          <w:rFonts w:ascii="Arial" w:hAnsi="Arial" w:cs="Arial"/>
          <w:color w:val="000000"/>
        </w:rPr>
      </w:pPr>
    </w:p>
    <w:p w:rsidR="001F1173" w:rsidRDefault="001F1173" w:rsidP="001F1173">
      <w:pPr>
        <w:pStyle w:val="Heading3"/>
        <w:spacing w:before="0"/>
        <w:rPr>
          <w:rFonts w:ascii="Arial" w:hAnsi="Arial" w:cs="Arial"/>
          <w:b w:val="0"/>
          <w:bCs w:val="0"/>
          <w:color w:val="auto"/>
          <w:sz w:val="30"/>
          <w:szCs w:val="30"/>
        </w:rPr>
      </w:pPr>
      <w:bookmarkStart w:id="142" w:name="_Toc129779710"/>
      <w:r>
        <w:rPr>
          <w:rFonts w:ascii="Arial" w:hAnsi="Arial" w:cs="Arial"/>
          <w:b w:val="0"/>
          <w:bCs w:val="0"/>
          <w:sz w:val="30"/>
          <w:szCs w:val="30"/>
        </w:rPr>
        <w:t>Example</w:t>
      </w:r>
      <w:bookmarkEnd w:id="142"/>
    </w:p>
    <w:p w:rsidR="001F1173" w:rsidRDefault="001F1173" w:rsidP="001F1173">
      <w:pPr>
        <w:pStyle w:val="NormalWeb"/>
        <w:spacing w:before="120" w:beforeAutospacing="0" w:after="144" w:afterAutospacing="0"/>
        <w:jc w:val="both"/>
        <w:rPr>
          <w:rFonts w:ascii="Arial" w:hAnsi="Arial" w:cs="Arial"/>
          <w:color w:val="000000"/>
        </w:rPr>
      </w:pPr>
      <w:r>
        <w:rPr>
          <w:rFonts w:ascii="Arial" w:hAnsi="Arial" w:cs="Arial"/>
          <w:color w:val="000000"/>
        </w:rPr>
        <w:t>Following is an example where we used &lt;ul type = "circle"&gt; −</w:t>
      </w:r>
    </w:p>
    <w:p w:rsidR="001F1173" w:rsidRDefault="001F1173" w:rsidP="001F1173">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dec"/>
          <w:rFonts w:ascii="var(--bs-font-monospace)" w:hAnsi="var(--bs-font-monospace)"/>
          <w:color w:val="660066"/>
          <w:sz w:val="23"/>
          <w:szCs w:val="23"/>
        </w:rPr>
        <w:t>&lt;!DOCTYPE html&gt;</w:t>
      </w:r>
    </w:p>
    <w:p w:rsidR="001F1173" w:rsidRDefault="001F1173" w:rsidP="001F1173">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tag"/>
          <w:rFonts w:ascii="var(--bs-font-monospace)" w:hAnsi="var(--bs-font-monospace)"/>
          <w:color w:val="000088"/>
          <w:sz w:val="23"/>
          <w:szCs w:val="23"/>
        </w:rPr>
        <w:t>&lt;html&gt;</w:t>
      </w:r>
    </w:p>
    <w:p w:rsidR="001F1173" w:rsidRDefault="001F1173" w:rsidP="001F1173">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
    <w:p w:rsidR="001F1173" w:rsidRDefault="001F1173" w:rsidP="001F1173">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&lt;head&gt;</w:t>
      </w:r>
    </w:p>
    <w:p w:rsidR="001F1173" w:rsidRDefault="001F1173" w:rsidP="001F1173">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&lt;title&gt;</w:t>
      </w:r>
      <w:r>
        <w:rPr>
          <w:rStyle w:val="pln"/>
          <w:rFonts w:ascii="var(--bs-font-monospace)" w:hAnsi="var(--bs-font-monospace)"/>
          <w:color w:val="000000"/>
          <w:sz w:val="23"/>
          <w:szCs w:val="23"/>
        </w:rPr>
        <w:t>HTML Unordered List</w:t>
      </w:r>
      <w:r>
        <w:rPr>
          <w:rStyle w:val="tag"/>
          <w:rFonts w:ascii="var(--bs-font-monospace)" w:hAnsi="var(--bs-font-monospace)"/>
          <w:color w:val="000088"/>
          <w:sz w:val="23"/>
          <w:szCs w:val="23"/>
        </w:rPr>
        <w:t>&lt;/title&gt;</w:t>
      </w:r>
    </w:p>
    <w:p w:rsidR="001F1173" w:rsidRDefault="001F1173" w:rsidP="001F1173">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&lt;/head&gt;</w:t>
      </w:r>
    </w:p>
    <w:p w:rsidR="001F1173" w:rsidRDefault="001F1173" w:rsidP="001F1173">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
    <w:p w:rsidR="001F1173" w:rsidRDefault="001F1173" w:rsidP="001F1173">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&lt;body&gt;</w:t>
      </w:r>
    </w:p>
    <w:p w:rsidR="001F1173" w:rsidRDefault="001F1173" w:rsidP="001F1173">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&lt;ul</w:t>
      </w: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type</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color w:val="008800"/>
          <w:sz w:val="23"/>
          <w:szCs w:val="23"/>
        </w:rPr>
        <w:t>"circle"</w:t>
      </w:r>
      <w:r>
        <w:rPr>
          <w:rStyle w:val="tag"/>
          <w:rFonts w:ascii="var(--bs-font-monospace)" w:hAnsi="var(--bs-font-monospace)"/>
          <w:color w:val="000088"/>
          <w:sz w:val="23"/>
          <w:szCs w:val="23"/>
        </w:rPr>
        <w:t>&gt;</w:t>
      </w:r>
    </w:p>
    <w:p w:rsidR="001F1173" w:rsidRDefault="001F1173" w:rsidP="001F1173">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&lt;li&gt;</w:t>
      </w:r>
      <w:r>
        <w:rPr>
          <w:rStyle w:val="pln"/>
          <w:rFonts w:ascii="var(--bs-font-monospace)" w:hAnsi="var(--bs-font-monospace)"/>
          <w:color w:val="000000"/>
          <w:sz w:val="23"/>
          <w:szCs w:val="23"/>
        </w:rPr>
        <w:t>Beetroot</w:t>
      </w:r>
      <w:r>
        <w:rPr>
          <w:rStyle w:val="tag"/>
          <w:rFonts w:ascii="var(--bs-font-monospace)" w:hAnsi="var(--bs-font-monospace)"/>
          <w:color w:val="000088"/>
          <w:sz w:val="23"/>
          <w:szCs w:val="23"/>
        </w:rPr>
        <w:t>&lt;/li&gt;</w:t>
      </w:r>
    </w:p>
    <w:p w:rsidR="001F1173" w:rsidRDefault="001F1173" w:rsidP="001F1173">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&lt;li&gt;</w:t>
      </w:r>
      <w:r>
        <w:rPr>
          <w:rStyle w:val="pln"/>
          <w:rFonts w:ascii="var(--bs-font-monospace)" w:hAnsi="var(--bs-font-monospace)"/>
          <w:color w:val="000000"/>
          <w:sz w:val="23"/>
          <w:szCs w:val="23"/>
        </w:rPr>
        <w:t>Ginger</w:t>
      </w:r>
      <w:r>
        <w:rPr>
          <w:rStyle w:val="tag"/>
          <w:rFonts w:ascii="var(--bs-font-monospace)" w:hAnsi="var(--bs-font-monospace)"/>
          <w:color w:val="000088"/>
          <w:sz w:val="23"/>
          <w:szCs w:val="23"/>
        </w:rPr>
        <w:t>&lt;/li&gt;</w:t>
      </w:r>
    </w:p>
    <w:p w:rsidR="001F1173" w:rsidRDefault="001F1173" w:rsidP="001F1173">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&lt;li&gt;</w:t>
      </w:r>
      <w:r>
        <w:rPr>
          <w:rStyle w:val="pln"/>
          <w:rFonts w:ascii="var(--bs-font-monospace)" w:hAnsi="var(--bs-font-monospace)"/>
          <w:color w:val="000000"/>
          <w:sz w:val="23"/>
          <w:szCs w:val="23"/>
        </w:rPr>
        <w:t>Potato</w:t>
      </w:r>
      <w:r>
        <w:rPr>
          <w:rStyle w:val="tag"/>
          <w:rFonts w:ascii="var(--bs-font-monospace)" w:hAnsi="var(--bs-font-monospace)"/>
          <w:color w:val="000088"/>
          <w:sz w:val="23"/>
          <w:szCs w:val="23"/>
        </w:rPr>
        <w:t>&lt;/li&gt;</w:t>
      </w:r>
    </w:p>
    <w:p w:rsidR="001F1173" w:rsidRDefault="001F1173" w:rsidP="001F1173">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&lt;li&gt;</w:t>
      </w:r>
      <w:r>
        <w:rPr>
          <w:rStyle w:val="pln"/>
          <w:rFonts w:ascii="var(--bs-font-monospace)" w:hAnsi="var(--bs-font-monospace)"/>
          <w:color w:val="000000"/>
          <w:sz w:val="23"/>
          <w:szCs w:val="23"/>
        </w:rPr>
        <w:t>Radish</w:t>
      </w:r>
      <w:r>
        <w:rPr>
          <w:rStyle w:val="tag"/>
          <w:rFonts w:ascii="var(--bs-font-monospace)" w:hAnsi="var(--bs-font-monospace)"/>
          <w:color w:val="000088"/>
          <w:sz w:val="23"/>
          <w:szCs w:val="23"/>
        </w:rPr>
        <w:t>&lt;/li&gt;</w:t>
      </w:r>
    </w:p>
    <w:p w:rsidR="001F1173" w:rsidRDefault="001F1173" w:rsidP="001F1173">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&lt;/ul&gt;</w:t>
      </w:r>
    </w:p>
    <w:p w:rsidR="001F1173" w:rsidRDefault="001F1173" w:rsidP="001F1173">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&lt;/body&gt;</w:t>
      </w:r>
    </w:p>
    <w:p w:rsidR="001F1173" w:rsidRDefault="001F1173" w:rsidP="001F1173">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ab/>
      </w:r>
    </w:p>
    <w:p w:rsidR="001F1173" w:rsidRDefault="001F1173" w:rsidP="001F1173">
      <w:pPr>
        <w:pStyle w:val="HTMLPreformatted"/>
        <w:pBdr>
          <w:top w:val="single" w:sz="6" w:space="2" w:color="888888"/>
          <w:left w:val="single" w:sz="6" w:space="2" w:color="888888"/>
          <w:bottom w:val="single" w:sz="6" w:space="2" w:color="888888"/>
          <w:right w:val="single" w:sz="6" w:space="2" w:color="888888"/>
        </w:pBdr>
        <w:rPr>
          <w:rFonts w:ascii="var(--bs-font-monospace)" w:hAnsi="var(--bs-font-monospace)"/>
          <w:color w:val="747579"/>
          <w:sz w:val="23"/>
          <w:szCs w:val="23"/>
        </w:rPr>
      </w:pPr>
      <w:r>
        <w:rPr>
          <w:rStyle w:val="tag"/>
          <w:rFonts w:ascii="var(--bs-font-monospace)" w:hAnsi="var(--bs-font-monospace)"/>
          <w:color w:val="000088"/>
          <w:sz w:val="23"/>
          <w:szCs w:val="23"/>
        </w:rPr>
        <w:t>&lt;/html&gt;</w:t>
      </w:r>
    </w:p>
    <w:p w:rsidR="001F1173" w:rsidRDefault="001F1173" w:rsidP="001F1173">
      <w:pPr>
        <w:pStyle w:val="NormalWeb"/>
        <w:spacing w:before="120" w:beforeAutospacing="0" w:after="144" w:afterAutospacing="0"/>
        <w:jc w:val="both"/>
        <w:rPr>
          <w:rFonts w:ascii="Arial" w:hAnsi="Arial" w:cs="Arial"/>
          <w:color w:val="000000"/>
        </w:rPr>
      </w:pPr>
      <w:r>
        <w:rPr>
          <w:rFonts w:ascii="Arial" w:hAnsi="Arial" w:cs="Arial"/>
          <w:color w:val="000000"/>
        </w:rPr>
        <w:t xml:space="preserve">This will produce the following result </w:t>
      </w:r>
      <w:r w:rsidR="007D0FE0">
        <w:rPr>
          <w:rFonts w:ascii="Arial" w:hAnsi="Arial" w:cs="Arial"/>
          <w:color w:val="000000"/>
        </w:rPr>
        <w:t>–</w:t>
      </w:r>
    </w:p>
    <w:p w:rsidR="007D0FE0" w:rsidRPr="007D0FE0" w:rsidRDefault="007D0FE0" w:rsidP="007D0FE0">
      <w:pPr>
        <w:numPr>
          <w:ilvl w:val="0"/>
          <w:numId w:val="23"/>
        </w:numPr>
        <w:spacing w:before="100" w:beforeAutospacing="1" w:after="100" w:afterAutospacing="1" w:line="240" w:lineRule="auto"/>
        <w:rPr>
          <w:rFonts w:ascii="Times New Roman" w:eastAsia="Times New Roman" w:hAnsi="Times New Roman" w:cs="Times New Roman"/>
          <w:color w:val="000000"/>
          <w:sz w:val="27"/>
          <w:szCs w:val="27"/>
        </w:rPr>
      </w:pPr>
      <w:r w:rsidRPr="007D0FE0">
        <w:rPr>
          <w:rFonts w:ascii="Times New Roman" w:eastAsia="Times New Roman" w:hAnsi="Times New Roman" w:cs="Times New Roman"/>
          <w:color w:val="000000"/>
          <w:sz w:val="27"/>
          <w:szCs w:val="27"/>
        </w:rPr>
        <w:t>Beetroot</w:t>
      </w:r>
    </w:p>
    <w:p w:rsidR="007D0FE0" w:rsidRPr="007D0FE0" w:rsidRDefault="007D0FE0" w:rsidP="007D0FE0">
      <w:pPr>
        <w:numPr>
          <w:ilvl w:val="0"/>
          <w:numId w:val="23"/>
        </w:numPr>
        <w:spacing w:before="100" w:beforeAutospacing="1" w:after="100" w:afterAutospacing="1" w:line="240" w:lineRule="auto"/>
        <w:rPr>
          <w:rFonts w:ascii="Times New Roman" w:eastAsia="Times New Roman" w:hAnsi="Times New Roman" w:cs="Times New Roman"/>
          <w:color w:val="000000"/>
          <w:sz w:val="27"/>
          <w:szCs w:val="27"/>
        </w:rPr>
      </w:pPr>
      <w:r w:rsidRPr="007D0FE0">
        <w:rPr>
          <w:rFonts w:ascii="Times New Roman" w:eastAsia="Times New Roman" w:hAnsi="Times New Roman" w:cs="Times New Roman"/>
          <w:color w:val="000000"/>
          <w:sz w:val="27"/>
          <w:szCs w:val="27"/>
        </w:rPr>
        <w:t>Ginger</w:t>
      </w:r>
    </w:p>
    <w:p w:rsidR="007D0FE0" w:rsidRPr="007D0FE0" w:rsidRDefault="007D0FE0" w:rsidP="007D0FE0">
      <w:pPr>
        <w:numPr>
          <w:ilvl w:val="0"/>
          <w:numId w:val="23"/>
        </w:numPr>
        <w:spacing w:before="100" w:beforeAutospacing="1" w:after="100" w:afterAutospacing="1" w:line="240" w:lineRule="auto"/>
        <w:rPr>
          <w:rFonts w:ascii="Times New Roman" w:eastAsia="Times New Roman" w:hAnsi="Times New Roman" w:cs="Times New Roman"/>
          <w:color w:val="000000"/>
          <w:sz w:val="27"/>
          <w:szCs w:val="27"/>
        </w:rPr>
      </w:pPr>
      <w:r w:rsidRPr="007D0FE0">
        <w:rPr>
          <w:rFonts w:ascii="Times New Roman" w:eastAsia="Times New Roman" w:hAnsi="Times New Roman" w:cs="Times New Roman"/>
          <w:color w:val="000000"/>
          <w:sz w:val="27"/>
          <w:szCs w:val="27"/>
        </w:rPr>
        <w:t>Potato</w:t>
      </w:r>
    </w:p>
    <w:p w:rsidR="007D0FE0" w:rsidRPr="007D0FE0" w:rsidRDefault="007D0FE0" w:rsidP="007D0FE0">
      <w:pPr>
        <w:numPr>
          <w:ilvl w:val="0"/>
          <w:numId w:val="23"/>
        </w:numPr>
        <w:spacing w:before="100" w:beforeAutospacing="1" w:after="100" w:afterAutospacing="1" w:line="240" w:lineRule="auto"/>
        <w:rPr>
          <w:rFonts w:ascii="Times New Roman" w:eastAsia="Times New Roman" w:hAnsi="Times New Roman" w:cs="Times New Roman"/>
          <w:color w:val="000000"/>
          <w:sz w:val="27"/>
          <w:szCs w:val="27"/>
        </w:rPr>
      </w:pPr>
      <w:r w:rsidRPr="007D0FE0">
        <w:rPr>
          <w:rFonts w:ascii="Times New Roman" w:eastAsia="Times New Roman" w:hAnsi="Times New Roman" w:cs="Times New Roman"/>
          <w:color w:val="000000"/>
          <w:sz w:val="27"/>
          <w:szCs w:val="27"/>
        </w:rPr>
        <w:t>Radish</w:t>
      </w:r>
    </w:p>
    <w:p w:rsidR="007D0FE0" w:rsidRDefault="007D0FE0" w:rsidP="001F1173">
      <w:pPr>
        <w:pStyle w:val="NormalWeb"/>
        <w:spacing w:before="120" w:beforeAutospacing="0" w:after="144" w:afterAutospacing="0"/>
        <w:jc w:val="both"/>
        <w:rPr>
          <w:rFonts w:ascii="Arial" w:hAnsi="Arial" w:cs="Arial"/>
          <w:color w:val="000000"/>
        </w:rPr>
      </w:pPr>
    </w:p>
    <w:p w:rsidR="001F1173" w:rsidRDefault="001F1173" w:rsidP="001F1173">
      <w:pPr>
        <w:pStyle w:val="Heading2"/>
        <w:rPr>
          <w:rFonts w:ascii="Arial" w:hAnsi="Arial" w:cs="Arial"/>
          <w:b w:val="0"/>
          <w:bCs w:val="0"/>
          <w:color w:val="000000"/>
          <w:sz w:val="35"/>
          <w:szCs w:val="35"/>
        </w:rPr>
      </w:pPr>
      <w:bookmarkStart w:id="143" w:name="_Toc129779711"/>
      <w:r>
        <w:rPr>
          <w:rFonts w:ascii="Arial" w:hAnsi="Arial" w:cs="Arial"/>
          <w:b w:val="0"/>
          <w:bCs w:val="0"/>
          <w:color w:val="000000"/>
          <w:sz w:val="35"/>
          <w:szCs w:val="35"/>
        </w:rPr>
        <w:lastRenderedPageBreak/>
        <w:t>HTML Ordered Lists</w:t>
      </w:r>
      <w:bookmarkEnd w:id="143"/>
    </w:p>
    <w:p w:rsidR="001F1173" w:rsidRDefault="001F1173" w:rsidP="001F1173">
      <w:pPr>
        <w:pStyle w:val="NormalWeb"/>
        <w:spacing w:before="120" w:beforeAutospacing="0" w:after="144" w:afterAutospacing="0"/>
        <w:jc w:val="both"/>
        <w:rPr>
          <w:rFonts w:ascii="Arial" w:hAnsi="Arial" w:cs="Arial"/>
          <w:color w:val="000000"/>
        </w:rPr>
      </w:pPr>
      <w:r>
        <w:rPr>
          <w:rFonts w:ascii="Arial" w:hAnsi="Arial" w:cs="Arial"/>
          <w:color w:val="000000"/>
        </w:rPr>
        <w:t>If you are required to put your items in a numbered list instead of bulleted, then HTML ordered list will be used. This list is created by using </w:t>
      </w:r>
      <w:r>
        <w:rPr>
          <w:rFonts w:ascii="Arial" w:hAnsi="Arial" w:cs="Arial"/>
          <w:b/>
          <w:bCs/>
          <w:color w:val="000000"/>
        </w:rPr>
        <w:t>&lt;ol&gt;</w:t>
      </w:r>
      <w:r>
        <w:rPr>
          <w:rFonts w:ascii="Arial" w:hAnsi="Arial" w:cs="Arial"/>
          <w:color w:val="000000"/>
        </w:rPr>
        <w:t> tag. The numbering starts at one and is incremented by one for each successive ordered list element tagged with &lt;li&gt;.</w:t>
      </w:r>
    </w:p>
    <w:p w:rsidR="001F1173" w:rsidRDefault="001F1173" w:rsidP="001F1173">
      <w:pPr>
        <w:pStyle w:val="Heading3"/>
        <w:spacing w:before="0"/>
        <w:rPr>
          <w:rFonts w:ascii="Arial" w:hAnsi="Arial" w:cs="Arial"/>
          <w:b w:val="0"/>
          <w:bCs w:val="0"/>
          <w:color w:val="auto"/>
          <w:sz w:val="30"/>
          <w:szCs w:val="30"/>
        </w:rPr>
      </w:pPr>
      <w:bookmarkStart w:id="144" w:name="_Toc129779712"/>
      <w:r>
        <w:rPr>
          <w:rFonts w:ascii="Arial" w:hAnsi="Arial" w:cs="Arial"/>
          <w:b w:val="0"/>
          <w:bCs w:val="0"/>
          <w:sz w:val="30"/>
          <w:szCs w:val="30"/>
        </w:rPr>
        <w:t>Example</w:t>
      </w:r>
      <w:bookmarkEnd w:id="144"/>
    </w:p>
    <w:p w:rsidR="001F1173" w:rsidRDefault="001F1173" w:rsidP="001F1173">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dec"/>
          <w:rFonts w:ascii="var(--bs-font-monospace)" w:hAnsi="var(--bs-font-monospace)"/>
          <w:color w:val="660066"/>
          <w:sz w:val="23"/>
          <w:szCs w:val="23"/>
        </w:rPr>
        <w:t>&lt;!DOCTYPE html&gt;</w:t>
      </w:r>
    </w:p>
    <w:p w:rsidR="001F1173" w:rsidRDefault="001F1173" w:rsidP="001F1173">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tag"/>
          <w:rFonts w:ascii="var(--bs-font-monospace)" w:hAnsi="var(--bs-font-monospace)"/>
          <w:color w:val="000088"/>
          <w:sz w:val="23"/>
          <w:szCs w:val="23"/>
        </w:rPr>
        <w:t>&lt;html&gt;</w:t>
      </w:r>
    </w:p>
    <w:p w:rsidR="001F1173" w:rsidRDefault="001F1173" w:rsidP="001F1173">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
    <w:p w:rsidR="001F1173" w:rsidRDefault="001F1173" w:rsidP="001F1173">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&lt;head&gt;</w:t>
      </w:r>
    </w:p>
    <w:p w:rsidR="001F1173" w:rsidRDefault="001F1173" w:rsidP="001F1173">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&lt;title&gt;</w:t>
      </w:r>
      <w:r>
        <w:rPr>
          <w:rStyle w:val="pln"/>
          <w:rFonts w:ascii="var(--bs-font-monospace)" w:hAnsi="var(--bs-font-monospace)"/>
          <w:color w:val="000000"/>
          <w:sz w:val="23"/>
          <w:szCs w:val="23"/>
        </w:rPr>
        <w:t>HTML Ordered List</w:t>
      </w:r>
      <w:r>
        <w:rPr>
          <w:rStyle w:val="tag"/>
          <w:rFonts w:ascii="var(--bs-font-monospace)" w:hAnsi="var(--bs-font-monospace)"/>
          <w:color w:val="000088"/>
          <w:sz w:val="23"/>
          <w:szCs w:val="23"/>
        </w:rPr>
        <w:t>&lt;/title&gt;</w:t>
      </w:r>
    </w:p>
    <w:p w:rsidR="001F1173" w:rsidRDefault="001F1173" w:rsidP="001F1173">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&lt;/head&gt;</w:t>
      </w:r>
    </w:p>
    <w:p w:rsidR="001F1173" w:rsidRDefault="001F1173" w:rsidP="001F1173">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
    <w:p w:rsidR="001F1173" w:rsidRDefault="001F1173" w:rsidP="001F1173">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&lt;body&gt;</w:t>
      </w:r>
    </w:p>
    <w:p w:rsidR="001F1173" w:rsidRDefault="001F1173" w:rsidP="001F1173">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&lt;ol&gt;</w:t>
      </w:r>
    </w:p>
    <w:p w:rsidR="001F1173" w:rsidRDefault="001F1173" w:rsidP="001F1173">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&lt;li&gt;</w:t>
      </w:r>
      <w:r>
        <w:rPr>
          <w:rStyle w:val="pln"/>
          <w:rFonts w:ascii="var(--bs-font-monospace)" w:hAnsi="var(--bs-font-monospace)"/>
          <w:color w:val="000000"/>
          <w:sz w:val="23"/>
          <w:szCs w:val="23"/>
        </w:rPr>
        <w:t>Beetroot</w:t>
      </w:r>
      <w:r>
        <w:rPr>
          <w:rStyle w:val="tag"/>
          <w:rFonts w:ascii="var(--bs-font-monospace)" w:hAnsi="var(--bs-font-monospace)"/>
          <w:color w:val="000088"/>
          <w:sz w:val="23"/>
          <w:szCs w:val="23"/>
        </w:rPr>
        <w:t>&lt;/li&gt;</w:t>
      </w:r>
    </w:p>
    <w:p w:rsidR="001F1173" w:rsidRDefault="001F1173" w:rsidP="001F1173">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&lt;li&gt;</w:t>
      </w:r>
      <w:r>
        <w:rPr>
          <w:rStyle w:val="pln"/>
          <w:rFonts w:ascii="var(--bs-font-monospace)" w:hAnsi="var(--bs-font-monospace)"/>
          <w:color w:val="000000"/>
          <w:sz w:val="23"/>
          <w:szCs w:val="23"/>
        </w:rPr>
        <w:t>Ginger</w:t>
      </w:r>
      <w:r>
        <w:rPr>
          <w:rStyle w:val="tag"/>
          <w:rFonts w:ascii="var(--bs-font-monospace)" w:hAnsi="var(--bs-font-monospace)"/>
          <w:color w:val="000088"/>
          <w:sz w:val="23"/>
          <w:szCs w:val="23"/>
        </w:rPr>
        <w:t>&lt;/li&gt;</w:t>
      </w:r>
    </w:p>
    <w:p w:rsidR="001F1173" w:rsidRDefault="001F1173" w:rsidP="001F1173">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&lt;li&gt;</w:t>
      </w:r>
      <w:r>
        <w:rPr>
          <w:rStyle w:val="pln"/>
          <w:rFonts w:ascii="var(--bs-font-monospace)" w:hAnsi="var(--bs-font-monospace)"/>
          <w:color w:val="000000"/>
          <w:sz w:val="23"/>
          <w:szCs w:val="23"/>
        </w:rPr>
        <w:t>Potato</w:t>
      </w:r>
      <w:r>
        <w:rPr>
          <w:rStyle w:val="tag"/>
          <w:rFonts w:ascii="var(--bs-font-monospace)" w:hAnsi="var(--bs-font-monospace)"/>
          <w:color w:val="000088"/>
          <w:sz w:val="23"/>
          <w:szCs w:val="23"/>
        </w:rPr>
        <w:t>&lt;/li&gt;</w:t>
      </w:r>
    </w:p>
    <w:p w:rsidR="001F1173" w:rsidRDefault="001F1173" w:rsidP="001F1173">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&lt;li&gt;</w:t>
      </w:r>
      <w:r>
        <w:rPr>
          <w:rStyle w:val="pln"/>
          <w:rFonts w:ascii="var(--bs-font-monospace)" w:hAnsi="var(--bs-font-monospace)"/>
          <w:color w:val="000000"/>
          <w:sz w:val="23"/>
          <w:szCs w:val="23"/>
        </w:rPr>
        <w:t>Radish</w:t>
      </w:r>
      <w:r>
        <w:rPr>
          <w:rStyle w:val="tag"/>
          <w:rFonts w:ascii="var(--bs-font-monospace)" w:hAnsi="var(--bs-font-monospace)"/>
          <w:color w:val="000088"/>
          <w:sz w:val="23"/>
          <w:szCs w:val="23"/>
        </w:rPr>
        <w:t>&lt;/li&gt;</w:t>
      </w:r>
    </w:p>
    <w:p w:rsidR="001F1173" w:rsidRDefault="001F1173" w:rsidP="001F1173">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&lt;/ol&gt;</w:t>
      </w:r>
    </w:p>
    <w:p w:rsidR="001F1173" w:rsidRDefault="001F1173" w:rsidP="001F1173">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&lt;/body&gt;</w:t>
      </w:r>
    </w:p>
    <w:p w:rsidR="001F1173" w:rsidRDefault="001F1173" w:rsidP="001F1173">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
    <w:p w:rsidR="001F1173" w:rsidRDefault="001F1173" w:rsidP="001F1173">
      <w:pPr>
        <w:pStyle w:val="HTMLPreformatted"/>
        <w:pBdr>
          <w:top w:val="single" w:sz="6" w:space="2" w:color="888888"/>
          <w:left w:val="single" w:sz="6" w:space="2" w:color="888888"/>
          <w:bottom w:val="single" w:sz="6" w:space="2" w:color="888888"/>
          <w:right w:val="single" w:sz="6" w:space="2" w:color="888888"/>
        </w:pBdr>
        <w:rPr>
          <w:rFonts w:ascii="var(--bs-font-monospace)" w:hAnsi="var(--bs-font-monospace)"/>
          <w:color w:val="747579"/>
          <w:sz w:val="23"/>
          <w:szCs w:val="23"/>
        </w:rPr>
      </w:pPr>
      <w:r>
        <w:rPr>
          <w:rStyle w:val="tag"/>
          <w:rFonts w:ascii="var(--bs-font-monospace)" w:hAnsi="var(--bs-font-monospace)"/>
          <w:color w:val="000088"/>
          <w:sz w:val="23"/>
          <w:szCs w:val="23"/>
        </w:rPr>
        <w:t>&lt;/html&gt;</w:t>
      </w:r>
    </w:p>
    <w:p w:rsidR="001F1173" w:rsidRDefault="001F1173" w:rsidP="001F1173">
      <w:pPr>
        <w:pStyle w:val="NormalWeb"/>
        <w:spacing w:before="120" w:beforeAutospacing="0" w:after="144" w:afterAutospacing="0"/>
        <w:jc w:val="both"/>
        <w:rPr>
          <w:rFonts w:ascii="Arial" w:hAnsi="Arial" w:cs="Arial"/>
          <w:color w:val="000000"/>
        </w:rPr>
      </w:pPr>
      <w:r>
        <w:rPr>
          <w:rFonts w:ascii="Arial" w:hAnsi="Arial" w:cs="Arial"/>
          <w:color w:val="000000"/>
        </w:rPr>
        <w:t xml:space="preserve">This will produce the following result </w:t>
      </w:r>
      <w:r w:rsidR="007D0FE0">
        <w:rPr>
          <w:rFonts w:ascii="Arial" w:hAnsi="Arial" w:cs="Arial"/>
          <w:color w:val="000000"/>
        </w:rPr>
        <w:t>–</w:t>
      </w:r>
    </w:p>
    <w:p w:rsidR="007D0FE0" w:rsidRPr="007D0FE0" w:rsidRDefault="007D0FE0" w:rsidP="007D0FE0">
      <w:pPr>
        <w:numPr>
          <w:ilvl w:val="0"/>
          <w:numId w:val="22"/>
        </w:numPr>
        <w:spacing w:before="100" w:beforeAutospacing="1" w:after="100" w:afterAutospacing="1" w:line="240" w:lineRule="auto"/>
        <w:rPr>
          <w:rFonts w:ascii="Times New Roman" w:eastAsia="Times New Roman" w:hAnsi="Times New Roman" w:cs="Times New Roman"/>
          <w:color w:val="000000"/>
          <w:sz w:val="27"/>
          <w:szCs w:val="27"/>
        </w:rPr>
      </w:pPr>
      <w:r w:rsidRPr="007D0FE0">
        <w:rPr>
          <w:rFonts w:ascii="Times New Roman" w:eastAsia="Times New Roman" w:hAnsi="Times New Roman" w:cs="Times New Roman"/>
          <w:color w:val="000000"/>
          <w:sz w:val="27"/>
          <w:szCs w:val="27"/>
        </w:rPr>
        <w:t>Beetroot</w:t>
      </w:r>
    </w:p>
    <w:p w:rsidR="007D0FE0" w:rsidRPr="007D0FE0" w:rsidRDefault="007D0FE0" w:rsidP="007D0FE0">
      <w:pPr>
        <w:numPr>
          <w:ilvl w:val="0"/>
          <w:numId w:val="22"/>
        </w:numPr>
        <w:spacing w:before="100" w:beforeAutospacing="1" w:after="100" w:afterAutospacing="1" w:line="240" w:lineRule="auto"/>
        <w:rPr>
          <w:rFonts w:ascii="Times New Roman" w:eastAsia="Times New Roman" w:hAnsi="Times New Roman" w:cs="Times New Roman"/>
          <w:color w:val="000000"/>
          <w:sz w:val="27"/>
          <w:szCs w:val="27"/>
        </w:rPr>
      </w:pPr>
      <w:r w:rsidRPr="007D0FE0">
        <w:rPr>
          <w:rFonts w:ascii="Times New Roman" w:eastAsia="Times New Roman" w:hAnsi="Times New Roman" w:cs="Times New Roman"/>
          <w:color w:val="000000"/>
          <w:sz w:val="27"/>
          <w:szCs w:val="27"/>
        </w:rPr>
        <w:t>Ginger</w:t>
      </w:r>
    </w:p>
    <w:p w:rsidR="007D0FE0" w:rsidRPr="007D0FE0" w:rsidRDefault="007D0FE0" w:rsidP="007D0FE0">
      <w:pPr>
        <w:numPr>
          <w:ilvl w:val="0"/>
          <w:numId w:val="22"/>
        </w:numPr>
        <w:spacing w:before="100" w:beforeAutospacing="1" w:after="100" w:afterAutospacing="1" w:line="240" w:lineRule="auto"/>
        <w:rPr>
          <w:rFonts w:ascii="Times New Roman" w:eastAsia="Times New Roman" w:hAnsi="Times New Roman" w:cs="Times New Roman"/>
          <w:color w:val="000000"/>
          <w:sz w:val="27"/>
          <w:szCs w:val="27"/>
        </w:rPr>
      </w:pPr>
      <w:r w:rsidRPr="007D0FE0">
        <w:rPr>
          <w:rFonts w:ascii="Times New Roman" w:eastAsia="Times New Roman" w:hAnsi="Times New Roman" w:cs="Times New Roman"/>
          <w:color w:val="000000"/>
          <w:sz w:val="27"/>
          <w:szCs w:val="27"/>
        </w:rPr>
        <w:t>Potato</w:t>
      </w:r>
    </w:p>
    <w:p w:rsidR="007D0FE0" w:rsidRPr="007D0FE0" w:rsidRDefault="007D0FE0" w:rsidP="007D0FE0">
      <w:pPr>
        <w:numPr>
          <w:ilvl w:val="0"/>
          <w:numId w:val="22"/>
        </w:numPr>
        <w:spacing w:before="100" w:beforeAutospacing="1" w:after="100" w:afterAutospacing="1" w:line="240" w:lineRule="auto"/>
        <w:rPr>
          <w:rFonts w:ascii="Times New Roman" w:eastAsia="Times New Roman" w:hAnsi="Times New Roman" w:cs="Times New Roman"/>
          <w:color w:val="000000"/>
          <w:sz w:val="27"/>
          <w:szCs w:val="27"/>
        </w:rPr>
      </w:pPr>
      <w:r w:rsidRPr="007D0FE0">
        <w:rPr>
          <w:rFonts w:ascii="Times New Roman" w:eastAsia="Times New Roman" w:hAnsi="Times New Roman" w:cs="Times New Roman"/>
          <w:color w:val="000000"/>
          <w:sz w:val="27"/>
          <w:szCs w:val="27"/>
        </w:rPr>
        <w:t>Radish</w:t>
      </w:r>
    </w:p>
    <w:p w:rsidR="007D0FE0" w:rsidRDefault="007D0FE0" w:rsidP="001F1173">
      <w:pPr>
        <w:pStyle w:val="NormalWeb"/>
        <w:spacing w:before="120" w:beforeAutospacing="0" w:after="144" w:afterAutospacing="0"/>
        <w:jc w:val="both"/>
        <w:rPr>
          <w:rFonts w:ascii="Arial" w:hAnsi="Arial" w:cs="Arial"/>
          <w:color w:val="000000"/>
        </w:rPr>
      </w:pPr>
    </w:p>
    <w:p w:rsidR="001F1173" w:rsidRDefault="001F1173" w:rsidP="001F1173">
      <w:pPr>
        <w:pStyle w:val="Heading2"/>
        <w:rPr>
          <w:rFonts w:ascii="Arial" w:hAnsi="Arial" w:cs="Arial"/>
          <w:b w:val="0"/>
          <w:bCs w:val="0"/>
          <w:color w:val="000000"/>
          <w:sz w:val="35"/>
          <w:szCs w:val="35"/>
        </w:rPr>
      </w:pPr>
      <w:bookmarkStart w:id="145" w:name="_Toc129779713"/>
      <w:r>
        <w:rPr>
          <w:rFonts w:ascii="Arial" w:hAnsi="Arial" w:cs="Arial"/>
          <w:b w:val="0"/>
          <w:bCs w:val="0"/>
          <w:color w:val="000000"/>
          <w:sz w:val="35"/>
          <w:szCs w:val="35"/>
        </w:rPr>
        <w:t>The type Attribute</w:t>
      </w:r>
      <w:bookmarkEnd w:id="145"/>
    </w:p>
    <w:p w:rsidR="001F1173" w:rsidRDefault="001F1173" w:rsidP="001F1173">
      <w:pPr>
        <w:pStyle w:val="NormalWeb"/>
        <w:spacing w:before="120" w:beforeAutospacing="0" w:after="144" w:afterAutospacing="0"/>
        <w:jc w:val="both"/>
        <w:rPr>
          <w:rFonts w:ascii="Arial" w:hAnsi="Arial" w:cs="Arial"/>
          <w:color w:val="000000"/>
        </w:rPr>
      </w:pPr>
      <w:r>
        <w:rPr>
          <w:rFonts w:ascii="Arial" w:hAnsi="Arial" w:cs="Arial"/>
          <w:color w:val="000000"/>
        </w:rPr>
        <w:t>You can use </w:t>
      </w:r>
      <w:r>
        <w:rPr>
          <w:rFonts w:ascii="Arial" w:hAnsi="Arial" w:cs="Arial"/>
          <w:b/>
          <w:bCs/>
          <w:color w:val="000000"/>
        </w:rPr>
        <w:t>type</w:t>
      </w:r>
      <w:r>
        <w:rPr>
          <w:rFonts w:ascii="Arial" w:hAnsi="Arial" w:cs="Arial"/>
          <w:color w:val="000000"/>
        </w:rPr>
        <w:t> attribute for &lt;ol&gt; tag to specify the type of numbering you like. By default, it is a number. Following are the possible options −</w:t>
      </w:r>
    </w:p>
    <w:p w:rsidR="001F1173" w:rsidRDefault="001F1173" w:rsidP="001F1173">
      <w:pPr>
        <w:pStyle w:val="HTMLPreformatted"/>
        <w:rPr>
          <w:rFonts w:ascii="var(--bs-font-monospace)" w:hAnsi="var(--bs-font-monospace)"/>
          <w:color w:val="000000"/>
          <w:sz w:val="23"/>
          <w:szCs w:val="23"/>
        </w:rPr>
      </w:pPr>
      <w:r>
        <w:rPr>
          <w:rFonts w:ascii="var(--bs-font-monospace)" w:hAnsi="var(--bs-font-monospace)"/>
          <w:color w:val="000000"/>
          <w:sz w:val="23"/>
          <w:szCs w:val="23"/>
        </w:rPr>
        <w:t>&lt;ol type = "1"&gt; - Default-Case Numerals.</w:t>
      </w:r>
    </w:p>
    <w:p w:rsidR="001F1173" w:rsidRDefault="001F1173" w:rsidP="001F1173">
      <w:pPr>
        <w:pStyle w:val="HTMLPreformatted"/>
        <w:rPr>
          <w:rFonts w:ascii="var(--bs-font-monospace)" w:hAnsi="var(--bs-font-monospace)"/>
          <w:color w:val="000000"/>
          <w:sz w:val="23"/>
          <w:szCs w:val="23"/>
        </w:rPr>
      </w:pPr>
      <w:r>
        <w:rPr>
          <w:rFonts w:ascii="var(--bs-font-monospace)" w:hAnsi="var(--bs-font-monospace)"/>
          <w:color w:val="000000"/>
          <w:sz w:val="23"/>
          <w:szCs w:val="23"/>
        </w:rPr>
        <w:t>&lt;ol type = "I"&gt; - Upper-Case Numerals.</w:t>
      </w:r>
    </w:p>
    <w:p w:rsidR="001F1173" w:rsidRDefault="001F1173" w:rsidP="001F1173">
      <w:pPr>
        <w:pStyle w:val="HTMLPreformatted"/>
        <w:rPr>
          <w:rFonts w:ascii="var(--bs-font-monospace)" w:hAnsi="var(--bs-font-monospace)"/>
          <w:color w:val="000000"/>
          <w:sz w:val="23"/>
          <w:szCs w:val="23"/>
        </w:rPr>
      </w:pPr>
      <w:r>
        <w:rPr>
          <w:rFonts w:ascii="var(--bs-font-monospace)" w:hAnsi="var(--bs-font-monospace)"/>
          <w:color w:val="000000"/>
          <w:sz w:val="23"/>
          <w:szCs w:val="23"/>
        </w:rPr>
        <w:t>&lt;ol type = "i"&gt; - Lower-Case Numerals.</w:t>
      </w:r>
    </w:p>
    <w:p w:rsidR="001F1173" w:rsidRDefault="001F1173" w:rsidP="001F1173">
      <w:pPr>
        <w:pStyle w:val="HTMLPreformatted"/>
        <w:rPr>
          <w:rFonts w:ascii="var(--bs-font-monospace)" w:hAnsi="var(--bs-font-monospace)"/>
          <w:color w:val="000000"/>
          <w:sz w:val="23"/>
          <w:szCs w:val="23"/>
        </w:rPr>
      </w:pPr>
      <w:r>
        <w:rPr>
          <w:rFonts w:ascii="var(--bs-font-monospace)" w:hAnsi="var(--bs-font-monospace)"/>
          <w:color w:val="000000"/>
          <w:sz w:val="23"/>
          <w:szCs w:val="23"/>
        </w:rPr>
        <w:t>&lt;ol type = "A"&gt; - Upper-Case Letters.</w:t>
      </w:r>
    </w:p>
    <w:p w:rsidR="001F1173" w:rsidRDefault="001F1173" w:rsidP="001F1173">
      <w:pPr>
        <w:pStyle w:val="HTMLPreformatted"/>
        <w:rPr>
          <w:rFonts w:ascii="var(--bs-font-monospace)" w:hAnsi="var(--bs-font-monospace)"/>
          <w:color w:val="000000"/>
          <w:sz w:val="23"/>
          <w:szCs w:val="23"/>
        </w:rPr>
      </w:pPr>
      <w:r>
        <w:rPr>
          <w:rFonts w:ascii="var(--bs-font-monospace)" w:hAnsi="var(--bs-font-monospace)"/>
          <w:color w:val="000000"/>
          <w:sz w:val="23"/>
          <w:szCs w:val="23"/>
        </w:rPr>
        <w:t>&lt;ol type = "a"&gt; - Lower-Case Letters.</w:t>
      </w:r>
    </w:p>
    <w:p w:rsidR="001F1173" w:rsidRDefault="001F1173" w:rsidP="001F1173">
      <w:pPr>
        <w:pStyle w:val="Heading3"/>
        <w:spacing w:before="0"/>
        <w:rPr>
          <w:rFonts w:ascii="Arial" w:hAnsi="Arial" w:cs="Arial"/>
          <w:b w:val="0"/>
          <w:bCs w:val="0"/>
          <w:color w:val="auto"/>
          <w:sz w:val="30"/>
          <w:szCs w:val="30"/>
        </w:rPr>
      </w:pPr>
      <w:bookmarkStart w:id="146" w:name="_Toc129779714"/>
      <w:r>
        <w:rPr>
          <w:rFonts w:ascii="Arial" w:hAnsi="Arial" w:cs="Arial"/>
          <w:b w:val="0"/>
          <w:bCs w:val="0"/>
          <w:sz w:val="30"/>
          <w:szCs w:val="30"/>
        </w:rPr>
        <w:lastRenderedPageBreak/>
        <w:t>Example</w:t>
      </w:r>
      <w:bookmarkEnd w:id="146"/>
    </w:p>
    <w:p w:rsidR="001F1173" w:rsidRDefault="001F1173" w:rsidP="001F1173">
      <w:pPr>
        <w:pStyle w:val="NormalWeb"/>
        <w:spacing w:before="120" w:beforeAutospacing="0" w:after="144" w:afterAutospacing="0"/>
        <w:jc w:val="both"/>
        <w:rPr>
          <w:rFonts w:ascii="Arial" w:hAnsi="Arial" w:cs="Arial"/>
          <w:color w:val="000000"/>
        </w:rPr>
      </w:pPr>
      <w:r>
        <w:rPr>
          <w:rFonts w:ascii="Arial" w:hAnsi="Arial" w:cs="Arial"/>
          <w:color w:val="000000"/>
        </w:rPr>
        <w:t>Following is an example where we used &lt;ol type = "1"&gt;</w:t>
      </w:r>
    </w:p>
    <w:p w:rsidR="001F1173" w:rsidRDefault="001F1173" w:rsidP="001F1173">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dec"/>
          <w:rFonts w:ascii="var(--bs-font-monospace)" w:hAnsi="var(--bs-font-monospace)"/>
          <w:color w:val="660066"/>
          <w:sz w:val="23"/>
          <w:szCs w:val="23"/>
        </w:rPr>
        <w:t>&lt;!DOCTYPE html&gt;</w:t>
      </w:r>
    </w:p>
    <w:p w:rsidR="001F1173" w:rsidRDefault="001F1173" w:rsidP="001F1173">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tag"/>
          <w:rFonts w:ascii="var(--bs-font-monospace)" w:hAnsi="var(--bs-font-monospace)"/>
          <w:color w:val="000088"/>
          <w:sz w:val="23"/>
          <w:szCs w:val="23"/>
        </w:rPr>
        <w:t>&lt;html&gt;</w:t>
      </w:r>
    </w:p>
    <w:p w:rsidR="001F1173" w:rsidRDefault="001F1173" w:rsidP="001F1173">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
    <w:p w:rsidR="001F1173" w:rsidRDefault="001F1173" w:rsidP="001F1173">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&lt;head&gt;</w:t>
      </w:r>
    </w:p>
    <w:p w:rsidR="001F1173" w:rsidRDefault="001F1173" w:rsidP="001F1173">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&lt;title&gt;</w:t>
      </w:r>
      <w:r>
        <w:rPr>
          <w:rStyle w:val="pln"/>
          <w:rFonts w:ascii="var(--bs-font-monospace)" w:hAnsi="var(--bs-font-monospace)"/>
          <w:color w:val="000000"/>
          <w:sz w:val="23"/>
          <w:szCs w:val="23"/>
        </w:rPr>
        <w:t>HTML Ordered List</w:t>
      </w:r>
      <w:r>
        <w:rPr>
          <w:rStyle w:val="tag"/>
          <w:rFonts w:ascii="var(--bs-font-monospace)" w:hAnsi="var(--bs-font-monospace)"/>
          <w:color w:val="000088"/>
          <w:sz w:val="23"/>
          <w:szCs w:val="23"/>
        </w:rPr>
        <w:t>&lt;/title&gt;</w:t>
      </w:r>
    </w:p>
    <w:p w:rsidR="001F1173" w:rsidRDefault="001F1173" w:rsidP="001F1173">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&lt;/head&gt;</w:t>
      </w:r>
    </w:p>
    <w:p w:rsidR="001F1173" w:rsidRDefault="001F1173" w:rsidP="001F1173">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
    <w:p w:rsidR="001F1173" w:rsidRDefault="001F1173" w:rsidP="001F1173">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&lt;body&gt;</w:t>
      </w:r>
    </w:p>
    <w:p w:rsidR="001F1173" w:rsidRDefault="001F1173" w:rsidP="001F1173">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&lt;ol</w:t>
      </w: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type</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color w:val="008800"/>
          <w:sz w:val="23"/>
          <w:szCs w:val="23"/>
        </w:rPr>
        <w:t>"1"</w:t>
      </w:r>
      <w:r>
        <w:rPr>
          <w:rStyle w:val="tag"/>
          <w:rFonts w:ascii="var(--bs-font-monospace)" w:hAnsi="var(--bs-font-monospace)"/>
          <w:color w:val="000088"/>
          <w:sz w:val="23"/>
          <w:szCs w:val="23"/>
        </w:rPr>
        <w:t>&gt;</w:t>
      </w:r>
    </w:p>
    <w:p w:rsidR="001F1173" w:rsidRDefault="001F1173" w:rsidP="001F1173">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&lt;li&gt;</w:t>
      </w:r>
      <w:r>
        <w:rPr>
          <w:rStyle w:val="pln"/>
          <w:rFonts w:ascii="var(--bs-font-monospace)" w:hAnsi="var(--bs-font-monospace)"/>
          <w:color w:val="000000"/>
          <w:sz w:val="23"/>
          <w:szCs w:val="23"/>
        </w:rPr>
        <w:t>Beetroot</w:t>
      </w:r>
      <w:r>
        <w:rPr>
          <w:rStyle w:val="tag"/>
          <w:rFonts w:ascii="var(--bs-font-monospace)" w:hAnsi="var(--bs-font-monospace)"/>
          <w:color w:val="000088"/>
          <w:sz w:val="23"/>
          <w:szCs w:val="23"/>
        </w:rPr>
        <w:t>&lt;/li&gt;</w:t>
      </w:r>
    </w:p>
    <w:p w:rsidR="001F1173" w:rsidRDefault="001F1173" w:rsidP="001F1173">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&lt;li&gt;</w:t>
      </w:r>
      <w:r>
        <w:rPr>
          <w:rStyle w:val="pln"/>
          <w:rFonts w:ascii="var(--bs-font-monospace)" w:hAnsi="var(--bs-font-monospace)"/>
          <w:color w:val="000000"/>
          <w:sz w:val="23"/>
          <w:szCs w:val="23"/>
        </w:rPr>
        <w:t>Ginger</w:t>
      </w:r>
      <w:r>
        <w:rPr>
          <w:rStyle w:val="tag"/>
          <w:rFonts w:ascii="var(--bs-font-monospace)" w:hAnsi="var(--bs-font-monospace)"/>
          <w:color w:val="000088"/>
          <w:sz w:val="23"/>
          <w:szCs w:val="23"/>
        </w:rPr>
        <w:t>&lt;/li&gt;</w:t>
      </w:r>
    </w:p>
    <w:p w:rsidR="001F1173" w:rsidRDefault="001F1173" w:rsidP="001F1173">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&lt;li&gt;</w:t>
      </w:r>
      <w:r>
        <w:rPr>
          <w:rStyle w:val="pln"/>
          <w:rFonts w:ascii="var(--bs-font-monospace)" w:hAnsi="var(--bs-font-monospace)"/>
          <w:color w:val="000000"/>
          <w:sz w:val="23"/>
          <w:szCs w:val="23"/>
        </w:rPr>
        <w:t>Potato</w:t>
      </w:r>
      <w:r>
        <w:rPr>
          <w:rStyle w:val="tag"/>
          <w:rFonts w:ascii="var(--bs-font-monospace)" w:hAnsi="var(--bs-font-monospace)"/>
          <w:color w:val="000088"/>
          <w:sz w:val="23"/>
          <w:szCs w:val="23"/>
        </w:rPr>
        <w:t>&lt;/li&gt;</w:t>
      </w:r>
    </w:p>
    <w:p w:rsidR="001F1173" w:rsidRDefault="001F1173" w:rsidP="001F1173">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&lt;li&gt;</w:t>
      </w:r>
      <w:r>
        <w:rPr>
          <w:rStyle w:val="pln"/>
          <w:rFonts w:ascii="var(--bs-font-monospace)" w:hAnsi="var(--bs-font-monospace)"/>
          <w:color w:val="000000"/>
          <w:sz w:val="23"/>
          <w:szCs w:val="23"/>
        </w:rPr>
        <w:t>Radish</w:t>
      </w:r>
      <w:r>
        <w:rPr>
          <w:rStyle w:val="tag"/>
          <w:rFonts w:ascii="var(--bs-font-monospace)" w:hAnsi="var(--bs-font-monospace)"/>
          <w:color w:val="000088"/>
          <w:sz w:val="23"/>
          <w:szCs w:val="23"/>
        </w:rPr>
        <w:t>&lt;/li&gt;</w:t>
      </w:r>
    </w:p>
    <w:p w:rsidR="001F1173" w:rsidRDefault="001F1173" w:rsidP="001F1173">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&lt;/ol&gt;</w:t>
      </w:r>
    </w:p>
    <w:p w:rsidR="001F1173" w:rsidRDefault="001F1173" w:rsidP="001F1173">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&lt;/body&gt;</w:t>
      </w:r>
    </w:p>
    <w:p w:rsidR="001F1173" w:rsidRDefault="001F1173" w:rsidP="001F1173">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
    <w:p w:rsidR="001F1173" w:rsidRDefault="001F1173" w:rsidP="001F1173">
      <w:pPr>
        <w:pStyle w:val="HTMLPreformatted"/>
        <w:pBdr>
          <w:top w:val="single" w:sz="6" w:space="2" w:color="888888"/>
          <w:left w:val="single" w:sz="6" w:space="2" w:color="888888"/>
          <w:bottom w:val="single" w:sz="6" w:space="2" w:color="888888"/>
          <w:right w:val="single" w:sz="6" w:space="2" w:color="888888"/>
        </w:pBdr>
        <w:rPr>
          <w:rFonts w:ascii="var(--bs-font-monospace)" w:hAnsi="var(--bs-font-monospace)"/>
          <w:color w:val="747579"/>
          <w:sz w:val="23"/>
          <w:szCs w:val="23"/>
        </w:rPr>
      </w:pPr>
      <w:r>
        <w:rPr>
          <w:rStyle w:val="tag"/>
          <w:rFonts w:ascii="var(--bs-font-monospace)" w:hAnsi="var(--bs-font-monospace)"/>
          <w:color w:val="000088"/>
          <w:sz w:val="23"/>
          <w:szCs w:val="23"/>
        </w:rPr>
        <w:t>&lt;/html&gt;</w:t>
      </w:r>
    </w:p>
    <w:p w:rsidR="001F1173" w:rsidRDefault="001F1173" w:rsidP="001F1173">
      <w:pPr>
        <w:pStyle w:val="NormalWeb"/>
        <w:spacing w:before="120" w:beforeAutospacing="0" w:after="144" w:afterAutospacing="0"/>
        <w:jc w:val="both"/>
        <w:rPr>
          <w:rFonts w:ascii="Arial" w:hAnsi="Arial" w:cs="Arial"/>
          <w:color w:val="000000"/>
        </w:rPr>
      </w:pPr>
      <w:r>
        <w:rPr>
          <w:rFonts w:ascii="Arial" w:hAnsi="Arial" w:cs="Arial"/>
          <w:color w:val="000000"/>
        </w:rPr>
        <w:t xml:space="preserve">This will produce the following result </w:t>
      </w:r>
      <w:r w:rsidR="007D0FE0">
        <w:rPr>
          <w:rFonts w:ascii="Arial" w:hAnsi="Arial" w:cs="Arial"/>
          <w:color w:val="000000"/>
        </w:rPr>
        <w:t>–</w:t>
      </w:r>
    </w:p>
    <w:p w:rsidR="007D0FE0" w:rsidRPr="007D0FE0" w:rsidRDefault="007D0FE0" w:rsidP="007D0FE0">
      <w:pPr>
        <w:numPr>
          <w:ilvl w:val="0"/>
          <w:numId w:val="21"/>
        </w:numPr>
        <w:spacing w:before="100" w:beforeAutospacing="1" w:after="100" w:afterAutospacing="1" w:line="240" w:lineRule="auto"/>
        <w:rPr>
          <w:rFonts w:ascii="Times New Roman" w:eastAsia="Times New Roman" w:hAnsi="Times New Roman" w:cs="Times New Roman"/>
          <w:color w:val="000000"/>
          <w:sz w:val="27"/>
          <w:szCs w:val="27"/>
        </w:rPr>
      </w:pPr>
      <w:r w:rsidRPr="007D0FE0">
        <w:rPr>
          <w:rFonts w:ascii="Times New Roman" w:eastAsia="Times New Roman" w:hAnsi="Times New Roman" w:cs="Times New Roman"/>
          <w:color w:val="000000"/>
          <w:sz w:val="27"/>
          <w:szCs w:val="27"/>
        </w:rPr>
        <w:t>Beetroot</w:t>
      </w:r>
    </w:p>
    <w:p w:rsidR="007D0FE0" w:rsidRPr="007D0FE0" w:rsidRDefault="007D0FE0" w:rsidP="007D0FE0">
      <w:pPr>
        <w:numPr>
          <w:ilvl w:val="0"/>
          <w:numId w:val="21"/>
        </w:numPr>
        <w:spacing w:before="100" w:beforeAutospacing="1" w:after="100" w:afterAutospacing="1" w:line="240" w:lineRule="auto"/>
        <w:rPr>
          <w:rFonts w:ascii="Times New Roman" w:eastAsia="Times New Roman" w:hAnsi="Times New Roman" w:cs="Times New Roman"/>
          <w:color w:val="000000"/>
          <w:sz w:val="27"/>
          <w:szCs w:val="27"/>
        </w:rPr>
      </w:pPr>
      <w:r w:rsidRPr="007D0FE0">
        <w:rPr>
          <w:rFonts w:ascii="Times New Roman" w:eastAsia="Times New Roman" w:hAnsi="Times New Roman" w:cs="Times New Roman"/>
          <w:color w:val="000000"/>
          <w:sz w:val="27"/>
          <w:szCs w:val="27"/>
        </w:rPr>
        <w:t>Ginger</w:t>
      </w:r>
    </w:p>
    <w:p w:rsidR="007D0FE0" w:rsidRPr="007D0FE0" w:rsidRDefault="007D0FE0" w:rsidP="007D0FE0">
      <w:pPr>
        <w:numPr>
          <w:ilvl w:val="0"/>
          <w:numId w:val="21"/>
        </w:numPr>
        <w:spacing w:before="100" w:beforeAutospacing="1" w:after="100" w:afterAutospacing="1" w:line="240" w:lineRule="auto"/>
        <w:rPr>
          <w:rFonts w:ascii="Times New Roman" w:eastAsia="Times New Roman" w:hAnsi="Times New Roman" w:cs="Times New Roman"/>
          <w:color w:val="000000"/>
          <w:sz w:val="27"/>
          <w:szCs w:val="27"/>
        </w:rPr>
      </w:pPr>
      <w:r w:rsidRPr="007D0FE0">
        <w:rPr>
          <w:rFonts w:ascii="Times New Roman" w:eastAsia="Times New Roman" w:hAnsi="Times New Roman" w:cs="Times New Roman"/>
          <w:color w:val="000000"/>
          <w:sz w:val="27"/>
          <w:szCs w:val="27"/>
        </w:rPr>
        <w:t>Potato</w:t>
      </w:r>
    </w:p>
    <w:p w:rsidR="007D0FE0" w:rsidRPr="007D0FE0" w:rsidRDefault="007D0FE0" w:rsidP="007D0FE0">
      <w:pPr>
        <w:numPr>
          <w:ilvl w:val="0"/>
          <w:numId w:val="21"/>
        </w:numPr>
        <w:spacing w:before="100" w:beforeAutospacing="1" w:after="100" w:afterAutospacing="1" w:line="240" w:lineRule="auto"/>
        <w:rPr>
          <w:rFonts w:ascii="Times New Roman" w:eastAsia="Times New Roman" w:hAnsi="Times New Roman" w:cs="Times New Roman"/>
          <w:color w:val="000000"/>
          <w:sz w:val="27"/>
          <w:szCs w:val="27"/>
        </w:rPr>
      </w:pPr>
      <w:r w:rsidRPr="007D0FE0">
        <w:rPr>
          <w:rFonts w:ascii="Times New Roman" w:eastAsia="Times New Roman" w:hAnsi="Times New Roman" w:cs="Times New Roman"/>
          <w:color w:val="000000"/>
          <w:sz w:val="27"/>
          <w:szCs w:val="27"/>
        </w:rPr>
        <w:t>Radish</w:t>
      </w:r>
    </w:p>
    <w:p w:rsidR="007D0FE0" w:rsidRDefault="007D0FE0" w:rsidP="001F1173">
      <w:pPr>
        <w:pStyle w:val="NormalWeb"/>
        <w:spacing w:before="120" w:beforeAutospacing="0" w:after="144" w:afterAutospacing="0"/>
        <w:jc w:val="both"/>
        <w:rPr>
          <w:rFonts w:ascii="Arial" w:hAnsi="Arial" w:cs="Arial"/>
          <w:color w:val="000000"/>
        </w:rPr>
      </w:pPr>
    </w:p>
    <w:p w:rsidR="001F1173" w:rsidRDefault="001F1173" w:rsidP="001F1173">
      <w:pPr>
        <w:pStyle w:val="Heading3"/>
        <w:spacing w:before="0"/>
        <w:rPr>
          <w:rFonts w:ascii="Arial" w:hAnsi="Arial" w:cs="Arial"/>
          <w:b w:val="0"/>
          <w:bCs w:val="0"/>
          <w:color w:val="auto"/>
          <w:sz w:val="30"/>
          <w:szCs w:val="30"/>
        </w:rPr>
      </w:pPr>
      <w:bookmarkStart w:id="147" w:name="_Toc129779715"/>
      <w:r>
        <w:rPr>
          <w:rFonts w:ascii="Arial" w:hAnsi="Arial" w:cs="Arial"/>
          <w:b w:val="0"/>
          <w:bCs w:val="0"/>
          <w:sz w:val="30"/>
          <w:szCs w:val="30"/>
        </w:rPr>
        <w:t>Example</w:t>
      </w:r>
      <w:bookmarkEnd w:id="147"/>
    </w:p>
    <w:p w:rsidR="001F1173" w:rsidRDefault="001F1173" w:rsidP="001F1173">
      <w:pPr>
        <w:pStyle w:val="NormalWeb"/>
        <w:spacing w:before="120" w:beforeAutospacing="0" w:after="144" w:afterAutospacing="0"/>
        <w:jc w:val="both"/>
        <w:rPr>
          <w:rFonts w:ascii="Arial" w:hAnsi="Arial" w:cs="Arial"/>
          <w:color w:val="000000"/>
        </w:rPr>
      </w:pPr>
      <w:r>
        <w:rPr>
          <w:rFonts w:ascii="Arial" w:hAnsi="Arial" w:cs="Arial"/>
          <w:color w:val="000000"/>
        </w:rPr>
        <w:t>Following is an example where we used &lt;ol type = "I"&gt;</w:t>
      </w:r>
    </w:p>
    <w:p w:rsidR="001F1173" w:rsidRDefault="001F1173" w:rsidP="001F1173">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dec"/>
          <w:rFonts w:ascii="var(--bs-font-monospace)" w:hAnsi="var(--bs-font-monospace)"/>
          <w:color w:val="660066"/>
          <w:sz w:val="23"/>
          <w:szCs w:val="23"/>
        </w:rPr>
        <w:t>&lt;!DOCTYPE html&gt;</w:t>
      </w:r>
    </w:p>
    <w:p w:rsidR="001F1173" w:rsidRDefault="001F1173" w:rsidP="001F1173">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tag"/>
          <w:rFonts w:ascii="var(--bs-font-monospace)" w:hAnsi="var(--bs-font-monospace)"/>
          <w:color w:val="000088"/>
          <w:sz w:val="23"/>
          <w:szCs w:val="23"/>
        </w:rPr>
        <w:t>&lt;html&gt;</w:t>
      </w:r>
    </w:p>
    <w:p w:rsidR="001F1173" w:rsidRDefault="001F1173" w:rsidP="001F1173">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
    <w:p w:rsidR="001F1173" w:rsidRDefault="001F1173" w:rsidP="001F1173">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&lt;head&gt;</w:t>
      </w:r>
    </w:p>
    <w:p w:rsidR="001F1173" w:rsidRDefault="001F1173" w:rsidP="001F1173">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&lt;title&gt;</w:t>
      </w:r>
      <w:r>
        <w:rPr>
          <w:rStyle w:val="pln"/>
          <w:rFonts w:ascii="var(--bs-font-monospace)" w:hAnsi="var(--bs-font-monospace)"/>
          <w:color w:val="000000"/>
          <w:sz w:val="23"/>
          <w:szCs w:val="23"/>
        </w:rPr>
        <w:t>HTML Ordered List</w:t>
      </w:r>
      <w:r>
        <w:rPr>
          <w:rStyle w:val="tag"/>
          <w:rFonts w:ascii="var(--bs-font-monospace)" w:hAnsi="var(--bs-font-monospace)"/>
          <w:color w:val="000088"/>
          <w:sz w:val="23"/>
          <w:szCs w:val="23"/>
        </w:rPr>
        <w:t>&lt;/title&gt;</w:t>
      </w:r>
    </w:p>
    <w:p w:rsidR="001F1173" w:rsidRDefault="001F1173" w:rsidP="001F1173">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&lt;/head&gt;</w:t>
      </w:r>
    </w:p>
    <w:p w:rsidR="001F1173" w:rsidRDefault="001F1173" w:rsidP="001F1173">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ab/>
      </w:r>
    </w:p>
    <w:p w:rsidR="001F1173" w:rsidRDefault="001F1173" w:rsidP="001F1173">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&lt;body&gt;</w:t>
      </w:r>
    </w:p>
    <w:p w:rsidR="001F1173" w:rsidRDefault="001F1173" w:rsidP="001F1173">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&lt;ol</w:t>
      </w: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type</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color w:val="008800"/>
          <w:sz w:val="23"/>
          <w:szCs w:val="23"/>
        </w:rPr>
        <w:t>"I"</w:t>
      </w:r>
      <w:r>
        <w:rPr>
          <w:rStyle w:val="tag"/>
          <w:rFonts w:ascii="var(--bs-font-monospace)" w:hAnsi="var(--bs-font-monospace)"/>
          <w:color w:val="000088"/>
          <w:sz w:val="23"/>
          <w:szCs w:val="23"/>
        </w:rPr>
        <w:t>&gt;</w:t>
      </w:r>
    </w:p>
    <w:p w:rsidR="001F1173" w:rsidRDefault="001F1173" w:rsidP="001F1173">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&lt;li&gt;</w:t>
      </w:r>
      <w:r>
        <w:rPr>
          <w:rStyle w:val="pln"/>
          <w:rFonts w:ascii="var(--bs-font-monospace)" w:hAnsi="var(--bs-font-monospace)"/>
          <w:color w:val="000000"/>
          <w:sz w:val="23"/>
          <w:szCs w:val="23"/>
        </w:rPr>
        <w:t>Beetroot</w:t>
      </w:r>
      <w:r>
        <w:rPr>
          <w:rStyle w:val="tag"/>
          <w:rFonts w:ascii="var(--bs-font-monospace)" w:hAnsi="var(--bs-font-monospace)"/>
          <w:color w:val="000088"/>
          <w:sz w:val="23"/>
          <w:szCs w:val="23"/>
        </w:rPr>
        <w:t>&lt;/li&gt;</w:t>
      </w:r>
    </w:p>
    <w:p w:rsidR="001F1173" w:rsidRDefault="001F1173" w:rsidP="001F1173">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&lt;li&gt;</w:t>
      </w:r>
      <w:r>
        <w:rPr>
          <w:rStyle w:val="pln"/>
          <w:rFonts w:ascii="var(--bs-font-monospace)" w:hAnsi="var(--bs-font-monospace)"/>
          <w:color w:val="000000"/>
          <w:sz w:val="23"/>
          <w:szCs w:val="23"/>
        </w:rPr>
        <w:t>Ginger</w:t>
      </w:r>
      <w:r>
        <w:rPr>
          <w:rStyle w:val="tag"/>
          <w:rFonts w:ascii="var(--bs-font-monospace)" w:hAnsi="var(--bs-font-monospace)"/>
          <w:color w:val="000088"/>
          <w:sz w:val="23"/>
          <w:szCs w:val="23"/>
        </w:rPr>
        <w:t>&lt;/li&gt;</w:t>
      </w:r>
    </w:p>
    <w:p w:rsidR="001F1173" w:rsidRDefault="001F1173" w:rsidP="001F1173">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&lt;li&gt;</w:t>
      </w:r>
      <w:r>
        <w:rPr>
          <w:rStyle w:val="pln"/>
          <w:rFonts w:ascii="var(--bs-font-monospace)" w:hAnsi="var(--bs-font-monospace)"/>
          <w:color w:val="000000"/>
          <w:sz w:val="23"/>
          <w:szCs w:val="23"/>
        </w:rPr>
        <w:t>Potato</w:t>
      </w:r>
      <w:r>
        <w:rPr>
          <w:rStyle w:val="tag"/>
          <w:rFonts w:ascii="var(--bs-font-monospace)" w:hAnsi="var(--bs-font-monospace)"/>
          <w:color w:val="000088"/>
          <w:sz w:val="23"/>
          <w:szCs w:val="23"/>
        </w:rPr>
        <w:t>&lt;/li&gt;</w:t>
      </w:r>
    </w:p>
    <w:p w:rsidR="001F1173" w:rsidRDefault="001F1173" w:rsidP="001F1173">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&lt;li&gt;</w:t>
      </w:r>
      <w:r>
        <w:rPr>
          <w:rStyle w:val="pln"/>
          <w:rFonts w:ascii="var(--bs-font-monospace)" w:hAnsi="var(--bs-font-monospace)"/>
          <w:color w:val="000000"/>
          <w:sz w:val="23"/>
          <w:szCs w:val="23"/>
        </w:rPr>
        <w:t>Radish</w:t>
      </w:r>
      <w:r>
        <w:rPr>
          <w:rStyle w:val="tag"/>
          <w:rFonts w:ascii="var(--bs-font-monospace)" w:hAnsi="var(--bs-font-monospace)"/>
          <w:color w:val="000088"/>
          <w:sz w:val="23"/>
          <w:szCs w:val="23"/>
        </w:rPr>
        <w:t>&lt;/li&gt;</w:t>
      </w:r>
    </w:p>
    <w:p w:rsidR="001F1173" w:rsidRDefault="001F1173" w:rsidP="001F1173">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&lt;/ol&gt;</w:t>
      </w:r>
    </w:p>
    <w:p w:rsidR="001F1173" w:rsidRDefault="001F1173" w:rsidP="001F1173">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lastRenderedPageBreak/>
        <w:t xml:space="preserve">   </w:t>
      </w:r>
      <w:r>
        <w:rPr>
          <w:rStyle w:val="tag"/>
          <w:rFonts w:ascii="var(--bs-font-monospace)" w:hAnsi="var(--bs-font-monospace)"/>
          <w:color w:val="000088"/>
          <w:sz w:val="23"/>
          <w:szCs w:val="23"/>
        </w:rPr>
        <w:t>&lt;/body&gt;</w:t>
      </w:r>
    </w:p>
    <w:p w:rsidR="001F1173" w:rsidRDefault="001F1173" w:rsidP="001F1173">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ab/>
      </w:r>
    </w:p>
    <w:p w:rsidR="001F1173" w:rsidRDefault="001F1173" w:rsidP="001F1173">
      <w:pPr>
        <w:pStyle w:val="HTMLPreformatted"/>
        <w:pBdr>
          <w:top w:val="single" w:sz="6" w:space="2" w:color="888888"/>
          <w:left w:val="single" w:sz="6" w:space="2" w:color="888888"/>
          <w:bottom w:val="single" w:sz="6" w:space="2" w:color="888888"/>
          <w:right w:val="single" w:sz="6" w:space="2" w:color="888888"/>
        </w:pBdr>
        <w:rPr>
          <w:rFonts w:ascii="var(--bs-font-monospace)" w:hAnsi="var(--bs-font-monospace)"/>
          <w:color w:val="747579"/>
          <w:sz w:val="23"/>
          <w:szCs w:val="23"/>
        </w:rPr>
      </w:pPr>
      <w:r>
        <w:rPr>
          <w:rStyle w:val="tag"/>
          <w:rFonts w:ascii="var(--bs-font-monospace)" w:hAnsi="var(--bs-font-monospace)"/>
          <w:color w:val="000088"/>
          <w:sz w:val="23"/>
          <w:szCs w:val="23"/>
        </w:rPr>
        <w:t>&lt;/html&gt;</w:t>
      </w:r>
    </w:p>
    <w:p w:rsidR="001F1173" w:rsidRDefault="001F1173" w:rsidP="001F1173">
      <w:pPr>
        <w:pStyle w:val="NormalWeb"/>
        <w:spacing w:before="120" w:beforeAutospacing="0" w:after="144" w:afterAutospacing="0"/>
        <w:jc w:val="both"/>
        <w:rPr>
          <w:rFonts w:ascii="Arial" w:hAnsi="Arial" w:cs="Arial"/>
          <w:color w:val="000000"/>
        </w:rPr>
      </w:pPr>
      <w:r>
        <w:rPr>
          <w:rFonts w:ascii="Arial" w:hAnsi="Arial" w:cs="Arial"/>
          <w:color w:val="000000"/>
        </w:rPr>
        <w:t xml:space="preserve">This will produce the following result </w:t>
      </w:r>
      <w:r w:rsidR="007D0FE0">
        <w:rPr>
          <w:rFonts w:ascii="Arial" w:hAnsi="Arial" w:cs="Arial"/>
          <w:color w:val="000000"/>
        </w:rPr>
        <w:t>–</w:t>
      </w:r>
    </w:p>
    <w:p w:rsidR="007D0FE0" w:rsidRPr="007D0FE0" w:rsidRDefault="007D0FE0" w:rsidP="007D0FE0">
      <w:pPr>
        <w:numPr>
          <w:ilvl w:val="0"/>
          <w:numId w:val="20"/>
        </w:numPr>
        <w:spacing w:before="100" w:beforeAutospacing="1" w:after="100" w:afterAutospacing="1" w:line="240" w:lineRule="auto"/>
        <w:rPr>
          <w:rFonts w:ascii="Times New Roman" w:eastAsia="Times New Roman" w:hAnsi="Times New Roman" w:cs="Times New Roman"/>
          <w:color w:val="000000"/>
          <w:sz w:val="27"/>
          <w:szCs w:val="27"/>
        </w:rPr>
      </w:pPr>
      <w:r w:rsidRPr="007D0FE0">
        <w:rPr>
          <w:rFonts w:ascii="Times New Roman" w:eastAsia="Times New Roman" w:hAnsi="Times New Roman" w:cs="Times New Roman"/>
          <w:color w:val="000000"/>
          <w:sz w:val="27"/>
          <w:szCs w:val="27"/>
        </w:rPr>
        <w:t>Beetroot</w:t>
      </w:r>
    </w:p>
    <w:p w:rsidR="007D0FE0" w:rsidRPr="007D0FE0" w:rsidRDefault="007D0FE0" w:rsidP="007D0FE0">
      <w:pPr>
        <w:numPr>
          <w:ilvl w:val="0"/>
          <w:numId w:val="20"/>
        </w:numPr>
        <w:spacing w:before="100" w:beforeAutospacing="1" w:after="100" w:afterAutospacing="1" w:line="240" w:lineRule="auto"/>
        <w:rPr>
          <w:rFonts w:ascii="Times New Roman" w:eastAsia="Times New Roman" w:hAnsi="Times New Roman" w:cs="Times New Roman"/>
          <w:color w:val="000000"/>
          <w:sz w:val="27"/>
          <w:szCs w:val="27"/>
        </w:rPr>
      </w:pPr>
      <w:r w:rsidRPr="007D0FE0">
        <w:rPr>
          <w:rFonts w:ascii="Times New Roman" w:eastAsia="Times New Roman" w:hAnsi="Times New Roman" w:cs="Times New Roman"/>
          <w:color w:val="000000"/>
          <w:sz w:val="27"/>
          <w:szCs w:val="27"/>
        </w:rPr>
        <w:t>Ginger</w:t>
      </w:r>
    </w:p>
    <w:p w:rsidR="007D0FE0" w:rsidRPr="007D0FE0" w:rsidRDefault="007D0FE0" w:rsidP="007D0FE0">
      <w:pPr>
        <w:numPr>
          <w:ilvl w:val="0"/>
          <w:numId w:val="20"/>
        </w:numPr>
        <w:spacing w:before="100" w:beforeAutospacing="1" w:after="100" w:afterAutospacing="1" w:line="240" w:lineRule="auto"/>
        <w:rPr>
          <w:rFonts w:ascii="Times New Roman" w:eastAsia="Times New Roman" w:hAnsi="Times New Roman" w:cs="Times New Roman"/>
          <w:color w:val="000000"/>
          <w:sz w:val="27"/>
          <w:szCs w:val="27"/>
        </w:rPr>
      </w:pPr>
      <w:r w:rsidRPr="007D0FE0">
        <w:rPr>
          <w:rFonts w:ascii="Times New Roman" w:eastAsia="Times New Roman" w:hAnsi="Times New Roman" w:cs="Times New Roman"/>
          <w:color w:val="000000"/>
          <w:sz w:val="27"/>
          <w:szCs w:val="27"/>
        </w:rPr>
        <w:t>Potato</w:t>
      </w:r>
    </w:p>
    <w:p w:rsidR="007D0FE0" w:rsidRPr="007D0FE0" w:rsidRDefault="007D0FE0" w:rsidP="007D0FE0">
      <w:pPr>
        <w:numPr>
          <w:ilvl w:val="0"/>
          <w:numId w:val="20"/>
        </w:numPr>
        <w:spacing w:before="100" w:beforeAutospacing="1" w:after="100" w:afterAutospacing="1" w:line="240" w:lineRule="auto"/>
        <w:rPr>
          <w:rFonts w:ascii="Times New Roman" w:eastAsia="Times New Roman" w:hAnsi="Times New Roman" w:cs="Times New Roman"/>
          <w:color w:val="000000"/>
          <w:sz w:val="27"/>
          <w:szCs w:val="27"/>
        </w:rPr>
      </w:pPr>
      <w:r w:rsidRPr="007D0FE0">
        <w:rPr>
          <w:rFonts w:ascii="Times New Roman" w:eastAsia="Times New Roman" w:hAnsi="Times New Roman" w:cs="Times New Roman"/>
          <w:color w:val="000000"/>
          <w:sz w:val="27"/>
          <w:szCs w:val="27"/>
        </w:rPr>
        <w:t>Radish</w:t>
      </w:r>
    </w:p>
    <w:p w:rsidR="007D0FE0" w:rsidRDefault="007D0FE0" w:rsidP="001F1173">
      <w:pPr>
        <w:pStyle w:val="NormalWeb"/>
        <w:spacing w:before="120" w:beforeAutospacing="0" w:after="144" w:afterAutospacing="0"/>
        <w:jc w:val="both"/>
        <w:rPr>
          <w:rFonts w:ascii="Arial" w:hAnsi="Arial" w:cs="Arial"/>
          <w:color w:val="000000"/>
        </w:rPr>
      </w:pPr>
    </w:p>
    <w:p w:rsidR="001F1173" w:rsidRDefault="001F1173" w:rsidP="001F1173">
      <w:pPr>
        <w:pStyle w:val="Heading3"/>
        <w:spacing w:before="0"/>
        <w:rPr>
          <w:rFonts w:ascii="Arial" w:hAnsi="Arial" w:cs="Arial"/>
          <w:b w:val="0"/>
          <w:bCs w:val="0"/>
          <w:color w:val="auto"/>
          <w:sz w:val="30"/>
          <w:szCs w:val="30"/>
        </w:rPr>
      </w:pPr>
      <w:bookmarkStart w:id="148" w:name="_Toc129779716"/>
      <w:r>
        <w:rPr>
          <w:rFonts w:ascii="Arial" w:hAnsi="Arial" w:cs="Arial"/>
          <w:b w:val="0"/>
          <w:bCs w:val="0"/>
          <w:sz w:val="30"/>
          <w:szCs w:val="30"/>
        </w:rPr>
        <w:t>Example</w:t>
      </w:r>
      <w:bookmarkEnd w:id="148"/>
    </w:p>
    <w:p w:rsidR="001F1173" w:rsidRDefault="001F1173" w:rsidP="001F1173">
      <w:pPr>
        <w:pStyle w:val="NormalWeb"/>
        <w:spacing w:before="120" w:beforeAutospacing="0" w:after="144" w:afterAutospacing="0"/>
        <w:jc w:val="both"/>
        <w:rPr>
          <w:rFonts w:ascii="Arial" w:hAnsi="Arial" w:cs="Arial"/>
          <w:color w:val="000000"/>
        </w:rPr>
      </w:pPr>
      <w:r>
        <w:rPr>
          <w:rFonts w:ascii="Arial" w:hAnsi="Arial" w:cs="Arial"/>
          <w:color w:val="000000"/>
        </w:rPr>
        <w:t>Following is an example where we used &lt;ol type = "i"&gt;</w:t>
      </w:r>
    </w:p>
    <w:p w:rsidR="001F1173" w:rsidRDefault="001F1173" w:rsidP="001F1173">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dec"/>
          <w:rFonts w:ascii="var(--bs-font-monospace)" w:hAnsi="var(--bs-font-monospace)"/>
          <w:color w:val="660066"/>
          <w:sz w:val="23"/>
          <w:szCs w:val="23"/>
        </w:rPr>
        <w:t>&lt;!DOCTYPE html&gt;</w:t>
      </w:r>
    </w:p>
    <w:p w:rsidR="001F1173" w:rsidRDefault="001F1173" w:rsidP="001F1173">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tag"/>
          <w:rFonts w:ascii="var(--bs-font-monospace)" w:hAnsi="var(--bs-font-monospace)"/>
          <w:color w:val="000088"/>
          <w:sz w:val="23"/>
          <w:szCs w:val="23"/>
        </w:rPr>
        <w:t>&lt;html&gt;</w:t>
      </w:r>
    </w:p>
    <w:p w:rsidR="001F1173" w:rsidRDefault="001F1173" w:rsidP="001F1173">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rsidR="001F1173" w:rsidRDefault="001F1173" w:rsidP="001F1173">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&lt;head&gt;</w:t>
      </w:r>
    </w:p>
    <w:p w:rsidR="001F1173" w:rsidRDefault="001F1173" w:rsidP="001F1173">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&lt;title&gt;</w:t>
      </w:r>
      <w:r>
        <w:rPr>
          <w:rStyle w:val="pln"/>
          <w:rFonts w:ascii="var(--bs-font-monospace)" w:hAnsi="var(--bs-font-monospace)"/>
          <w:color w:val="000000"/>
          <w:sz w:val="23"/>
          <w:szCs w:val="23"/>
        </w:rPr>
        <w:t>HTML Ordered List</w:t>
      </w:r>
      <w:r>
        <w:rPr>
          <w:rStyle w:val="tag"/>
          <w:rFonts w:ascii="var(--bs-font-monospace)" w:hAnsi="var(--bs-font-monospace)"/>
          <w:color w:val="000088"/>
          <w:sz w:val="23"/>
          <w:szCs w:val="23"/>
        </w:rPr>
        <w:t>&lt;/title&gt;</w:t>
      </w:r>
    </w:p>
    <w:p w:rsidR="001F1173" w:rsidRDefault="001F1173" w:rsidP="001F1173">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&lt;/head&gt;</w:t>
      </w:r>
    </w:p>
    <w:p w:rsidR="001F1173" w:rsidRDefault="001F1173" w:rsidP="001F1173">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ab/>
      </w:r>
    </w:p>
    <w:p w:rsidR="001F1173" w:rsidRDefault="001F1173" w:rsidP="001F1173">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&lt;body&gt;</w:t>
      </w:r>
    </w:p>
    <w:p w:rsidR="001F1173" w:rsidRDefault="001F1173" w:rsidP="001F1173">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&lt;ol</w:t>
      </w: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type</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color w:val="008800"/>
          <w:sz w:val="23"/>
          <w:szCs w:val="23"/>
        </w:rPr>
        <w:t>"i"</w:t>
      </w:r>
      <w:r>
        <w:rPr>
          <w:rStyle w:val="tag"/>
          <w:rFonts w:ascii="var(--bs-font-monospace)" w:hAnsi="var(--bs-font-monospace)"/>
          <w:color w:val="000088"/>
          <w:sz w:val="23"/>
          <w:szCs w:val="23"/>
        </w:rPr>
        <w:t>&gt;</w:t>
      </w:r>
    </w:p>
    <w:p w:rsidR="001F1173" w:rsidRDefault="001F1173" w:rsidP="001F1173">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&lt;li&gt;</w:t>
      </w:r>
      <w:r>
        <w:rPr>
          <w:rStyle w:val="pln"/>
          <w:rFonts w:ascii="var(--bs-font-monospace)" w:hAnsi="var(--bs-font-monospace)"/>
          <w:color w:val="000000"/>
          <w:sz w:val="23"/>
          <w:szCs w:val="23"/>
        </w:rPr>
        <w:t>Beetroot</w:t>
      </w:r>
      <w:r>
        <w:rPr>
          <w:rStyle w:val="tag"/>
          <w:rFonts w:ascii="var(--bs-font-monospace)" w:hAnsi="var(--bs-font-monospace)"/>
          <w:color w:val="000088"/>
          <w:sz w:val="23"/>
          <w:szCs w:val="23"/>
        </w:rPr>
        <w:t>&lt;/li&gt;</w:t>
      </w:r>
    </w:p>
    <w:p w:rsidR="001F1173" w:rsidRDefault="001F1173" w:rsidP="001F1173">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&lt;li&gt;</w:t>
      </w:r>
      <w:r>
        <w:rPr>
          <w:rStyle w:val="pln"/>
          <w:rFonts w:ascii="var(--bs-font-monospace)" w:hAnsi="var(--bs-font-monospace)"/>
          <w:color w:val="000000"/>
          <w:sz w:val="23"/>
          <w:szCs w:val="23"/>
        </w:rPr>
        <w:t>Ginger</w:t>
      </w:r>
      <w:r>
        <w:rPr>
          <w:rStyle w:val="tag"/>
          <w:rFonts w:ascii="var(--bs-font-monospace)" w:hAnsi="var(--bs-font-monospace)"/>
          <w:color w:val="000088"/>
          <w:sz w:val="23"/>
          <w:szCs w:val="23"/>
        </w:rPr>
        <w:t>&lt;/li&gt;</w:t>
      </w:r>
    </w:p>
    <w:p w:rsidR="001F1173" w:rsidRDefault="001F1173" w:rsidP="001F1173">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&lt;li&gt;</w:t>
      </w:r>
      <w:r>
        <w:rPr>
          <w:rStyle w:val="pln"/>
          <w:rFonts w:ascii="var(--bs-font-monospace)" w:hAnsi="var(--bs-font-monospace)"/>
          <w:color w:val="000000"/>
          <w:sz w:val="23"/>
          <w:szCs w:val="23"/>
        </w:rPr>
        <w:t>Potato</w:t>
      </w:r>
      <w:r>
        <w:rPr>
          <w:rStyle w:val="tag"/>
          <w:rFonts w:ascii="var(--bs-font-monospace)" w:hAnsi="var(--bs-font-monospace)"/>
          <w:color w:val="000088"/>
          <w:sz w:val="23"/>
          <w:szCs w:val="23"/>
        </w:rPr>
        <w:t>&lt;/li&gt;</w:t>
      </w:r>
    </w:p>
    <w:p w:rsidR="001F1173" w:rsidRDefault="001F1173" w:rsidP="001F1173">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&lt;li&gt;</w:t>
      </w:r>
      <w:r>
        <w:rPr>
          <w:rStyle w:val="pln"/>
          <w:rFonts w:ascii="var(--bs-font-monospace)" w:hAnsi="var(--bs-font-monospace)"/>
          <w:color w:val="000000"/>
          <w:sz w:val="23"/>
          <w:szCs w:val="23"/>
        </w:rPr>
        <w:t>Radish</w:t>
      </w:r>
      <w:r>
        <w:rPr>
          <w:rStyle w:val="tag"/>
          <w:rFonts w:ascii="var(--bs-font-monospace)" w:hAnsi="var(--bs-font-monospace)"/>
          <w:color w:val="000088"/>
          <w:sz w:val="23"/>
          <w:szCs w:val="23"/>
        </w:rPr>
        <w:t>&lt;/li&gt;</w:t>
      </w:r>
    </w:p>
    <w:p w:rsidR="001F1173" w:rsidRDefault="001F1173" w:rsidP="001F1173">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&lt;/ol&gt;</w:t>
      </w:r>
    </w:p>
    <w:p w:rsidR="001F1173" w:rsidRDefault="001F1173" w:rsidP="001F1173">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&lt;/body&gt;</w:t>
      </w:r>
    </w:p>
    <w:p w:rsidR="001F1173" w:rsidRDefault="001F1173" w:rsidP="001F1173">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ab/>
      </w:r>
    </w:p>
    <w:p w:rsidR="001F1173" w:rsidRDefault="001F1173" w:rsidP="001F1173">
      <w:pPr>
        <w:pStyle w:val="HTMLPreformatted"/>
        <w:pBdr>
          <w:top w:val="single" w:sz="6" w:space="2" w:color="888888"/>
          <w:left w:val="single" w:sz="6" w:space="2" w:color="888888"/>
          <w:bottom w:val="single" w:sz="6" w:space="2" w:color="888888"/>
          <w:right w:val="single" w:sz="6" w:space="2" w:color="888888"/>
        </w:pBdr>
        <w:rPr>
          <w:rFonts w:ascii="var(--bs-font-monospace)" w:hAnsi="var(--bs-font-monospace)"/>
          <w:color w:val="747579"/>
          <w:sz w:val="23"/>
          <w:szCs w:val="23"/>
        </w:rPr>
      </w:pPr>
      <w:r>
        <w:rPr>
          <w:rStyle w:val="tag"/>
          <w:rFonts w:ascii="var(--bs-font-monospace)" w:hAnsi="var(--bs-font-monospace)"/>
          <w:color w:val="000088"/>
          <w:sz w:val="23"/>
          <w:szCs w:val="23"/>
        </w:rPr>
        <w:t>&lt;/html&gt;</w:t>
      </w:r>
    </w:p>
    <w:p w:rsidR="001F1173" w:rsidRDefault="001F1173" w:rsidP="001F1173">
      <w:pPr>
        <w:pStyle w:val="NormalWeb"/>
        <w:spacing w:before="120" w:beforeAutospacing="0" w:after="144" w:afterAutospacing="0"/>
        <w:jc w:val="both"/>
        <w:rPr>
          <w:rFonts w:ascii="Arial" w:hAnsi="Arial" w:cs="Arial"/>
          <w:color w:val="000000"/>
        </w:rPr>
      </w:pPr>
      <w:r>
        <w:rPr>
          <w:rFonts w:ascii="Arial" w:hAnsi="Arial" w:cs="Arial"/>
          <w:color w:val="000000"/>
        </w:rPr>
        <w:t>This will produce the following result −</w:t>
      </w:r>
    </w:p>
    <w:p w:rsidR="001F1173" w:rsidRDefault="001F1173" w:rsidP="001F1173">
      <w:pPr>
        <w:pStyle w:val="Heading3"/>
        <w:spacing w:before="0"/>
        <w:rPr>
          <w:rFonts w:ascii="Arial" w:hAnsi="Arial" w:cs="Arial"/>
          <w:b w:val="0"/>
          <w:bCs w:val="0"/>
          <w:sz w:val="30"/>
          <w:szCs w:val="30"/>
        </w:rPr>
      </w:pPr>
      <w:bookmarkStart w:id="149" w:name="_Toc129779717"/>
      <w:r>
        <w:rPr>
          <w:rFonts w:ascii="Arial" w:hAnsi="Arial" w:cs="Arial"/>
          <w:b w:val="0"/>
          <w:bCs w:val="0"/>
          <w:sz w:val="30"/>
          <w:szCs w:val="30"/>
        </w:rPr>
        <w:t>Example</w:t>
      </w:r>
      <w:bookmarkEnd w:id="149"/>
    </w:p>
    <w:p w:rsidR="007D0FE0" w:rsidRPr="007D0FE0" w:rsidRDefault="007D0FE0" w:rsidP="007D0FE0">
      <w:pPr>
        <w:numPr>
          <w:ilvl w:val="0"/>
          <w:numId w:val="19"/>
        </w:numPr>
        <w:spacing w:before="100" w:beforeAutospacing="1" w:after="100" w:afterAutospacing="1" w:line="240" w:lineRule="auto"/>
        <w:rPr>
          <w:rFonts w:ascii="Times New Roman" w:eastAsia="Times New Roman" w:hAnsi="Times New Roman" w:cs="Times New Roman"/>
          <w:color w:val="000000"/>
          <w:sz w:val="27"/>
          <w:szCs w:val="27"/>
        </w:rPr>
      </w:pPr>
      <w:r w:rsidRPr="007D0FE0">
        <w:rPr>
          <w:rFonts w:ascii="Times New Roman" w:eastAsia="Times New Roman" w:hAnsi="Times New Roman" w:cs="Times New Roman"/>
          <w:color w:val="000000"/>
          <w:sz w:val="27"/>
          <w:szCs w:val="27"/>
        </w:rPr>
        <w:t>Beetroot</w:t>
      </w:r>
    </w:p>
    <w:p w:rsidR="007D0FE0" w:rsidRPr="007D0FE0" w:rsidRDefault="007D0FE0" w:rsidP="007D0FE0">
      <w:pPr>
        <w:numPr>
          <w:ilvl w:val="0"/>
          <w:numId w:val="19"/>
        </w:numPr>
        <w:spacing w:before="100" w:beforeAutospacing="1" w:after="100" w:afterAutospacing="1" w:line="240" w:lineRule="auto"/>
        <w:rPr>
          <w:rFonts w:ascii="Times New Roman" w:eastAsia="Times New Roman" w:hAnsi="Times New Roman" w:cs="Times New Roman"/>
          <w:color w:val="000000"/>
          <w:sz w:val="27"/>
          <w:szCs w:val="27"/>
        </w:rPr>
      </w:pPr>
      <w:r w:rsidRPr="007D0FE0">
        <w:rPr>
          <w:rFonts w:ascii="Times New Roman" w:eastAsia="Times New Roman" w:hAnsi="Times New Roman" w:cs="Times New Roman"/>
          <w:color w:val="000000"/>
          <w:sz w:val="27"/>
          <w:szCs w:val="27"/>
        </w:rPr>
        <w:t>Ginger</w:t>
      </w:r>
    </w:p>
    <w:p w:rsidR="007D0FE0" w:rsidRPr="007D0FE0" w:rsidRDefault="007D0FE0" w:rsidP="007D0FE0">
      <w:pPr>
        <w:numPr>
          <w:ilvl w:val="0"/>
          <w:numId w:val="19"/>
        </w:numPr>
        <w:spacing w:before="100" w:beforeAutospacing="1" w:after="100" w:afterAutospacing="1" w:line="240" w:lineRule="auto"/>
        <w:rPr>
          <w:rFonts w:ascii="Times New Roman" w:eastAsia="Times New Roman" w:hAnsi="Times New Roman" w:cs="Times New Roman"/>
          <w:color w:val="000000"/>
          <w:sz w:val="27"/>
          <w:szCs w:val="27"/>
        </w:rPr>
      </w:pPr>
      <w:r w:rsidRPr="007D0FE0">
        <w:rPr>
          <w:rFonts w:ascii="Times New Roman" w:eastAsia="Times New Roman" w:hAnsi="Times New Roman" w:cs="Times New Roman"/>
          <w:color w:val="000000"/>
          <w:sz w:val="27"/>
          <w:szCs w:val="27"/>
        </w:rPr>
        <w:t>Potato</w:t>
      </w:r>
    </w:p>
    <w:p w:rsidR="007D0FE0" w:rsidRPr="007D0FE0" w:rsidRDefault="007D0FE0" w:rsidP="007D0FE0">
      <w:pPr>
        <w:numPr>
          <w:ilvl w:val="0"/>
          <w:numId w:val="19"/>
        </w:numPr>
        <w:spacing w:before="100" w:beforeAutospacing="1" w:after="100" w:afterAutospacing="1" w:line="240" w:lineRule="auto"/>
        <w:rPr>
          <w:rFonts w:ascii="Times New Roman" w:eastAsia="Times New Roman" w:hAnsi="Times New Roman" w:cs="Times New Roman"/>
          <w:color w:val="000000"/>
          <w:sz w:val="27"/>
          <w:szCs w:val="27"/>
        </w:rPr>
      </w:pPr>
      <w:r w:rsidRPr="007D0FE0">
        <w:rPr>
          <w:rFonts w:ascii="Times New Roman" w:eastAsia="Times New Roman" w:hAnsi="Times New Roman" w:cs="Times New Roman"/>
          <w:color w:val="000000"/>
          <w:sz w:val="27"/>
          <w:szCs w:val="27"/>
        </w:rPr>
        <w:t>Radish</w:t>
      </w:r>
    </w:p>
    <w:p w:rsidR="007D0FE0" w:rsidRPr="007D0FE0" w:rsidRDefault="007D0FE0" w:rsidP="007D0FE0"/>
    <w:p w:rsidR="001F1173" w:rsidRDefault="001F1173" w:rsidP="001F1173">
      <w:pPr>
        <w:pStyle w:val="NormalWeb"/>
        <w:spacing w:before="120" w:beforeAutospacing="0" w:after="144" w:afterAutospacing="0"/>
        <w:jc w:val="both"/>
        <w:rPr>
          <w:rFonts w:ascii="Arial" w:hAnsi="Arial" w:cs="Arial"/>
          <w:color w:val="000000"/>
        </w:rPr>
      </w:pPr>
      <w:r>
        <w:rPr>
          <w:rFonts w:ascii="Arial" w:hAnsi="Arial" w:cs="Arial"/>
          <w:color w:val="000000"/>
        </w:rPr>
        <w:t>Following is an example where we used &lt;ol type = "A" &gt;</w:t>
      </w:r>
    </w:p>
    <w:p w:rsidR="001F1173" w:rsidRDefault="001F1173" w:rsidP="001F1173">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dec"/>
          <w:rFonts w:ascii="var(--bs-font-monospace)" w:hAnsi="var(--bs-font-monospace)"/>
          <w:color w:val="660066"/>
          <w:sz w:val="23"/>
          <w:szCs w:val="23"/>
        </w:rPr>
        <w:lastRenderedPageBreak/>
        <w:t>&lt;!DOCTYPE html&gt;</w:t>
      </w:r>
    </w:p>
    <w:p w:rsidR="001F1173" w:rsidRDefault="001F1173" w:rsidP="001F1173">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tag"/>
          <w:rFonts w:ascii="var(--bs-font-monospace)" w:hAnsi="var(--bs-font-monospace)"/>
          <w:color w:val="000088"/>
          <w:sz w:val="23"/>
          <w:szCs w:val="23"/>
        </w:rPr>
        <w:t>&lt;html&gt;</w:t>
      </w:r>
    </w:p>
    <w:p w:rsidR="001F1173" w:rsidRDefault="001F1173" w:rsidP="001F1173">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
    <w:p w:rsidR="001F1173" w:rsidRDefault="001F1173" w:rsidP="001F1173">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&lt;head&gt;</w:t>
      </w:r>
    </w:p>
    <w:p w:rsidR="001F1173" w:rsidRDefault="001F1173" w:rsidP="001F1173">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&lt;title&gt;</w:t>
      </w:r>
      <w:r>
        <w:rPr>
          <w:rStyle w:val="pln"/>
          <w:rFonts w:ascii="var(--bs-font-monospace)" w:hAnsi="var(--bs-font-monospace)"/>
          <w:color w:val="000000"/>
          <w:sz w:val="23"/>
          <w:szCs w:val="23"/>
        </w:rPr>
        <w:t>HTML Ordered List</w:t>
      </w:r>
      <w:r>
        <w:rPr>
          <w:rStyle w:val="tag"/>
          <w:rFonts w:ascii="var(--bs-font-monospace)" w:hAnsi="var(--bs-font-monospace)"/>
          <w:color w:val="000088"/>
          <w:sz w:val="23"/>
          <w:szCs w:val="23"/>
        </w:rPr>
        <w:t>&lt;/title&gt;</w:t>
      </w:r>
    </w:p>
    <w:p w:rsidR="001F1173" w:rsidRDefault="001F1173" w:rsidP="001F1173">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&lt;/head&gt;</w:t>
      </w:r>
    </w:p>
    <w:p w:rsidR="001F1173" w:rsidRDefault="001F1173" w:rsidP="001F1173">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ab/>
      </w:r>
    </w:p>
    <w:p w:rsidR="001F1173" w:rsidRDefault="001F1173" w:rsidP="001F1173">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&lt;body&gt;</w:t>
      </w:r>
    </w:p>
    <w:p w:rsidR="001F1173" w:rsidRDefault="001F1173" w:rsidP="001F1173">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&lt;ol</w:t>
      </w: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type</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color w:val="008800"/>
          <w:sz w:val="23"/>
          <w:szCs w:val="23"/>
        </w:rPr>
        <w:t>"A"</w:t>
      </w:r>
      <w:r>
        <w:rPr>
          <w:rStyle w:val="tag"/>
          <w:rFonts w:ascii="var(--bs-font-monospace)" w:hAnsi="var(--bs-font-monospace)"/>
          <w:color w:val="000088"/>
          <w:sz w:val="23"/>
          <w:szCs w:val="23"/>
        </w:rPr>
        <w:t>&gt;</w:t>
      </w:r>
    </w:p>
    <w:p w:rsidR="001F1173" w:rsidRDefault="001F1173" w:rsidP="001F1173">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&lt;li&gt;</w:t>
      </w:r>
      <w:r>
        <w:rPr>
          <w:rStyle w:val="pln"/>
          <w:rFonts w:ascii="var(--bs-font-monospace)" w:hAnsi="var(--bs-font-monospace)"/>
          <w:color w:val="000000"/>
          <w:sz w:val="23"/>
          <w:szCs w:val="23"/>
        </w:rPr>
        <w:t>Beetroot</w:t>
      </w:r>
      <w:r>
        <w:rPr>
          <w:rStyle w:val="tag"/>
          <w:rFonts w:ascii="var(--bs-font-monospace)" w:hAnsi="var(--bs-font-monospace)"/>
          <w:color w:val="000088"/>
          <w:sz w:val="23"/>
          <w:szCs w:val="23"/>
        </w:rPr>
        <w:t>&lt;/li&gt;</w:t>
      </w:r>
    </w:p>
    <w:p w:rsidR="001F1173" w:rsidRDefault="001F1173" w:rsidP="001F1173">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&lt;li&gt;</w:t>
      </w:r>
      <w:r>
        <w:rPr>
          <w:rStyle w:val="pln"/>
          <w:rFonts w:ascii="var(--bs-font-monospace)" w:hAnsi="var(--bs-font-monospace)"/>
          <w:color w:val="000000"/>
          <w:sz w:val="23"/>
          <w:szCs w:val="23"/>
        </w:rPr>
        <w:t>Ginger</w:t>
      </w:r>
      <w:r>
        <w:rPr>
          <w:rStyle w:val="tag"/>
          <w:rFonts w:ascii="var(--bs-font-monospace)" w:hAnsi="var(--bs-font-monospace)"/>
          <w:color w:val="000088"/>
          <w:sz w:val="23"/>
          <w:szCs w:val="23"/>
        </w:rPr>
        <w:t>&lt;/li&gt;</w:t>
      </w:r>
    </w:p>
    <w:p w:rsidR="001F1173" w:rsidRDefault="001F1173" w:rsidP="001F1173">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&lt;li&gt;</w:t>
      </w:r>
      <w:r>
        <w:rPr>
          <w:rStyle w:val="pln"/>
          <w:rFonts w:ascii="var(--bs-font-monospace)" w:hAnsi="var(--bs-font-monospace)"/>
          <w:color w:val="000000"/>
          <w:sz w:val="23"/>
          <w:szCs w:val="23"/>
        </w:rPr>
        <w:t>Potato</w:t>
      </w:r>
      <w:r>
        <w:rPr>
          <w:rStyle w:val="tag"/>
          <w:rFonts w:ascii="var(--bs-font-monospace)" w:hAnsi="var(--bs-font-monospace)"/>
          <w:color w:val="000088"/>
          <w:sz w:val="23"/>
          <w:szCs w:val="23"/>
        </w:rPr>
        <w:t>&lt;/li&gt;</w:t>
      </w:r>
    </w:p>
    <w:p w:rsidR="001F1173" w:rsidRDefault="001F1173" w:rsidP="001F1173">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&lt;li&gt;</w:t>
      </w:r>
      <w:r>
        <w:rPr>
          <w:rStyle w:val="pln"/>
          <w:rFonts w:ascii="var(--bs-font-monospace)" w:hAnsi="var(--bs-font-monospace)"/>
          <w:color w:val="000000"/>
          <w:sz w:val="23"/>
          <w:szCs w:val="23"/>
        </w:rPr>
        <w:t>Radish</w:t>
      </w:r>
      <w:r>
        <w:rPr>
          <w:rStyle w:val="tag"/>
          <w:rFonts w:ascii="var(--bs-font-monospace)" w:hAnsi="var(--bs-font-monospace)"/>
          <w:color w:val="000088"/>
          <w:sz w:val="23"/>
          <w:szCs w:val="23"/>
        </w:rPr>
        <w:t>&lt;/li&gt;</w:t>
      </w:r>
    </w:p>
    <w:p w:rsidR="001F1173" w:rsidRDefault="001F1173" w:rsidP="001F1173">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&lt;/ol&gt;</w:t>
      </w:r>
    </w:p>
    <w:p w:rsidR="001F1173" w:rsidRDefault="001F1173" w:rsidP="001F1173">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&lt;/body&gt;</w:t>
      </w:r>
    </w:p>
    <w:p w:rsidR="001F1173" w:rsidRDefault="001F1173" w:rsidP="001F1173">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ab/>
      </w:r>
    </w:p>
    <w:p w:rsidR="001F1173" w:rsidRDefault="001F1173" w:rsidP="001F1173">
      <w:pPr>
        <w:pStyle w:val="HTMLPreformatted"/>
        <w:pBdr>
          <w:top w:val="single" w:sz="6" w:space="2" w:color="888888"/>
          <w:left w:val="single" w:sz="6" w:space="2" w:color="888888"/>
          <w:bottom w:val="single" w:sz="6" w:space="2" w:color="888888"/>
          <w:right w:val="single" w:sz="6" w:space="2" w:color="888888"/>
        </w:pBdr>
        <w:rPr>
          <w:rFonts w:ascii="var(--bs-font-monospace)" w:hAnsi="var(--bs-font-monospace)"/>
          <w:color w:val="747579"/>
          <w:sz w:val="23"/>
          <w:szCs w:val="23"/>
        </w:rPr>
      </w:pPr>
      <w:r>
        <w:rPr>
          <w:rStyle w:val="tag"/>
          <w:rFonts w:ascii="var(--bs-font-monospace)" w:hAnsi="var(--bs-font-monospace)"/>
          <w:color w:val="000088"/>
          <w:sz w:val="23"/>
          <w:szCs w:val="23"/>
        </w:rPr>
        <w:t>&lt;/html&gt;</w:t>
      </w:r>
    </w:p>
    <w:p w:rsidR="001F1173" w:rsidRDefault="001F1173" w:rsidP="001F1173">
      <w:pPr>
        <w:pStyle w:val="NormalWeb"/>
        <w:spacing w:before="120" w:beforeAutospacing="0" w:after="144" w:afterAutospacing="0"/>
        <w:jc w:val="both"/>
        <w:rPr>
          <w:rFonts w:ascii="Arial" w:hAnsi="Arial" w:cs="Arial"/>
          <w:color w:val="000000"/>
        </w:rPr>
      </w:pPr>
      <w:r>
        <w:rPr>
          <w:rFonts w:ascii="Arial" w:hAnsi="Arial" w:cs="Arial"/>
          <w:color w:val="000000"/>
        </w:rPr>
        <w:t xml:space="preserve">This will produce the following result </w:t>
      </w:r>
      <w:r w:rsidR="007D0FE0">
        <w:rPr>
          <w:rFonts w:ascii="Arial" w:hAnsi="Arial" w:cs="Arial"/>
          <w:color w:val="000000"/>
        </w:rPr>
        <w:t>–</w:t>
      </w:r>
    </w:p>
    <w:p w:rsidR="007D0FE0" w:rsidRPr="007D0FE0" w:rsidRDefault="007D0FE0" w:rsidP="007D0FE0">
      <w:pPr>
        <w:numPr>
          <w:ilvl w:val="0"/>
          <w:numId w:val="18"/>
        </w:numPr>
        <w:spacing w:before="100" w:beforeAutospacing="1" w:after="100" w:afterAutospacing="1" w:line="240" w:lineRule="auto"/>
        <w:rPr>
          <w:rFonts w:ascii="Times New Roman" w:eastAsia="Times New Roman" w:hAnsi="Times New Roman" w:cs="Times New Roman"/>
          <w:color w:val="000000"/>
          <w:sz w:val="27"/>
          <w:szCs w:val="27"/>
        </w:rPr>
      </w:pPr>
      <w:r w:rsidRPr="007D0FE0">
        <w:rPr>
          <w:rFonts w:ascii="Times New Roman" w:eastAsia="Times New Roman" w:hAnsi="Times New Roman" w:cs="Times New Roman"/>
          <w:color w:val="000000"/>
          <w:sz w:val="27"/>
          <w:szCs w:val="27"/>
        </w:rPr>
        <w:t>Beetroot</w:t>
      </w:r>
    </w:p>
    <w:p w:rsidR="007D0FE0" w:rsidRPr="007D0FE0" w:rsidRDefault="007D0FE0" w:rsidP="007D0FE0">
      <w:pPr>
        <w:numPr>
          <w:ilvl w:val="0"/>
          <w:numId w:val="18"/>
        </w:numPr>
        <w:spacing w:before="100" w:beforeAutospacing="1" w:after="100" w:afterAutospacing="1" w:line="240" w:lineRule="auto"/>
        <w:rPr>
          <w:rFonts w:ascii="Times New Roman" w:eastAsia="Times New Roman" w:hAnsi="Times New Roman" w:cs="Times New Roman"/>
          <w:color w:val="000000"/>
          <w:sz w:val="27"/>
          <w:szCs w:val="27"/>
        </w:rPr>
      </w:pPr>
      <w:r w:rsidRPr="007D0FE0">
        <w:rPr>
          <w:rFonts w:ascii="Times New Roman" w:eastAsia="Times New Roman" w:hAnsi="Times New Roman" w:cs="Times New Roman"/>
          <w:color w:val="000000"/>
          <w:sz w:val="27"/>
          <w:szCs w:val="27"/>
        </w:rPr>
        <w:t>Ginger</w:t>
      </w:r>
    </w:p>
    <w:p w:rsidR="007D0FE0" w:rsidRPr="007D0FE0" w:rsidRDefault="007D0FE0" w:rsidP="007D0FE0">
      <w:pPr>
        <w:numPr>
          <w:ilvl w:val="0"/>
          <w:numId w:val="18"/>
        </w:numPr>
        <w:spacing w:before="100" w:beforeAutospacing="1" w:after="100" w:afterAutospacing="1" w:line="240" w:lineRule="auto"/>
        <w:rPr>
          <w:rFonts w:ascii="Times New Roman" w:eastAsia="Times New Roman" w:hAnsi="Times New Roman" w:cs="Times New Roman"/>
          <w:color w:val="000000"/>
          <w:sz w:val="27"/>
          <w:szCs w:val="27"/>
        </w:rPr>
      </w:pPr>
      <w:r w:rsidRPr="007D0FE0">
        <w:rPr>
          <w:rFonts w:ascii="Times New Roman" w:eastAsia="Times New Roman" w:hAnsi="Times New Roman" w:cs="Times New Roman"/>
          <w:color w:val="000000"/>
          <w:sz w:val="27"/>
          <w:szCs w:val="27"/>
        </w:rPr>
        <w:t>Potato</w:t>
      </w:r>
    </w:p>
    <w:p w:rsidR="007D0FE0" w:rsidRPr="007D0FE0" w:rsidRDefault="007D0FE0" w:rsidP="007D0FE0">
      <w:pPr>
        <w:numPr>
          <w:ilvl w:val="0"/>
          <w:numId w:val="18"/>
        </w:numPr>
        <w:spacing w:before="100" w:beforeAutospacing="1" w:after="100" w:afterAutospacing="1" w:line="240" w:lineRule="auto"/>
        <w:rPr>
          <w:rFonts w:ascii="Times New Roman" w:eastAsia="Times New Roman" w:hAnsi="Times New Roman" w:cs="Times New Roman"/>
          <w:color w:val="000000"/>
          <w:sz w:val="27"/>
          <w:szCs w:val="27"/>
        </w:rPr>
      </w:pPr>
      <w:r w:rsidRPr="007D0FE0">
        <w:rPr>
          <w:rFonts w:ascii="Times New Roman" w:eastAsia="Times New Roman" w:hAnsi="Times New Roman" w:cs="Times New Roman"/>
          <w:color w:val="000000"/>
          <w:sz w:val="27"/>
          <w:szCs w:val="27"/>
        </w:rPr>
        <w:t>Radish</w:t>
      </w:r>
    </w:p>
    <w:p w:rsidR="007D0FE0" w:rsidRDefault="007D0FE0" w:rsidP="001F1173">
      <w:pPr>
        <w:pStyle w:val="NormalWeb"/>
        <w:spacing w:before="120" w:beforeAutospacing="0" w:after="144" w:afterAutospacing="0"/>
        <w:jc w:val="both"/>
        <w:rPr>
          <w:rFonts w:ascii="Arial" w:hAnsi="Arial" w:cs="Arial"/>
          <w:color w:val="000000"/>
        </w:rPr>
      </w:pPr>
    </w:p>
    <w:p w:rsidR="001F1173" w:rsidRDefault="001F1173" w:rsidP="001F1173">
      <w:pPr>
        <w:pStyle w:val="Heading3"/>
        <w:spacing w:before="0"/>
        <w:rPr>
          <w:rFonts w:ascii="Arial" w:hAnsi="Arial" w:cs="Arial"/>
          <w:b w:val="0"/>
          <w:bCs w:val="0"/>
          <w:color w:val="auto"/>
          <w:sz w:val="30"/>
          <w:szCs w:val="30"/>
        </w:rPr>
      </w:pPr>
      <w:bookmarkStart w:id="150" w:name="_Toc129779718"/>
      <w:r>
        <w:rPr>
          <w:rFonts w:ascii="Arial" w:hAnsi="Arial" w:cs="Arial"/>
          <w:b w:val="0"/>
          <w:bCs w:val="0"/>
          <w:sz w:val="30"/>
          <w:szCs w:val="30"/>
        </w:rPr>
        <w:t>Example</w:t>
      </w:r>
      <w:bookmarkEnd w:id="150"/>
    </w:p>
    <w:p w:rsidR="001F1173" w:rsidRDefault="001F1173" w:rsidP="001F1173">
      <w:pPr>
        <w:pStyle w:val="NormalWeb"/>
        <w:spacing w:before="120" w:beforeAutospacing="0" w:after="144" w:afterAutospacing="0"/>
        <w:jc w:val="both"/>
        <w:rPr>
          <w:rFonts w:ascii="Arial" w:hAnsi="Arial" w:cs="Arial"/>
          <w:color w:val="000000"/>
        </w:rPr>
      </w:pPr>
      <w:r>
        <w:rPr>
          <w:rFonts w:ascii="Arial" w:hAnsi="Arial" w:cs="Arial"/>
          <w:color w:val="000000"/>
        </w:rPr>
        <w:t>Following is an example where we used &lt;ol type = "a"&gt;</w:t>
      </w:r>
    </w:p>
    <w:p w:rsidR="001F1173" w:rsidRDefault="001F1173" w:rsidP="001F1173">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dec"/>
          <w:rFonts w:ascii="var(--bs-font-monospace)" w:hAnsi="var(--bs-font-monospace)"/>
          <w:color w:val="660066"/>
          <w:sz w:val="23"/>
          <w:szCs w:val="23"/>
        </w:rPr>
        <w:t>&lt;!DOCTYPE html&gt;</w:t>
      </w:r>
    </w:p>
    <w:p w:rsidR="001F1173" w:rsidRDefault="001F1173" w:rsidP="001F1173">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tag"/>
          <w:rFonts w:ascii="var(--bs-font-monospace)" w:hAnsi="var(--bs-font-monospace)"/>
          <w:color w:val="000088"/>
          <w:sz w:val="23"/>
          <w:szCs w:val="23"/>
        </w:rPr>
        <w:t>&lt;html&gt;</w:t>
      </w:r>
    </w:p>
    <w:p w:rsidR="001F1173" w:rsidRDefault="001F1173" w:rsidP="001F1173">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rsidR="001F1173" w:rsidRDefault="001F1173" w:rsidP="001F1173">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&lt;head&gt;</w:t>
      </w:r>
    </w:p>
    <w:p w:rsidR="001F1173" w:rsidRDefault="001F1173" w:rsidP="001F1173">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&lt;title&gt;</w:t>
      </w:r>
      <w:r>
        <w:rPr>
          <w:rStyle w:val="pln"/>
          <w:rFonts w:ascii="var(--bs-font-monospace)" w:hAnsi="var(--bs-font-monospace)"/>
          <w:color w:val="000000"/>
          <w:sz w:val="23"/>
          <w:szCs w:val="23"/>
        </w:rPr>
        <w:t>HTML Ordered List</w:t>
      </w:r>
      <w:r>
        <w:rPr>
          <w:rStyle w:val="tag"/>
          <w:rFonts w:ascii="var(--bs-font-monospace)" w:hAnsi="var(--bs-font-monospace)"/>
          <w:color w:val="000088"/>
          <w:sz w:val="23"/>
          <w:szCs w:val="23"/>
        </w:rPr>
        <w:t>&lt;/title&gt;</w:t>
      </w:r>
    </w:p>
    <w:p w:rsidR="001F1173" w:rsidRDefault="001F1173" w:rsidP="001F1173">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&lt;/head&gt;</w:t>
      </w:r>
    </w:p>
    <w:p w:rsidR="001F1173" w:rsidRDefault="001F1173" w:rsidP="001F1173">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ab/>
      </w:r>
    </w:p>
    <w:p w:rsidR="001F1173" w:rsidRDefault="001F1173" w:rsidP="001F1173">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&lt;body&gt;</w:t>
      </w:r>
    </w:p>
    <w:p w:rsidR="001F1173" w:rsidRDefault="001F1173" w:rsidP="001F1173">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&lt;ol</w:t>
      </w: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type</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color w:val="008800"/>
          <w:sz w:val="23"/>
          <w:szCs w:val="23"/>
        </w:rPr>
        <w:t>"a"</w:t>
      </w:r>
      <w:r>
        <w:rPr>
          <w:rStyle w:val="tag"/>
          <w:rFonts w:ascii="var(--bs-font-monospace)" w:hAnsi="var(--bs-font-monospace)"/>
          <w:color w:val="000088"/>
          <w:sz w:val="23"/>
          <w:szCs w:val="23"/>
        </w:rPr>
        <w:t>&gt;</w:t>
      </w:r>
    </w:p>
    <w:p w:rsidR="001F1173" w:rsidRDefault="001F1173" w:rsidP="001F1173">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&lt;li&gt;</w:t>
      </w:r>
      <w:r>
        <w:rPr>
          <w:rStyle w:val="pln"/>
          <w:rFonts w:ascii="var(--bs-font-monospace)" w:hAnsi="var(--bs-font-monospace)"/>
          <w:color w:val="000000"/>
          <w:sz w:val="23"/>
          <w:szCs w:val="23"/>
        </w:rPr>
        <w:t>Beetroot</w:t>
      </w:r>
      <w:r>
        <w:rPr>
          <w:rStyle w:val="tag"/>
          <w:rFonts w:ascii="var(--bs-font-monospace)" w:hAnsi="var(--bs-font-monospace)"/>
          <w:color w:val="000088"/>
          <w:sz w:val="23"/>
          <w:szCs w:val="23"/>
        </w:rPr>
        <w:t>&lt;/li&gt;</w:t>
      </w:r>
    </w:p>
    <w:p w:rsidR="001F1173" w:rsidRDefault="001F1173" w:rsidP="001F1173">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&lt;li&gt;</w:t>
      </w:r>
      <w:r>
        <w:rPr>
          <w:rStyle w:val="pln"/>
          <w:rFonts w:ascii="var(--bs-font-monospace)" w:hAnsi="var(--bs-font-monospace)"/>
          <w:color w:val="000000"/>
          <w:sz w:val="23"/>
          <w:szCs w:val="23"/>
        </w:rPr>
        <w:t>Ginger</w:t>
      </w:r>
      <w:r>
        <w:rPr>
          <w:rStyle w:val="tag"/>
          <w:rFonts w:ascii="var(--bs-font-monospace)" w:hAnsi="var(--bs-font-monospace)"/>
          <w:color w:val="000088"/>
          <w:sz w:val="23"/>
          <w:szCs w:val="23"/>
        </w:rPr>
        <w:t>&lt;/li&gt;</w:t>
      </w:r>
    </w:p>
    <w:p w:rsidR="001F1173" w:rsidRDefault="001F1173" w:rsidP="001F1173">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&lt;li&gt;</w:t>
      </w:r>
      <w:r>
        <w:rPr>
          <w:rStyle w:val="pln"/>
          <w:rFonts w:ascii="var(--bs-font-monospace)" w:hAnsi="var(--bs-font-monospace)"/>
          <w:color w:val="000000"/>
          <w:sz w:val="23"/>
          <w:szCs w:val="23"/>
        </w:rPr>
        <w:t>Potato</w:t>
      </w:r>
      <w:r>
        <w:rPr>
          <w:rStyle w:val="tag"/>
          <w:rFonts w:ascii="var(--bs-font-monospace)" w:hAnsi="var(--bs-font-monospace)"/>
          <w:color w:val="000088"/>
          <w:sz w:val="23"/>
          <w:szCs w:val="23"/>
        </w:rPr>
        <w:t>&lt;/li&gt;</w:t>
      </w:r>
    </w:p>
    <w:p w:rsidR="001F1173" w:rsidRDefault="001F1173" w:rsidP="001F1173">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&lt;li&gt;</w:t>
      </w:r>
      <w:r>
        <w:rPr>
          <w:rStyle w:val="pln"/>
          <w:rFonts w:ascii="var(--bs-font-monospace)" w:hAnsi="var(--bs-font-monospace)"/>
          <w:color w:val="000000"/>
          <w:sz w:val="23"/>
          <w:szCs w:val="23"/>
        </w:rPr>
        <w:t>Radish</w:t>
      </w:r>
      <w:r>
        <w:rPr>
          <w:rStyle w:val="tag"/>
          <w:rFonts w:ascii="var(--bs-font-monospace)" w:hAnsi="var(--bs-font-monospace)"/>
          <w:color w:val="000088"/>
          <w:sz w:val="23"/>
          <w:szCs w:val="23"/>
        </w:rPr>
        <w:t>&lt;/li&gt;</w:t>
      </w:r>
    </w:p>
    <w:p w:rsidR="001F1173" w:rsidRDefault="001F1173" w:rsidP="001F1173">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&lt;/ol&gt;</w:t>
      </w:r>
    </w:p>
    <w:p w:rsidR="001F1173" w:rsidRDefault="001F1173" w:rsidP="001F1173">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&lt;/body&gt;</w:t>
      </w:r>
    </w:p>
    <w:p w:rsidR="001F1173" w:rsidRDefault="001F1173" w:rsidP="001F1173">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ab/>
      </w:r>
    </w:p>
    <w:p w:rsidR="001F1173" w:rsidRDefault="001F1173" w:rsidP="001F1173">
      <w:pPr>
        <w:pStyle w:val="HTMLPreformatted"/>
        <w:pBdr>
          <w:top w:val="single" w:sz="6" w:space="2" w:color="888888"/>
          <w:left w:val="single" w:sz="6" w:space="2" w:color="888888"/>
          <w:bottom w:val="single" w:sz="6" w:space="2" w:color="888888"/>
          <w:right w:val="single" w:sz="6" w:space="2" w:color="888888"/>
        </w:pBdr>
        <w:rPr>
          <w:rFonts w:ascii="var(--bs-font-monospace)" w:hAnsi="var(--bs-font-monospace)"/>
          <w:color w:val="747579"/>
          <w:sz w:val="23"/>
          <w:szCs w:val="23"/>
        </w:rPr>
      </w:pPr>
      <w:r>
        <w:rPr>
          <w:rStyle w:val="tag"/>
          <w:rFonts w:ascii="var(--bs-font-monospace)" w:hAnsi="var(--bs-font-monospace)"/>
          <w:color w:val="000088"/>
          <w:sz w:val="23"/>
          <w:szCs w:val="23"/>
        </w:rPr>
        <w:t>&lt;/html&gt;</w:t>
      </w:r>
    </w:p>
    <w:p w:rsidR="001F1173" w:rsidRDefault="001F1173" w:rsidP="001F1173">
      <w:pPr>
        <w:pStyle w:val="NormalWeb"/>
        <w:spacing w:before="120" w:beforeAutospacing="0" w:after="144" w:afterAutospacing="0"/>
        <w:jc w:val="both"/>
        <w:rPr>
          <w:rFonts w:ascii="Arial" w:hAnsi="Arial" w:cs="Arial"/>
          <w:color w:val="000000"/>
        </w:rPr>
      </w:pPr>
      <w:r>
        <w:rPr>
          <w:rFonts w:ascii="Arial" w:hAnsi="Arial" w:cs="Arial"/>
          <w:color w:val="000000"/>
        </w:rPr>
        <w:lastRenderedPageBreak/>
        <w:t xml:space="preserve">This will produce the following result </w:t>
      </w:r>
      <w:r w:rsidR="007D0FE0">
        <w:rPr>
          <w:rFonts w:ascii="Arial" w:hAnsi="Arial" w:cs="Arial"/>
          <w:color w:val="000000"/>
        </w:rPr>
        <w:t>–</w:t>
      </w:r>
    </w:p>
    <w:p w:rsidR="007D0FE0" w:rsidRPr="007D0FE0" w:rsidRDefault="007D0FE0" w:rsidP="007D0FE0">
      <w:pPr>
        <w:numPr>
          <w:ilvl w:val="0"/>
          <w:numId w:val="17"/>
        </w:numPr>
        <w:spacing w:before="100" w:beforeAutospacing="1" w:after="100" w:afterAutospacing="1" w:line="240" w:lineRule="auto"/>
        <w:rPr>
          <w:rFonts w:ascii="Times New Roman" w:eastAsia="Times New Roman" w:hAnsi="Times New Roman" w:cs="Times New Roman"/>
          <w:color w:val="000000"/>
          <w:sz w:val="27"/>
          <w:szCs w:val="27"/>
        </w:rPr>
      </w:pPr>
      <w:r w:rsidRPr="007D0FE0">
        <w:rPr>
          <w:rFonts w:ascii="Times New Roman" w:eastAsia="Times New Roman" w:hAnsi="Times New Roman" w:cs="Times New Roman"/>
          <w:color w:val="000000"/>
          <w:sz w:val="27"/>
          <w:szCs w:val="27"/>
        </w:rPr>
        <w:t>Beetroot</w:t>
      </w:r>
    </w:p>
    <w:p w:rsidR="007D0FE0" w:rsidRPr="007D0FE0" w:rsidRDefault="007D0FE0" w:rsidP="007D0FE0">
      <w:pPr>
        <w:numPr>
          <w:ilvl w:val="0"/>
          <w:numId w:val="17"/>
        </w:numPr>
        <w:spacing w:before="100" w:beforeAutospacing="1" w:after="100" w:afterAutospacing="1" w:line="240" w:lineRule="auto"/>
        <w:rPr>
          <w:rFonts w:ascii="Times New Roman" w:eastAsia="Times New Roman" w:hAnsi="Times New Roman" w:cs="Times New Roman"/>
          <w:color w:val="000000"/>
          <w:sz w:val="27"/>
          <w:szCs w:val="27"/>
        </w:rPr>
      </w:pPr>
      <w:r w:rsidRPr="007D0FE0">
        <w:rPr>
          <w:rFonts w:ascii="Times New Roman" w:eastAsia="Times New Roman" w:hAnsi="Times New Roman" w:cs="Times New Roman"/>
          <w:color w:val="000000"/>
          <w:sz w:val="27"/>
          <w:szCs w:val="27"/>
        </w:rPr>
        <w:t>Ginger</w:t>
      </w:r>
    </w:p>
    <w:p w:rsidR="007D0FE0" w:rsidRPr="007D0FE0" w:rsidRDefault="007D0FE0" w:rsidP="007D0FE0">
      <w:pPr>
        <w:numPr>
          <w:ilvl w:val="0"/>
          <w:numId w:val="17"/>
        </w:numPr>
        <w:spacing w:before="100" w:beforeAutospacing="1" w:after="100" w:afterAutospacing="1" w:line="240" w:lineRule="auto"/>
        <w:rPr>
          <w:rFonts w:ascii="Times New Roman" w:eastAsia="Times New Roman" w:hAnsi="Times New Roman" w:cs="Times New Roman"/>
          <w:color w:val="000000"/>
          <w:sz w:val="27"/>
          <w:szCs w:val="27"/>
        </w:rPr>
      </w:pPr>
      <w:r w:rsidRPr="007D0FE0">
        <w:rPr>
          <w:rFonts w:ascii="Times New Roman" w:eastAsia="Times New Roman" w:hAnsi="Times New Roman" w:cs="Times New Roman"/>
          <w:color w:val="000000"/>
          <w:sz w:val="27"/>
          <w:szCs w:val="27"/>
        </w:rPr>
        <w:t>Potato</w:t>
      </w:r>
    </w:p>
    <w:p w:rsidR="007D0FE0" w:rsidRPr="007D0FE0" w:rsidRDefault="007D0FE0" w:rsidP="007D0FE0">
      <w:pPr>
        <w:numPr>
          <w:ilvl w:val="0"/>
          <w:numId w:val="17"/>
        </w:numPr>
        <w:spacing w:before="100" w:beforeAutospacing="1" w:after="100" w:afterAutospacing="1" w:line="240" w:lineRule="auto"/>
        <w:rPr>
          <w:rFonts w:ascii="Times New Roman" w:eastAsia="Times New Roman" w:hAnsi="Times New Roman" w:cs="Times New Roman"/>
          <w:color w:val="000000"/>
          <w:sz w:val="27"/>
          <w:szCs w:val="27"/>
        </w:rPr>
      </w:pPr>
      <w:r w:rsidRPr="007D0FE0">
        <w:rPr>
          <w:rFonts w:ascii="Times New Roman" w:eastAsia="Times New Roman" w:hAnsi="Times New Roman" w:cs="Times New Roman"/>
          <w:color w:val="000000"/>
          <w:sz w:val="27"/>
          <w:szCs w:val="27"/>
        </w:rPr>
        <w:t>Radish</w:t>
      </w:r>
    </w:p>
    <w:p w:rsidR="007D0FE0" w:rsidRDefault="007D0FE0" w:rsidP="001F1173">
      <w:pPr>
        <w:pStyle w:val="NormalWeb"/>
        <w:spacing w:before="120" w:beforeAutospacing="0" w:after="144" w:afterAutospacing="0"/>
        <w:jc w:val="both"/>
        <w:rPr>
          <w:rFonts w:ascii="Arial" w:hAnsi="Arial" w:cs="Arial"/>
          <w:color w:val="000000"/>
        </w:rPr>
      </w:pPr>
    </w:p>
    <w:p w:rsidR="001F1173" w:rsidRDefault="001F1173" w:rsidP="001F1173">
      <w:pPr>
        <w:pStyle w:val="Heading2"/>
        <w:rPr>
          <w:rFonts w:ascii="Arial" w:hAnsi="Arial" w:cs="Arial"/>
          <w:b w:val="0"/>
          <w:bCs w:val="0"/>
          <w:color w:val="000000"/>
          <w:sz w:val="35"/>
          <w:szCs w:val="35"/>
        </w:rPr>
      </w:pPr>
      <w:bookmarkStart w:id="151" w:name="_Toc129779719"/>
      <w:r>
        <w:rPr>
          <w:rFonts w:ascii="Arial" w:hAnsi="Arial" w:cs="Arial"/>
          <w:b w:val="0"/>
          <w:bCs w:val="0"/>
          <w:color w:val="000000"/>
          <w:sz w:val="35"/>
          <w:szCs w:val="35"/>
        </w:rPr>
        <w:t>The start Attribute</w:t>
      </w:r>
      <w:bookmarkEnd w:id="151"/>
    </w:p>
    <w:p w:rsidR="001F1173" w:rsidRDefault="001F1173" w:rsidP="001F1173">
      <w:pPr>
        <w:pStyle w:val="NormalWeb"/>
        <w:spacing w:before="120" w:beforeAutospacing="0" w:after="144" w:afterAutospacing="0"/>
        <w:jc w:val="both"/>
        <w:rPr>
          <w:rFonts w:ascii="Arial" w:hAnsi="Arial" w:cs="Arial"/>
          <w:color w:val="000000"/>
        </w:rPr>
      </w:pPr>
      <w:r>
        <w:rPr>
          <w:rFonts w:ascii="Arial" w:hAnsi="Arial" w:cs="Arial"/>
          <w:color w:val="000000"/>
        </w:rPr>
        <w:t>You can use </w:t>
      </w:r>
      <w:r>
        <w:rPr>
          <w:rFonts w:ascii="Arial" w:hAnsi="Arial" w:cs="Arial"/>
          <w:b/>
          <w:bCs/>
          <w:color w:val="000000"/>
        </w:rPr>
        <w:t>start</w:t>
      </w:r>
      <w:r>
        <w:rPr>
          <w:rFonts w:ascii="Arial" w:hAnsi="Arial" w:cs="Arial"/>
          <w:color w:val="000000"/>
        </w:rPr>
        <w:t> attribute for &lt;ol&gt; tag to specify the starting point of numbering you need. Following are the possible options −</w:t>
      </w:r>
    </w:p>
    <w:p w:rsidR="001F1173" w:rsidRDefault="001F1173" w:rsidP="001F1173">
      <w:pPr>
        <w:pStyle w:val="HTMLPreformatted"/>
        <w:rPr>
          <w:rFonts w:ascii="var(--bs-font-monospace)" w:hAnsi="var(--bs-font-monospace)"/>
          <w:color w:val="000000"/>
          <w:sz w:val="23"/>
          <w:szCs w:val="23"/>
        </w:rPr>
      </w:pPr>
      <w:r>
        <w:rPr>
          <w:rFonts w:ascii="var(--bs-font-monospace)" w:hAnsi="var(--bs-font-monospace)"/>
          <w:color w:val="000000"/>
          <w:sz w:val="23"/>
          <w:szCs w:val="23"/>
        </w:rPr>
        <w:t>&lt;ol type = "1" start = "4"&gt;    - Numerals starts with 4.</w:t>
      </w:r>
    </w:p>
    <w:p w:rsidR="001F1173" w:rsidRDefault="001F1173" w:rsidP="001F1173">
      <w:pPr>
        <w:pStyle w:val="HTMLPreformatted"/>
        <w:rPr>
          <w:rFonts w:ascii="var(--bs-font-monospace)" w:hAnsi="var(--bs-font-monospace)"/>
          <w:color w:val="000000"/>
          <w:sz w:val="23"/>
          <w:szCs w:val="23"/>
        </w:rPr>
      </w:pPr>
      <w:r>
        <w:rPr>
          <w:rFonts w:ascii="var(--bs-font-monospace)" w:hAnsi="var(--bs-font-monospace)"/>
          <w:color w:val="000000"/>
          <w:sz w:val="23"/>
          <w:szCs w:val="23"/>
        </w:rPr>
        <w:t>&lt;ol type = "I" start = "4"&gt;    - Numerals starts with IV.</w:t>
      </w:r>
    </w:p>
    <w:p w:rsidR="001F1173" w:rsidRDefault="001F1173" w:rsidP="001F1173">
      <w:pPr>
        <w:pStyle w:val="HTMLPreformatted"/>
        <w:rPr>
          <w:rFonts w:ascii="var(--bs-font-monospace)" w:hAnsi="var(--bs-font-monospace)"/>
          <w:color w:val="000000"/>
          <w:sz w:val="23"/>
          <w:szCs w:val="23"/>
        </w:rPr>
      </w:pPr>
      <w:r>
        <w:rPr>
          <w:rFonts w:ascii="var(--bs-font-monospace)" w:hAnsi="var(--bs-font-monospace)"/>
          <w:color w:val="000000"/>
          <w:sz w:val="23"/>
          <w:szCs w:val="23"/>
        </w:rPr>
        <w:t>&lt;ol type = "i" start = "4"&gt;    - Numerals starts with iv.</w:t>
      </w:r>
    </w:p>
    <w:p w:rsidR="001F1173" w:rsidRDefault="001F1173" w:rsidP="001F1173">
      <w:pPr>
        <w:pStyle w:val="HTMLPreformatted"/>
        <w:rPr>
          <w:rFonts w:ascii="var(--bs-font-monospace)" w:hAnsi="var(--bs-font-monospace)"/>
          <w:color w:val="000000"/>
          <w:sz w:val="23"/>
          <w:szCs w:val="23"/>
        </w:rPr>
      </w:pPr>
      <w:r>
        <w:rPr>
          <w:rFonts w:ascii="var(--bs-font-monospace)" w:hAnsi="var(--bs-font-monospace)"/>
          <w:color w:val="000000"/>
          <w:sz w:val="23"/>
          <w:szCs w:val="23"/>
        </w:rPr>
        <w:t>&lt;ol type = "a" start = "4"&gt;    - Letters starts with d.</w:t>
      </w:r>
    </w:p>
    <w:p w:rsidR="001F1173" w:rsidRDefault="001F1173" w:rsidP="001F1173">
      <w:pPr>
        <w:pStyle w:val="HTMLPreformatted"/>
        <w:rPr>
          <w:rFonts w:ascii="var(--bs-font-monospace)" w:hAnsi="var(--bs-font-monospace)"/>
          <w:color w:val="000000"/>
          <w:sz w:val="23"/>
          <w:szCs w:val="23"/>
        </w:rPr>
      </w:pPr>
      <w:r>
        <w:rPr>
          <w:rFonts w:ascii="var(--bs-font-monospace)" w:hAnsi="var(--bs-font-monospace)"/>
          <w:color w:val="000000"/>
          <w:sz w:val="23"/>
          <w:szCs w:val="23"/>
        </w:rPr>
        <w:t>&lt;ol type = "A" start = "4"&gt;    - Letters starts with D.</w:t>
      </w:r>
    </w:p>
    <w:p w:rsidR="001F1173" w:rsidRDefault="001F1173" w:rsidP="001F1173">
      <w:pPr>
        <w:pStyle w:val="Heading3"/>
        <w:spacing w:before="0"/>
        <w:rPr>
          <w:rFonts w:ascii="Arial" w:hAnsi="Arial" w:cs="Arial"/>
          <w:b w:val="0"/>
          <w:bCs w:val="0"/>
          <w:color w:val="auto"/>
          <w:sz w:val="30"/>
          <w:szCs w:val="30"/>
        </w:rPr>
      </w:pPr>
      <w:bookmarkStart w:id="152" w:name="_Toc129779720"/>
      <w:r>
        <w:rPr>
          <w:rFonts w:ascii="Arial" w:hAnsi="Arial" w:cs="Arial"/>
          <w:b w:val="0"/>
          <w:bCs w:val="0"/>
          <w:sz w:val="30"/>
          <w:szCs w:val="30"/>
        </w:rPr>
        <w:t>Example</w:t>
      </w:r>
      <w:bookmarkEnd w:id="152"/>
    </w:p>
    <w:p w:rsidR="001F1173" w:rsidRPr="007D0FE0" w:rsidRDefault="001F1173" w:rsidP="007D0FE0">
      <w:pPr>
        <w:pStyle w:val="NormalWeb"/>
        <w:spacing w:before="120" w:beforeAutospacing="0" w:after="144" w:afterAutospacing="0"/>
        <w:jc w:val="both"/>
        <w:rPr>
          <w:rFonts w:ascii="Arial" w:hAnsi="Arial" w:cs="Arial"/>
          <w:color w:val="000000"/>
        </w:rPr>
      </w:pPr>
      <w:r>
        <w:rPr>
          <w:rFonts w:ascii="Arial" w:hAnsi="Arial" w:cs="Arial"/>
          <w:color w:val="000000"/>
        </w:rPr>
        <w:t>Following is an example where we us</w:t>
      </w:r>
      <w:r w:rsidR="007D0FE0">
        <w:rPr>
          <w:rFonts w:ascii="Arial" w:hAnsi="Arial" w:cs="Arial"/>
          <w:color w:val="000000"/>
        </w:rPr>
        <w:t>ed &lt;ol type = "i" start = "4" &gt;</w:t>
      </w:r>
    </w:p>
    <w:p w:rsidR="001F1173" w:rsidRDefault="001F1173" w:rsidP="001F1173">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dec"/>
          <w:rFonts w:ascii="var(--bs-font-monospace)" w:hAnsi="var(--bs-font-monospace)"/>
          <w:color w:val="660066"/>
          <w:sz w:val="23"/>
          <w:szCs w:val="23"/>
        </w:rPr>
        <w:t>&lt;!DOCTYPE html&gt;</w:t>
      </w:r>
    </w:p>
    <w:p w:rsidR="001F1173" w:rsidRDefault="001F1173" w:rsidP="001F1173">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tag"/>
          <w:rFonts w:ascii="var(--bs-font-monospace)" w:hAnsi="var(--bs-font-monospace)"/>
          <w:color w:val="000088"/>
          <w:sz w:val="23"/>
          <w:szCs w:val="23"/>
        </w:rPr>
        <w:t>&lt;html&gt;</w:t>
      </w:r>
    </w:p>
    <w:p w:rsidR="001F1173" w:rsidRDefault="001F1173" w:rsidP="001F1173">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
    <w:p w:rsidR="001F1173" w:rsidRDefault="001F1173" w:rsidP="001F1173">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&lt;head&gt;</w:t>
      </w:r>
    </w:p>
    <w:p w:rsidR="001F1173" w:rsidRDefault="001F1173" w:rsidP="001F1173">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&lt;title&gt;</w:t>
      </w:r>
      <w:r>
        <w:rPr>
          <w:rStyle w:val="pln"/>
          <w:rFonts w:ascii="var(--bs-font-monospace)" w:hAnsi="var(--bs-font-monospace)"/>
          <w:color w:val="000000"/>
          <w:sz w:val="23"/>
          <w:szCs w:val="23"/>
        </w:rPr>
        <w:t>HTML Ordered List</w:t>
      </w:r>
      <w:r>
        <w:rPr>
          <w:rStyle w:val="tag"/>
          <w:rFonts w:ascii="var(--bs-font-monospace)" w:hAnsi="var(--bs-font-monospace)"/>
          <w:color w:val="000088"/>
          <w:sz w:val="23"/>
          <w:szCs w:val="23"/>
        </w:rPr>
        <w:t>&lt;/title&gt;</w:t>
      </w:r>
    </w:p>
    <w:p w:rsidR="001F1173" w:rsidRDefault="001F1173" w:rsidP="001F1173">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&lt;/head&gt;</w:t>
      </w:r>
    </w:p>
    <w:p w:rsidR="001F1173" w:rsidRDefault="001F1173" w:rsidP="001F1173">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ab/>
      </w:r>
    </w:p>
    <w:p w:rsidR="001F1173" w:rsidRDefault="001F1173" w:rsidP="001F1173">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&lt;body&gt;</w:t>
      </w:r>
    </w:p>
    <w:p w:rsidR="001F1173" w:rsidRDefault="001F1173" w:rsidP="001F1173">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&lt;ol</w:t>
      </w: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type</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color w:val="008800"/>
          <w:sz w:val="23"/>
          <w:szCs w:val="23"/>
        </w:rPr>
        <w:t>"i"</w:t>
      </w: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start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color w:val="008800"/>
          <w:sz w:val="23"/>
          <w:szCs w:val="23"/>
        </w:rPr>
        <w:t>"4"</w:t>
      </w:r>
      <w:r>
        <w:rPr>
          <w:rStyle w:val="tag"/>
          <w:rFonts w:ascii="var(--bs-font-monospace)" w:hAnsi="var(--bs-font-monospace)"/>
          <w:color w:val="000088"/>
          <w:sz w:val="23"/>
          <w:szCs w:val="23"/>
        </w:rPr>
        <w:t>&gt;</w:t>
      </w:r>
    </w:p>
    <w:p w:rsidR="001F1173" w:rsidRDefault="001F1173" w:rsidP="001F1173">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&lt;li&gt;</w:t>
      </w:r>
      <w:r>
        <w:rPr>
          <w:rStyle w:val="pln"/>
          <w:rFonts w:ascii="var(--bs-font-monospace)" w:hAnsi="var(--bs-font-monospace)"/>
          <w:color w:val="000000"/>
          <w:sz w:val="23"/>
          <w:szCs w:val="23"/>
        </w:rPr>
        <w:t>Beetroot</w:t>
      </w:r>
      <w:r>
        <w:rPr>
          <w:rStyle w:val="tag"/>
          <w:rFonts w:ascii="var(--bs-font-monospace)" w:hAnsi="var(--bs-font-monospace)"/>
          <w:color w:val="000088"/>
          <w:sz w:val="23"/>
          <w:szCs w:val="23"/>
        </w:rPr>
        <w:t>&lt;/li&gt;</w:t>
      </w:r>
    </w:p>
    <w:p w:rsidR="001F1173" w:rsidRDefault="001F1173" w:rsidP="001F1173">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&lt;li&gt;</w:t>
      </w:r>
      <w:r>
        <w:rPr>
          <w:rStyle w:val="pln"/>
          <w:rFonts w:ascii="var(--bs-font-monospace)" w:hAnsi="var(--bs-font-monospace)"/>
          <w:color w:val="000000"/>
          <w:sz w:val="23"/>
          <w:szCs w:val="23"/>
        </w:rPr>
        <w:t>Ginger</w:t>
      </w:r>
      <w:r>
        <w:rPr>
          <w:rStyle w:val="tag"/>
          <w:rFonts w:ascii="var(--bs-font-monospace)" w:hAnsi="var(--bs-font-monospace)"/>
          <w:color w:val="000088"/>
          <w:sz w:val="23"/>
          <w:szCs w:val="23"/>
        </w:rPr>
        <w:t>&lt;/li&gt;</w:t>
      </w:r>
    </w:p>
    <w:p w:rsidR="001F1173" w:rsidRDefault="001F1173" w:rsidP="001F1173">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&lt;li&gt;</w:t>
      </w:r>
      <w:r>
        <w:rPr>
          <w:rStyle w:val="pln"/>
          <w:rFonts w:ascii="var(--bs-font-monospace)" w:hAnsi="var(--bs-font-monospace)"/>
          <w:color w:val="000000"/>
          <w:sz w:val="23"/>
          <w:szCs w:val="23"/>
        </w:rPr>
        <w:t>Potato</w:t>
      </w:r>
      <w:r>
        <w:rPr>
          <w:rStyle w:val="tag"/>
          <w:rFonts w:ascii="var(--bs-font-monospace)" w:hAnsi="var(--bs-font-monospace)"/>
          <w:color w:val="000088"/>
          <w:sz w:val="23"/>
          <w:szCs w:val="23"/>
        </w:rPr>
        <w:t>&lt;/li&gt;</w:t>
      </w:r>
    </w:p>
    <w:p w:rsidR="001F1173" w:rsidRDefault="001F1173" w:rsidP="001F1173">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&lt;li&gt;</w:t>
      </w:r>
      <w:r>
        <w:rPr>
          <w:rStyle w:val="pln"/>
          <w:rFonts w:ascii="var(--bs-font-monospace)" w:hAnsi="var(--bs-font-monospace)"/>
          <w:color w:val="000000"/>
          <w:sz w:val="23"/>
          <w:szCs w:val="23"/>
        </w:rPr>
        <w:t>Radish</w:t>
      </w:r>
      <w:r>
        <w:rPr>
          <w:rStyle w:val="tag"/>
          <w:rFonts w:ascii="var(--bs-font-monospace)" w:hAnsi="var(--bs-font-monospace)"/>
          <w:color w:val="000088"/>
          <w:sz w:val="23"/>
          <w:szCs w:val="23"/>
        </w:rPr>
        <w:t>&lt;/li&gt;</w:t>
      </w:r>
    </w:p>
    <w:p w:rsidR="001F1173" w:rsidRDefault="001F1173" w:rsidP="001F1173">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&lt;/ol&gt;</w:t>
      </w:r>
    </w:p>
    <w:p w:rsidR="001F1173" w:rsidRDefault="001F1173" w:rsidP="001F1173">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&lt;/body&gt;</w:t>
      </w:r>
    </w:p>
    <w:p w:rsidR="001F1173" w:rsidRDefault="001F1173" w:rsidP="001F1173">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ab/>
      </w:r>
    </w:p>
    <w:p w:rsidR="001F1173" w:rsidRDefault="001F1173" w:rsidP="001F1173">
      <w:pPr>
        <w:pStyle w:val="HTMLPreformatted"/>
        <w:pBdr>
          <w:top w:val="single" w:sz="6" w:space="2" w:color="888888"/>
          <w:left w:val="single" w:sz="6" w:space="2" w:color="888888"/>
          <w:bottom w:val="single" w:sz="6" w:space="2" w:color="888888"/>
          <w:right w:val="single" w:sz="6" w:space="2" w:color="888888"/>
        </w:pBdr>
        <w:rPr>
          <w:rFonts w:ascii="var(--bs-font-monospace)" w:hAnsi="var(--bs-font-monospace)"/>
          <w:color w:val="747579"/>
          <w:sz w:val="23"/>
          <w:szCs w:val="23"/>
        </w:rPr>
      </w:pPr>
      <w:r>
        <w:rPr>
          <w:rStyle w:val="tag"/>
          <w:rFonts w:ascii="var(--bs-font-monospace)" w:hAnsi="var(--bs-font-monospace)"/>
          <w:color w:val="000088"/>
          <w:sz w:val="23"/>
          <w:szCs w:val="23"/>
        </w:rPr>
        <w:t>&lt;/html&gt;</w:t>
      </w:r>
    </w:p>
    <w:p w:rsidR="001F1173" w:rsidRDefault="001F1173" w:rsidP="001F1173">
      <w:pPr>
        <w:pStyle w:val="NormalWeb"/>
        <w:spacing w:before="120" w:beforeAutospacing="0" w:after="144" w:afterAutospacing="0"/>
        <w:jc w:val="both"/>
        <w:rPr>
          <w:rFonts w:ascii="Arial" w:hAnsi="Arial" w:cs="Arial"/>
          <w:color w:val="000000"/>
        </w:rPr>
      </w:pPr>
      <w:r>
        <w:rPr>
          <w:rFonts w:ascii="Arial" w:hAnsi="Arial" w:cs="Arial"/>
          <w:color w:val="000000"/>
        </w:rPr>
        <w:t>This will produce the following result −</w:t>
      </w:r>
    </w:p>
    <w:p w:rsidR="001F1173" w:rsidRPr="001F1173" w:rsidRDefault="001F1173" w:rsidP="001F1173">
      <w:pPr>
        <w:numPr>
          <w:ilvl w:val="0"/>
          <w:numId w:val="16"/>
        </w:numPr>
        <w:spacing w:before="100" w:beforeAutospacing="1" w:after="100" w:afterAutospacing="1" w:line="240" w:lineRule="auto"/>
        <w:rPr>
          <w:rFonts w:ascii="Times New Roman" w:eastAsia="Times New Roman" w:hAnsi="Times New Roman" w:cs="Times New Roman"/>
          <w:color w:val="000000"/>
          <w:sz w:val="27"/>
          <w:szCs w:val="27"/>
        </w:rPr>
      </w:pPr>
      <w:r w:rsidRPr="001F1173">
        <w:rPr>
          <w:rFonts w:ascii="Times New Roman" w:eastAsia="Times New Roman" w:hAnsi="Times New Roman" w:cs="Times New Roman"/>
          <w:color w:val="000000"/>
          <w:sz w:val="27"/>
          <w:szCs w:val="27"/>
        </w:rPr>
        <w:t>Beetroot</w:t>
      </w:r>
    </w:p>
    <w:p w:rsidR="001F1173" w:rsidRPr="001F1173" w:rsidRDefault="001F1173" w:rsidP="001F1173">
      <w:pPr>
        <w:numPr>
          <w:ilvl w:val="0"/>
          <w:numId w:val="16"/>
        </w:numPr>
        <w:spacing w:before="100" w:beforeAutospacing="1" w:after="100" w:afterAutospacing="1" w:line="240" w:lineRule="auto"/>
        <w:rPr>
          <w:rFonts w:ascii="Times New Roman" w:eastAsia="Times New Roman" w:hAnsi="Times New Roman" w:cs="Times New Roman"/>
          <w:color w:val="000000"/>
          <w:sz w:val="27"/>
          <w:szCs w:val="27"/>
        </w:rPr>
      </w:pPr>
      <w:r w:rsidRPr="001F1173">
        <w:rPr>
          <w:rFonts w:ascii="Times New Roman" w:eastAsia="Times New Roman" w:hAnsi="Times New Roman" w:cs="Times New Roman"/>
          <w:color w:val="000000"/>
          <w:sz w:val="27"/>
          <w:szCs w:val="27"/>
        </w:rPr>
        <w:t>Ginger</w:t>
      </w:r>
    </w:p>
    <w:p w:rsidR="001F1173" w:rsidRPr="001F1173" w:rsidRDefault="001F1173" w:rsidP="001F1173">
      <w:pPr>
        <w:numPr>
          <w:ilvl w:val="0"/>
          <w:numId w:val="16"/>
        </w:numPr>
        <w:spacing w:before="100" w:beforeAutospacing="1" w:after="100" w:afterAutospacing="1" w:line="240" w:lineRule="auto"/>
        <w:rPr>
          <w:rFonts w:ascii="Times New Roman" w:eastAsia="Times New Roman" w:hAnsi="Times New Roman" w:cs="Times New Roman"/>
          <w:color w:val="000000"/>
          <w:sz w:val="27"/>
          <w:szCs w:val="27"/>
        </w:rPr>
      </w:pPr>
      <w:r w:rsidRPr="001F1173">
        <w:rPr>
          <w:rFonts w:ascii="Times New Roman" w:eastAsia="Times New Roman" w:hAnsi="Times New Roman" w:cs="Times New Roman"/>
          <w:color w:val="000000"/>
          <w:sz w:val="27"/>
          <w:szCs w:val="27"/>
        </w:rPr>
        <w:t>Potato</w:t>
      </w:r>
    </w:p>
    <w:p w:rsidR="001F1173" w:rsidRPr="001F1173" w:rsidRDefault="001F1173" w:rsidP="001F1173">
      <w:pPr>
        <w:numPr>
          <w:ilvl w:val="0"/>
          <w:numId w:val="16"/>
        </w:numPr>
        <w:spacing w:before="100" w:beforeAutospacing="1" w:after="100" w:afterAutospacing="1" w:line="240" w:lineRule="auto"/>
        <w:rPr>
          <w:rFonts w:ascii="Times New Roman" w:eastAsia="Times New Roman" w:hAnsi="Times New Roman" w:cs="Times New Roman"/>
          <w:color w:val="000000"/>
          <w:sz w:val="27"/>
          <w:szCs w:val="27"/>
        </w:rPr>
      </w:pPr>
      <w:r w:rsidRPr="001F1173">
        <w:rPr>
          <w:rFonts w:ascii="Times New Roman" w:eastAsia="Times New Roman" w:hAnsi="Times New Roman" w:cs="Times New Roman"/>
          <w:color w:val="000000"/>
          <w:sz w:val="27"/>
          <w:szCs w:val="27"/>
        </w:rPr>
        <w:t>Radish</w:t>
      </w:r>
    </w:p>
    <w:p w:rsidR="00D010E6" w:rsidRDefault="00D010E6" w:rsidP="00DD714D">
      <w:pPr>
        <w:pStyle w:val="Heading1"/>
      </w:pPr>
    </w:p>
    <w:p w:rsidR="00DD714D" w:rsidRDefault="00DD714D" w:rsidP="00DD714D">
      <w:pPr>
        <w:pStyle w:val="Heading1"/>
        <w:numPr>
          <w:ilvl w:val="0"/>
          <w:numId w:val="6"/>
        </w:numPr>
        <w:rPr>
          <w:sz w:val="40"/>
        </w:rPr>
      </w:pPr>
      <w:bookmarkStart w:id="153" w:name="_Toc129779721"/>
      <w:r w:rsidRPr="00DD714D">
        <w:rPr>
          <w:sz w:val="40"/>
        </w:rPr>
        <w:t>HTML  Table</w:t>
      </w:r>
      <w:bookmarkEnd w:id="153"/>
    </w:p>
    <w:p w:rsidR="00DD714D" w:rsidRPr="00DD714D" w:rsidRDefault="00DD714D" w:rsidP="00DD714D">
      <w:pPr>
        <w:shd w:val="clear" w:color="auto" w:fill="FFFFFF"/>
        <w:spacing w:before="288" w:after="288" w:line="240" w:lineRule="auto"/>
        <w:rPr>
          <w:rFonts w:ascii="Verdana" w:eastAsia="Times New Roman" w:hAnsi="Verdana" w:cs="Times New Roman"/>
          <w:color w:val="000000"/>
          <w:sz w:val="24"/>
          <w:szCs w:val="24"/>
        </w:rPr>
      </w:pPr>
      <w:r w:rsidRPr="00DD714D">
        <w:rPr>
          <w:rFonts w:ascii="Verdana" w:eastAsia="Times New Roman" w:hAnsi="Verdana" w:cs="Times New Roman"/>
          <w:color w:val="000000"/>
          <w:sz w:val="24"/>
          <w:szCs w:val="24"/>
        </w:rPr>
        <w:t>HTML tables allow web developers to arrange data into rows and columns.</w:t>
      </w:r>
    </w:p>
    <w:p w:rsidR="00DD714D" w:rsidRDefault="00DD714D" w:rsidP="00DD714D">
      <w:pPr>
        <w:pStyle w:val="Heading2"/>
        <w:shd w:val="clear" w:color="auto" w:fill="FFFFFF"/>
        <w:spacing w:before="150" w:beforeAutospacing="0" w:after="150" w:afterAutospacing="0"/>
        <w:rPr>
          <w:rFonts w:ascii="Segoe UI" w:hAnsi="Segoe UI" w:cs="Segoe UI"/>
          <w:b w:val="0"/>
          <w:bCs w:val="0"/>
          <w:color w:val="000000"/>
          <w:sz w:val="48"/>
          <w:szCs w:val="48"/>
        </w:rPr>
      </w:pPr>
      <w:bookmarkStart w:id="154" w:name="_Toc129779722"/>
      <w:r>
        <w:rPr>
          <w:rFonts w:ascii="Segoe UI" w:hAnsi="Segoe UI" w:cs="Segoe UI"/>
          <w:b w:val="0"/>
          <w:bCs w:val="0"/>
          <w:color w:val="000000"/>
          <w:sz w:val="48"/>
          <w:szCs w:val="48"/>
        </w:rPr>
        <w:t>HTML Table Tags</w:t>
      </w:r>
      <w:bookmarkEnd w:id="154"/>
    </w:p>
    <w:tbl>
      <w:tblPr>
        <w:tblW w:w="10680" w:type="dxa"/>
        <w:tblBorders>
          <w:top w:val="single" w:sz="6" w:space="0" w:color="CCCCCC"/>
          <w:left w:val="single" w:sz="6" w:space="0" w:color="CCCCCC"/>
          <w:bottom w:val="single" w:sz="6" w:space="0" w:color="CCCCCC"/>
          <w:right w:val="single" w:sz="6" w:space="0" w:color="CCCCCC"/>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950"/>
        <w:gridCol w:w="8730"/>
      </w:tblGrid>
      <w:tr w:rsidR="00DD714D" w:rsidTr="00110A34">
        <w:tc>
          <w:tcPr>
            <w:tcW w:w="1950" w:type="dxa"/>
            <w:shd w:val="clear" w:color="auto" w:fill="FFFFFF"/>
            <w:tcMar>
              <w:top w:w="120" w:type="dxa"/>
              <w:left w:w="240" w:type="dxa"/>
              <w:bottom w:w="120" w:type="dxa"/>
              <w:right w:w="120" w:type="dxa"/>
            </w:tcMar>
            <w:hideMark/>
          </w:tcPr>
          <w:p w:rsidR="00DD714D" w:rsidRDefault="00DD714D">
            <w:pPr>
              <w:spacing w:before="300" w:after="300"/>
              <w:rPr>
                <w:rFonts w:ascii="Verdana" w:hAnsi="Verdana"/>
                <w:b/>
                <w:bCs/>
                <w:color w:val="000000"/>
                <w:sz w:val="23"/>
                <w:szCs w:val="23"/>
              </w:rPr>
            </w:pPr>
            <w:r>
              <w:rPr>
                <w:rFonts w:ascii="Verdana" w:hAnsi="Verdana"/>
                <w:b/>
                <w:bCs/>
                <w:color w:val="000000"/>
                <w:sz w:val="23"/>
                <w:szCs w:val="23"/>
              </w:rPr>
              <w:t>Tag</w:t>
            </w:r>
          </w:p>
        </w:tc>
        <w:tc>
          <w:tcPr>
            <w:tcW w:w="8730" w:type="dxa"/>
            <w:shd w:val="clear" w:color="auto" w:fill="FFFFFF"/>
            <w:tcMar>
              <w:top w:w="120" w:type="dxa"/>
              <w:left w:w="120" w:type="dxa"/>
              <w:bottom w:w="120" w:type="dxa"/>
              <w:right w:w="120" w:type="dxa"/>
            </w:tcMar>
            <w:hideMark/>
          </w:tcPr>
          <w:p w:rsidR="00DD714D" w:rsidRDefault="00DD714D">
            <w:pPr>
              <w:spacing w:before="300" w:after="300"/>
              <w:rPr>
                <w:rFonts w:ascii="Verdana" w:hAnsi="Verdana"/>
                <w:b/>
                <w:bCs/>
                <w:color w:val="000000"/>
                <w:sz w:val="23"/>
                <w:szCs w:val="23"/>
              </w:rPr>
            </w:pPr>
            <w:r>
              <w:rPr>
                <w:rFonts w:ascii="Verdana" w:hAnsi="Verdana"/>
                <w:b/>
                <w:bCs/>
                <w:color w:val="000000"/>
                <w:sz w:val="23"/>
                <w:szCs w:val="23"/>
              </w:rPr>
              <w:t>Description</w:t>
            </w:r>
          </w:p>
        </w:tc>
      </w:tr>
      <w:tr w:rsidR="00DD714D" w:rsidTr="00110A34">
        <w:tc>
          <w:tcPr>
            <w:tcW w:w="1950" w:type="dxa"/>
            <w:shd w:val="clear" w:color="auto" w:fill="E7E9EB"/>
            <w:tcMar>
              <w:top w:w="120" w:type="dxa"/>
              <w:left w:w="240" w:type="dxa"/>
              <w:bottom w:w="120" w:type="dxa"/>
              <w:right w:w="120" w:type="dxa"/>
            </w:tcMar>
            <w:hideMark/>
          </w:tcPr>
          <w:p w:rsidR="00DD714D" w:rsidRDefault="00F13E67">
            <w:pPr>
              <w:spacing w:before="300" w:after="300"/>
              <w:rPr>
                <w:rFonts w:ascii="Verdana" w:hAnsi="Verdana"/>
                <w:color w:val="000000"/>
                <w:sz w:val="23"/>
                <w:szCs w:val="23"/>
              </w:rPr>
            </w:pPr>
            <w:hyperlink r:id="rId58" w:history="1">
              <w:r w:rsidR="00DD714D">
                <w:rPr>
                  <w:rStyle w:val="Hyperlink"/>
                  <w:rFonts w:ascii="Verdana" w:hAnsi="Verdana"/>
                  <w:sz w:val="23"/>
                  <w:szCs w:val="23"/>
                </w:rPr>
                <w:t>&lt;table&gt;</w:t>
              </w:r>
            </w:hyperlink>
          </w:p>
        </w:tc>
        <w:tc>
          <w:tcPr>
            <w:tcW w:w="8730" w:type="dxa"/>
            <w:shd w:val="clear" w:color="auto" w:fill="E7E9EB"/>
            <w:tcMar>
              <w:top w:w="120" w:type="dxa"/>
              <w:left w:w="120" w:type="dxa"/>
              <w:bottom w:w="120" w:type="dxa"/>
              <w:right w:w="120" w:type="dxa"/>
            </w:tcMar>
            <w:hideMark/>
          </w:tcPr>
          <w:p w:rsidR="00DD714D" w:rsidRDefault="00DD714D">
            <w:pPr>
              <w:spacing w:before="300" w:after="300"/>
              <w:rPr>
                <w:rFonts w:ascii="Verdana" w:hAnsi="Verdana"/>
                <w:color w:val="000000"/>
                <w:sz w:val="23"/>
                <w:szCs w:val="23"/>
              </w:rPr>
            </w:pPr>
            <w:r>
              <w:rPr>
                <w:rFonts w:ascii="Verdana" w:hAnsi="Verdana"/>
                <w:color w:val="000000"/>
                <w:sz w:val="23"/>
                <w:szCs w:val="23"/>
              </w:rPr>
              <w:t>Defines a table</w:t>
            </w:r>
          </w:p>
        </w:tc>
      </w:tr>
      <w:tr w:rsidR="00DD714D" w:rsidTr="00110A34">
        <w:tc>
          <w:tcPr>
            <w:tcW w:w="1950" w:type="dxa"/>
            <w:shd w:val="clear" w:color="auto" w:fill="FFFFFF"/>
            <w:tcMar>
              <w:top w:w="120" w:type="dxa"/>
              <w:left w:w="240" w:type="dxa"/>
              <w:bottom w:w="120" w:type="dxa"/>
              <w:right w:w="120" w:type="dxa"/>
            </w:tcMar>
            <w:hideMark/>
          </w:tcPr>
          <w:p w:rsidR="00DD714D" w:rsidRDefault="00F13E67">
            <w:pPr>
              <w:spacing w:before="300" w:after="300"/>
              <w:rPr>
                <w:rFonts w:ascii="Verdana" w:hAnsi="Verdana"/>
                <w:color w:val="000000"/>
                <w:sz w:val="23"/>
                <w:szCs w:val="23"/>
              </w:rPr>
            </w:pPr>
            <w:hyperlink r:id="rId59" w:history="1">
              <w:r w:rsidR="00DD714D">
                <w:rPr>
                  <w:rStyle w:val="Hyperlink"/>
                  <w:rFonts w:ascii="Verdana" w:hAnsi="Verdana"/>
                  <w:sz w:val="23"/>
                  <w:szCs w:val="23"/>
                </w:rPr>
                <w:t>&lt;th&gt;</w:t>
              </w:r>
            </w:hyperlink>
          </w:p>
        </w:tc>
        <w:tc>
          <w:tcPr>
            <w:tcW w:w="8730" w:type="dxa"/>
            <w:shd w:val="clear" w:color="auto" w:fill="FFFFFF"/>
            <w:tcMar>
              <w:top w:w="120" w:type="dxa"/>
              <w:left w:w="120" w:type="dxa"/>
              <w:bottom w:w="120" w:type="dxa"/>
              <w:right w:w="120" w:type="dxa"/>
            </w:tcMar>
            <w:hideMark/>
          </w:tcPr>
          <w:p w:rsidR="00DD714D" w:rsidRDefault="00DD714D">
            <w:pPr>
              <w:spacing w:before="300" w:after="300"/>
              <w:rPr>
                <w:rFonts w:ascii="Verdana" w:hAnsi="Verdana"/>
                <w:color w:val="000000"/>
                <w:sz w:val="23"/>
                <w:szCs w:val="23"/>
              </w:rPr>
            </w:pPr>
            <w:r>
              <w:rPr>
                <w:rFonts w:ascii="Verdana" w:hAnsi="Verdana"/>
                <w:color w:val="000000"/>
                <w:sz w:val="23"/>
                <w:szCs w:val="23"/>
              </w:rPr>
              <w:t>Defines a header cell in a table</w:t>
            </w:r>
          </w:p>
        </w:tc>
      </w:tr>
      <w:tr w:rsidR="00DD714D" w:rsidTr="00110A34">
        <w:tc>
          <w:tcPr>
            <w:tcW w:w="1950" w:type="dxa"/>
            <w:shd w:val="clear" w:color="auto" w:fill="E7E9EB"/>
            <w:tcMar>
              <w:top w:w="120" w:type="dxa"/>
              <w:left w:w="240" w:type="dxa"/>
              <w:bottom w:w="120" w:type="dxa"/>
              <w:right w:w="120" w:type="dxa"/>
            </w:tcMar>
            <w:hideMark/>
          </w:tcPr>
          <w:p w:rsidR="00DD714D" w:rsidRDefault="00F13E67">
            <w:pPr>
              <w:spacing w:before="300" w:after="300"/>
              <w:rPr>
                <w:rFonts w:ascii="Verdana" w:hAnsi="Verdana"/>
                <w:color w:val="000000"/>
                <w:sz w:val="23"/>
                <w:szCs w:val="23"/>
              </w:rPr>
            </w:pPr>
            <w:hyperlink r:id="rId60" w:history="1">
              <w:r w:rsidR="00DD714D">
                <w:rPr>
                  <w:rStyle w:val="Hyperlink"/>
                  <w:rFonts w:ascii="Verdana" w:hAnsi="Verdana"/>
                  <w:sz w:val="23"/>
                  <w:szCs w:val="23"/>
                </w:rPr>
                <w:t>&lt;tr&gt;</w:t>
              </w:r>
            </w:hyperlink>
          </w:p>
        </w:tc>
        <w:tc>
          <w:tcPr>
            <w:tcW w:w="8730" w:type="dxa"/>
            <w:shd w:val="clear" w:color="auto" w:fill="E7E9EB"/>
            <w:tcMar>
              <w:top w:w="120" w:type="dxa"/>
              <w:left w:w="120" w:type="dxa"/>
              <w:bottom w:w="120" w:type="dxa"/>
              <w:right w:w="120" w:type="dxa"/>
            </w:tcMar>
            <w:hideMark/>
          </w:tcPr>
          <w:p w:rsidR="00DD714D" w:rsidRDefault="00DD714D">
            <w:pPr>
              <w:spacing w:before="300" w:after="300"/>
              <w:rPr>
                <w:rFonts w:ascii="Verdana" w:hAnsi="Verdana"/>
                <w:color w:val="000000"/>
                <w:sz w:val="23"/>
                <w:szCs w:val="23"/>
              </w:rPr>
            </w:pPr>
            <w:r>
              <w:rPr>
                <w:rFonts w:ascii="Verdana" w:hAnsi="Verdana"/>
                <w:color w:val="000000"/>
                <w:sz w:val="23"/>
                <w:szCs w:val="23"/>
              </w:rPr>
              <w:t>Defines a row in a table</w:t>
            </w:r>
          </w:p>
        </w:tc>
      </w:tr>
      <w:tr w:rsidR="00DD714D" w:rsidTr="00110A34">
        <w:tc>
          <w:tcPr>
            <w:tcW w:w="1950" w:type="dxa"/>
            <w:shd w:val="clear" w:color="auto" w:fill="FFFFFF"/>
            <w:tcMar>
              <w:top w:w="120" w:type="dxa"/>
              <w:left w:w="240" w:type="dxa"/>
              <w:bottom w:w="120" w:type="dxa"/>
              <w:right w:w="120" w:type="dxa"/>
            </w:tcMar>
            <w:hideMark/>
          </w:tcPr>
          <w:p w:rsidR="00DD714D" w:rsidRDefault="00F13E67">
            <w:pPr>
              <w:spacing w:before="300" w:after="300"/>
              <w:rPr>
                <w:rFonts w:ascii="Verdana" w:hAnsi="Verdana"/>
                <w:color w:val="000000"/>
                <w:sz w:val="23"/>
                <w:szCs w:val="23"/>
              </w:rPr>
            </w:pPr>
            <w:hyperlink r:id="rId61" w:history="1">
              <w:r w:rsidR="00DD714D">
                <w:rPr>
                  <w:rStyle w:val="Hyperlink"/>
                  <w:rFonts w:ascii="Verdana" w:hAnsi="Verdana"/>
                  <w:sz w:val="23"/>
                  <w:szCs w:val="23"/>
                </w:rPr>
                <w:t>&lt;td&gt;</w:t>
              </w:r>
            </w:hyperlink>
          </w:p>
        </w:tc>
        <w:tc>
          <w:tcPr>
            <w:tcW w:w="8730" w:type="dxa"/>
            <w:shd w:val="clear" w:color="auto" w:fill="FFFFFF"/>
            <w:tcMar>
              <w:top w:w="120" w:type="dxa"/>
              <w:left w:w="120" w:type="dxa"/>
              <w:bottom w:w="120" w:type="dxa"/>
              <w:right w:w="120" w:type="dxa"/>
            </w:tcMar>
            <w:hideMark/>
          </w:tcPr>
          <w:p w:rsidR="00DD714D" w:rsidRDefault="00DD714D">
            <w:pPr>
              <w:spacing w:before="300" w:after="300"/>
              <w:rPr>
                <w:rFonts w:ascii="Verdana" w:hAnsi="Verdana"/>
                <w:color w:val="000000"/>
                <w:sz w:val="23"/>
                <w:szCs w:val="23"/>
              </w:rPr>
            </w:pPr>
            <w:r>
              <w:rPr>
                <w:rFonts w:ascii="Verdana" w:hAnsi="Verdana"/>
                <w:color w:val="000000"/>
                <w:sz w:val="23"/>
                <w:szCs w:val="23"/>
              </w:rPr>
              <w:t>Defines a cell in a table</w:t>
            </w:r>
          </w:p>
        </w:tc>
      </w:tr>
      <w:tr w:rsidR="00DD714D" w:rsidTr="00110A34">
        <w:tc>
          <w:tcPr>
            <w:tcW w:w="1950" w:type="dxa"/>
            <w:shd w:val="clear" w:color="auto" w:fill="E7E9EB"/>
            <w:tcMar>
              <w:top w:w="120" w:type="dxa"/>
              <w:left w:w="240" w:type="dxa"/>
              <w:bottom w:w="120" w:type="dxa"/>
              <w:right w:w="120" w:type="dxa"/>
            </w:tcMar>
            <w:hideMark/>
          </w:tcPr>
          <w:p w:rsidR="00DD714D" w:rsidRDefault="00F13E67">
            <w:pPr>
              <w:spacing w:before="300" w:after="300"/>
              <w:rPr>
                <w:rFonts w:ascii="Verdana" w:hAnsi="Verdana"/>
                <w:color w:val="000000"/>
                <w:sz w:val="23"/>
                <w:szCs w:val="23"/>
              </w:rPr>
            </w:pPr>
            <w:hyperlink r:id="rId62" w:history="1">
              <w:r w:rsidR="00DD714D">
                <w:rPr>
                  <w:rStyle w:val="Hyperlink"/>
                  <w:rFonts w:ascii="Verdana" w:hAnsi="Verdana"/>
                  <w:sz w:val="23"/>
                  <w:szCs w:val="23"/>
                </w:rPr>
                <w:t>&lt;caption&gt;</w:t>
              </w:r>
            </w:hyperlink>
          </w:p>
        </w:tc>
        <w:tc>
          <w:tcPr>
            <w:tcW w:w="8730" w:type="dxa"/>
            <w:shd w:val="clear" w:color="auto" w:fill="E7E9EB"/>
            <w:tcMar>
              <w:top w:w="120" w:type="dxa"/>
              <w:left w:w="120" w:type="dxa"/>
              <w:bottom w:w="120" w:type="dxa"/>
              <w:right w:w="120" w:type="dxa"/>
            </w:tcMar>
            <w:hideMark/>
          </w:tcPr>
          <w:p w:rsidR="00DD714D" w:rsidRDefault="00DD714D">
            <w:pPr>
              <w:spacing w:before="300" w:after="300"/>
              <w:rPr>
                <w:rFonts w:ascii="Verdana" w:hAnsi="Verdana"/>
                <w:color w:val="000000"/>
                <w:sz w:val="23"/>
                <w:szCs w:val="23"/>
              </w:rPr>
            </w:pPr>
            <w:r>
              <w:rPr>
                <w:rFonts w:ascii="Verdana" w:hAnsi="Verdana"/>
                <w:color w:val="000000"/>
                <w:sz w:val="23"/>
                <w:szCs w:val="23"/>
              </w:rPr>
              <w:t>Defines a table caption</w:t>
            </w:r>
          </w:p>
        </w:tc>
      </w:tr>
      <w:tr w:rsidR="00DD714D" w:rsidTr="00110A34">
        <w:tc>
          <w:tcPr>
            <w:tcW w:w="1950" w:type="dxa"/>
            <w:shd w:val="clear" w:color="auto" w:fill="FFFFFF"/>
            <w:tcMar>
              <w:top w:w="120" w:type="dxa"/>
              <w:left w:w="240" w:type="dxa"/>
              <w:bottom w:w="120" w:type="dxa"/>
              <w:right w:w="120" w:type="dxa"/>
            </w:tcMar>
            <w:hideMark/>
          </w:tcPr>
          <w:p w:rsidR="00DD714D" w:rsidRDefault="00F13E67">
            <w:pPr>
              <w:spacing w:before="300" w:after="300"/>
              <w:rPr>
                <w:rFonts w:ascii="Verdana" w:hAnsi="Verdana"/>
                <w:color w:val="000000"/>
                <w:sz w:val="23"/>
                <w:szCs w:val="23"/>
              </w:rPr>
            </w:pPr>
            <w:hyperlink r:id="rId63" w:history="1">
              <w:r w:rsidR="00DD714D">
                <w:rPr>
                  <w:rStyle w:val="Hyperlink"/>
                  <w:rFonts w:ascii="Verdana" w:hAnsi="Verdana"/>
                  <w:sz w:val="23"/>
                  <w:szCs w:val="23"/>
                </w:rPr>
                <w:t>&lt;colgroup&gt;</w:t>
              </w:r>
            </w:hyperlink>
          </w:p>
        </w:tc>
        <w:tc>
          <w:tcPr>
            <w:tcW w:w="8730" w:type="dxa"/>
            <w:shd w:val="clear" w:color="auto" w:fill="FFFFFF"/>
            <w:tcMar>
              <w:top w:w="120" w:type="dxa"/>
              <w:left w:w="120" w:type="dxa"/>
              <w:bottom w:w="120" w:type="dxa"/>
              <w:right w:w="120" w:type="dxa"/>
            </w:tcMar>
            <w:hideMark/>
          </w:tcPr>
          <w:p w:rsidR="00DD714D" w:rsidRDefault="00DD714D">
            <w:pPr>
              <w:spacing w:before="300" w:after="300"/>
              <w:rPr>
                <w:rFonts w:ascii="Verdana" w:hAnsi="Verdana"/>
                <w:color w:val="000000"/>
                <w:sz w:val="23"/>
                <w:szCs w:val="23"/>
              </w:rPr>
            </w:pPr>
            <w:r>
              <w:rPr>
                <w:rFonts w:ascii="Verdana" w:hAnsi="Verdana"/>
                <w:color w:val="000000"/>
                <w:sz w:val="23"/>
                <w:szCs w:val="23"/>
              </w:rPr>
              <w:t>Specifies a group of one or more columns in a table for formatting</w:t>
            </w:r>
          </w:p>
        </w:tc>
      </w:tr>
      <w:tr w:rsidR="00DD714D" w:rsidTr="00110A34">
        <w:tc>
          <w:tcPr>
            <w:tcW w:w="1950" w:type="dxa"/>
            <w:shd w:val="clear" w:color="auto" w:fill="E7E9EB"/>
            <w:tcMar>
              <w:top w:w="120" w:type="dxa"/>
              <w:left w:w="240" w:type="dxa"/>
              <w:bottom w:w="120" w:type="dxa"/>
              <w:right w:w="120" w:type="dxa"/>
            </w:tcMar>
            <w:hideMark/>
          </w:tcPr>
          <w:p w:rsidR="00DD714D" w:rsidRDefault="00F13E67">
            <w:pPr>
              <w:spacing w:before="300" w:after="300"/>
              <w:rPr>
                <w:rFonts w:ascii="Verdana" w:hAnsi="Verdana"/>
                <w:color w:val="000000"/>
                <w:sz w:val="23"/>
                <w:szCs w:val="23"/>
              </w:rPr>
            </w:pPr>
            <w:hyperlink r:id="rId64" w:history="1">
              <w:r w:rsidR="00DD714D">
                <w:rPr>
                  <w:rStyle w:val="Hyperlink"/>
                  <w:rFonts w:ascii="Verdana" w:hAnsi="Verdana"/>
                  <w:sz w:val="23"/>
                  <w:szCs w:val="23"/>
                </w:rPr>
                <w:t>&lt;col&gt;</w:t>
              </w:r>
            </w:hyperlink>
          </w:p>
        </w:tc>
        <w:tc>
          <w:tcPr>
            <w:tcW w:w="8730" w:type="dxa"/>
            <w:shd w:val="clear" w:color="auto" w:fill="E7E9EB"/>
            <w:tcMar>
              <w:top w:w="120" w:type="dxa"/>
              <w:left w:w="120" w:type="dxa"/>
              <w:bottom w:w="120" w:type="dxa"/>
              <w:right w:w="120" w:type="dxa"/>
            </w:tcMar>
            <w:hideMark/>
          </w:tcPr>
          <w:p w:rsidR="00DD714D" w:rsidRDefault="00DD714D">
            <w:pPr>
              <w:spacing w:before="300" w:after="300"/>
              <w:rPr>
                <w:rFonts w:ascii="Verdana" w:hAnsi="Verdana"/>
                <w:color w:val="000000"/>
                <w:sz w:val="23"/>
                <w:szCs w:val="23"/>
              </w:rPr>
            </w:pPr>
            <w:r>
              <w:rPr>
                <w:rFonts w:ascii="Verdana" w:hAnsi="Verdana"/>
                <w:color w:val="000000"/>
                <w:sz w:val="23"/>
                <w:szCs w:val="23"/>
              </w:rPr>
              <w:t>Specifies column properties for each column within a &lt;colgroup&gt; element</w:t>
            </w:r>
          </w:p>
        </w:tc>
      </w:tr>
      <w:tr w:rsidR="00DD714D" w:rsidTr="00110A34">
        <w:tc>
          <w:tcPr>
            <w:tcW w:w="1950" w:type="dxa"/>
            <w:shd w:val="clear" w:color="auto" w:fill="FFFFFF"/>
            <w:tcMar>
              <w:top w:w="120" w:type="dxa"/>
              <w:left w:w="240" w:type="dxa"/>
              <w:bottom w:w="120" w:type="dxa"/>
              <w:right w:w="120" w:type="dxa"/>
            </w:tcMar>
            <w:hideMark/>
          </w:tcPr>
          <w:p w:rsidR="00DD714D" w:rsidRDefault="00F13E67">
            <w:pPr>
              <w:spacing w:before="300" w:after="300"/>
              <w:rPr>
                <w:rFonts w:ascii="Verdana" w:hAnsi="Verdana"/>
                <w:color w:val="000000"/>
                <w:sz w:val="23"/>
                <w:szCs w:val="23"/>
              </w:rPr>
            </w:pPr>
            <w:hyperlink r:id="rId65" w:history="1">
              <w:r w:rsidR="00DD714D">
                <w:rPr>
                  <w:rStyle w:val="Hyperlink"/>
                  <w:rFonts w:ascii="Verdana" w:hAnsi="Verdana"/>
                  <w:sz w:val="23"/>
                  <w:szCs w:val="23"/>
                </w:rPr>
                <w:t>&lt;thead&gt;</w:t>
              </w:r>
            </w:hyperlink>
          </w:p>
        </w:tc>
        <w:tc>
          <w:tcPr>
            <w:tcW w:w="8730" w:type="dxa"/>
            <w:shd w:val="clear" w:color="auto" w:fill="FFFFFF"/>
            <w:tcMar>
              <w:top w:w="120" w:type="dxa"/>
              <w:left w:w="120" w:type="dxa"/>
              <w:bottom w:w="120" w:type="dxa"/>
              <w:right w:w="120" w:type="dxa"/>
            </w:tcMar>
            <w:hideMark/>
          </w:tcPr>
          <w:p w:rsidR="00DD714D" w:rsidRDefault="00DD714D">
            <w:pPr>
              <w:spacing w:before="300" w:after="300"/>
              <w:rPr>
                <w:rFonts w:ascii="Verdana" w:hAnsi="Verdana"/>
                <w:color w:val="000000"/>
                <w:sz w:val="23"/>
                <w:szCs w:val="23"/>
              </w:rPr>
            </w:pPr>
            <w:r>
              <w:rPr>
                <w:rFonts w:ascii="Verdana" w:hAnsi="Verdana"/>
                <w:color w:val="000000"/>
                <w:sz w:val="23"/>
                <w:szCs w:val="23"/>
              </w:rPr>
              <w:t>Groups the header content in a table</w:t>
            </w:r>
          </w:p>
        </w:tc>
      </w:tr>
      <w:tr w:rsidR="00DD714D" w:rsidTr="00110A34">
        <w:tc>
          <w:tcPr>
            <w:tcW w:w="1950" w:type="dxa"/>
            <w:shd w:val="clear" w:color="auto" w:fill="E7E9EB"/>
            <w:tcMar>
              <w:top w:w="120" w:type="dxa"/>
              <w:left w:w="240" w:type="dxa"/>
              <w:bottom w:w="120" w:type="dxa"/>
              <w:right w:w="120" w:type="dxa"/>
            </w:tcMar>
            <w:hideMark/>
          </w:tcPr>
          <w:p w:rsidR="00DD714D" w:rsidRDefault="00F13E67">
            <w:pPr>
              <w:spacing w:before="300" w:after="300"/>
              <w:rPr>
                <w:rFonts w:ascii="Verdana" w:hAnsi="Verdana"/>
                <w:color w:val="000000"/>
                <w:sz w:val="23"/>
                <w:szCs w:val="23"/>
              </w:rPr>
            </w:pPr>
            <w:hyperlink r:id="rId66" w:history="1">
              <w:r w:rsidR="00DD714D">
                <w:rPr>
                  <w:rStyle w:val="Hyperlink"/>
                  <w:rFonts w:ascii="Verdana" w:hAnsi="Verdana"/>
                  <w:sz w:val="23"/>
                  <w:szCs w:val="23"/>
                </w:rPr>
                <w:t>&lt;tbody&gt;</w:t>
              </w:r>
            </w:hyperlink>
          </w:p>
        </w:tc>
        <w:tc>
          <w:tcPr>
            <w:tcW w:w="8730" w:type="dxa"/>
            <w:shd w:val="clear" w:color="auto" w:fill="E7E9EB"/>
            <w:tcMar>
              <w:top w:w="120" w:type="dxa"/>
              <w:left w:w="120" w:type="dxa"/>
              <w:bottom w:w="120" w:type="dxa"/>
              <w:right w:w="120" w:type="dxa"/>
            </w:tcMar>
            <w:hideMark/>
          </w:tcPr>
          <w:p w:rsidR="00DD714D" w:rsidRDefault="00DD714D">
            <w:pPr>
              <w:spacing w:before="300" w:after="300"/>
              <w:rPr>
                <w:rFonts w:ascii="Verdana" w:hAnsi="Verdana"/>
                <w:color w:val="000000"/>
                <w:sz w:val="23"/>
                <w:szCs w:val="23"/>
              </w:rPr>
            </w:pPr>
            <w:r>
              <w:rPr>
                <w:rFonts w:ascii="Verdana" w:hAnsi="Verdana"/>
                <w:color w:val="000000"/>
                <w:sz w:val="23"/>
                <w:szCs w:val="23"/>
              </w:rPr>
              <w:t>Groups the body content in a table</w:t>
            </w:r>
          </w:p>
        </w:tc>
      </w:tr>
      <w:tr w:rsidR="00DD714D" w:rsidTr="00110A34">
        <w:tc>
          <w:tcPr>
            <w:tcW w:w="1950" w:type="dxa"/>
            <w:shd w:val="clear" w:color="auto" w:fill="FFFFFF"/>
            <w:tcMar>
              <w:top w:w="120" w:type="dxa"/>
              <w:left w:w="240" w:type="dxa"/>
              <w:bottom w:w="120" w:type="dxa"/>
              <w:right w:w="120" w:type="dxa"/>
            </w:tcMar>
            <w:hideMark/>
          </w:tcPr>
          <w:p w:rsidR="00DD714D" w:rsidRDefault="00F13E67">
            <w:pPr>
              <w:spacing w:before="300" w:after="300"/>
              <w:rPr>
                <w:rFonts w:ascii="Verdana" w:hAnsi="Verdana"/>
                <w:color w:val="000000"/>
                <w:sz w:val="23"/>
                <w:szCs w:val="23"/>
              </w:rPr>
            </w:pPr>
            <w:hyperlink r:id="rId67" w:history="1">
              <w:r w:rsidR="00DD714D">
                <w:rPr>
                  <w:rStyle w:val="Hyperlink"/>
                  <w:rFonts w:ascii="Verdana" w:hAnsi="Verdana"/>
                  <w:sz w:val="23"/>
                  <w:szCs w:val="23"/>
                </w:rPr>
                <w:t>&lt;tfoot&gt;</w:t>
              </w:r>
            </w:hyperlink>
          </w:p>
        </w:tc>
        <w:tc>
          <w:tcPr>
            <w:tcW w:w="8730" w:type="dxa"/>
            <w:shd w:val="clear" w:color="auto" w:fill="FFFFFF"/>
            <w:tcMar>
              <w:top w:w="120" w:type="dxa"/>
              <w:left w:w="120" w:type="dxa"/>
              <w:bottom w:w="120" w:type="dxa"/>
              <w:right w:w="120" w:type="dxa"/>
            </w:tcMar>
            <w:hideMark/>
          </w:tcPr>
          <w:p w:rsidR="00DD714D" w:rsidRDefault="00DD714D">
            <w:pPr>
              <w:spacing w:before="300" w:after="300"/>
              <w:rPr>
                <w:rFonts w:ascii="Verdana" w:hAnsi="Verdana"/>
                <w:color w:val="000000"/>
                <w:sz w:val="23"/>
                <w:szCs w:val="23"/>
              </w:rPr>
            </w:pPr>
            <w:r>
              <w:rPr>
                <w:rFonts w:ascii="Verdana" w:hAnsi="Verdana"/>
                <w:color w:val="000000"/>
                <w:sz w:val="23"/>
                <w:szCs w:val="23"/>
              </w:rPr>
              <w:t>Groups the footer content in a table</w:t>
            </w:r>
          </w:p>
        </w:tc>
      </w:tr>
    </w:tbl>
    <w:p w:rsidR="00DD714D" w:rsidRDefault="00DD714D" w:rsidP="00DD714D">
      <w:pPr>
        <w:pStyle w:val="NormalWeb"/>
        <w:spacing w:before="120" w:beforeAutospacing="0" w:after="144" w:afterAutospacing="0"/>
        <w:jc w:val="both"/>
        <w:rPr>
          <w:rFonts w:ascii="Arial" w:hAnsi="Arial" w:cs="Arial"/>
          <w:color w:val="000000"/>
        </w:rPr>
      </w:pPr>
      <w:r>
        <w:rPr>
          <w:rFonts w:ascii="Arial" w:hAnsi="Arial" w:cs="Arial"/>
          <w:color w:val="000000"/>
        </w:rPr>
        <w:t>The HTML tables are created using the </w:t>
      </w:r>
      <w:r>
        <w:rPr>
          <w:rFonts w:ascii="Arial" w:hAnsi="Arial" w:cs="Arial"/>
          <w:b/>
          <w:bCs/>
          <w:color w:val="000000"/>
        </w:rPr>
        <w:t>&lt;table&gt;</w:t>
      </w:r>
      <w:r>
        <w:rPr>
          <w:rFonts w:ascii="Arial" w:hAnsi="Arial" w:cs="Arial"/>
          <w:color w:val="000000"/>
        </w:rPr>
        <w:t> tag in which the </w:t>
      </w:r>
      <w:r>
        <w:rPr>
          <w:rFonts w:ascii="Arial" w:hAnsi="Arial" w:cs="Arial"/>
          <w:b/>
          <w:bCs/>
          <w:color w:val="000000"/>
        </w:rPr>
        <w:t>&lt;tr&gt;</w:t>
      </w:r>
      <w:r>
        <w:rPr>
          <w:rFonts w:ascii="Arial" w:hAnsi="Arial" w:cs="Arial"/>
          <w:color w:val="000000"/>
        </w:rPr>
        <w:t> tag is used to create table rows and </w:t>
      </w:r>
      <w:r>
        <w:rPr>
          <w:rFonts w:ascii="Arial" w:hAnsi="Arial" w:cs="Arial"/>
          <w:b/>
          <w:bCs/>
          <w:color w:val="000000"/>
        </w:rPr>
        <w:t>&lt;td&gt;</w:t>
      </w:r>
      <w:r>
        <w:rPr>
          <w:rFonts w:ascii="Arial" w:hAnsi="Arial" w:cs="Arial"/>
          <w:color w:val="000000"/>
        </w:rPr>
        <w:t> tag is used to create data cells. The elements under &lt;td&gt; are regular and left aligned by default</w:t>
      </w:r>
    </w:p>
    <w:p w:rsidR="00DD714D" w:rsidRDefault="00DD714D" w:rsidP="00DD714D">
      <w:pPr>
        <w:pStyle w:val="Heading2"/>
        <w:rPr>
          <w:rFonts w:ascii="Arial" w:hAnsi="Arial" w:cs="Arial"/>
          <w:b w:val="0"/>
          <w:bCs w:val="0"/>
          <w:color w:val="000000"/>
          <w:sz w:val="35"/>
          <w:szCs w:val="35"/>
        </w:rPr>
      </w:pPr>
      <w:bookmarkStart w:id="155" w:name="_Toc129779723"/>
      <w:r>
        <w:rPr>
          <w:rFonts w:ascii="Arial" w:hAnsi="Arial" w:cs="Arial"/>
          <w:b w:val="0"/>
          <w:bCs w:val="0"/>
          <w:color w:val="000000"/>
          <w:sz w:val="35"/>
          <w:szCs w:val="35"/>
        </w:rPr>
        <w:t>Example</w:t>
      </w:r>
      <w:bookmarkEnd w:id="155"/>
    </w:p>
    <w:p w:rsidR="00DD714D" w:rsidRDefault="00DD714D" w:rsidP="00DD714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dec"/>
          <w:rFonts w:ascii="var(--bs-font-monospace)" w:eastAsiaTheme="majorEastAsia" w:hAnsi="var(--bs-font-monospace)"/>
          <w:color w:val="660066"/>
          <w:sz w:val="23"/>
          <w:szCs w:val="23"/>
        </w:rPr>
        <w:t>&lt;!DOCTYPE html&gt;</w:t>
      </w:r>
    </w:p>
    <w:p w:rsidR="00DD714D" w:rsidRDefault="00DD714D" w:rsidP="00DD714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tag"/>
          <w:rFonts w:ascii="var(--bs-font-monospace)" w:hAnsi="var(--bs-font-monospace)"/>
          <w:color w:val="000088"/>
          <w:sz w:val="23"/>
          <w:szCs w:val="23"/>
        </w:rPr>
        <w:t>&lt;html&gt;</w:t>
      </w:r>
    </w:p>
    <w:p w:rsidR="00DD714D" w:rsidRDefault="00DD714D" w:rsidP="00DD714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
    <w:p w:rsidR="00DD714D" w:rsidRDefault="00DD714D" w:rsidP="00DD714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&lt;head&gt;</w:t>
      </w:r>
    </w:p>
    <w:p w:rsidR="00DD714D" w:rsidRDefault="00DD714D" w:rsidP="00DD714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&lt;title&gt;</w:t>
      </w:r>
      <w:r>
        <w:rPr>
          <w:rStyle w:val="pln"/>
          <w:rFonts w:ascii="var(--bs-font-monospace)" w:hAnsi="var(--bs-font-monospace)"/>
          <w:color w:val="000000"/>
          <w:sz w:val="23"/>
          <w:szCs w:val="23"/>
        </w:rPr>
        <w:t>HTML Tables</w:t>
      </w:r>
      <w:r>
        <w:rPr>
          <w:rStyle w:val="tag"/>
          <w:rFonts w:ascii="var(--bs-font-monospace)" w:hAnsi="var(--bs-font-monospace)"/>
          <w:color w:val="000088"/>
          <w:sz w:val="23"/>
          <w:szCs w:val="23"/>
        </w:rPr>
        <w:t>&lt;/title&gt;</w:t>
      </w:r>
    </w:p>
    <w:p w:rsidR="00DD714D" w:rsidRDefault="00DD714D" w:rsidP="00DD714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&lt;/head&gt;</w:t>
      </w:r>
    </w:p>
    <w:p w:rsidR="00DD714D" w:rsidRDefault="00DD714D" w:rsidP="00DD714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ab/>
      </w:r>
    </w:p>
    <w:p w:rsidR="00DD714D" w:rsidRDefault="00DD714D" w:rsidP="00DD714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&lt;body&gt;</w:t>
      </w:r>
    </w:p>
    <w:p w:rsidR="00DD714D" w:rsidRDefault="00DD714D" w:rsidP="00DD714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&lt;table</w:t>
      </w: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border</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color w:val="008800"/>
          <w:sz w:val="23"/>
          <w:szCs w:val="23"/>
        </w:rPr>
        <w:t>"1"</w:t>
      </w:r>
      <w:r>
        <w:rPr>
          <w:rStyle w:val="tag"/>
          <w:rFonts w:ascii="var(--bs-font-monospace)" w:hAnsi="var(--bs-font-monospace)"/>
          <w:color w:val="000088"/>
          <w:sz w:val="23"/>
          <w:szCs w:val="23"/>
        </w:rPr>
        <w:t>&gt;</w:t>
      </w:r>
    </w:p>
    <w:p w:rsidR="00DD714D" w:rsidRDefault="00DD714D" w:rsidP="00DD714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&lt;tr&gt;</w:t>
      </w:r>
    </w:p>
    <w:p w:rsidR="00DD714D" w:rsidRDefault="00DD714D" w:rsidP="00DD714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&lt;td&gt;</w:t>
      </w:r>
      <w:r>
        <w:rPr>
          <w:rStyle w:val="pln"/>
          <w:rFonts w:ascii="var(--bs-font-monospace)" w:hAnsi="var(--bs-font-monospace)"/>
          <w:color w:val="000000"/>
          <w:sz w:val="23"/>
          <w:szCs w:val="23"/>
        </w:rPr>
        <w:t>Row 1, Column 1</w:t>
      </w:r>
      <w:r>
        <w:rPr>
          <w:rStyle w:val="tag"/>
          <w:rFonts w:ascii="var(--bs-font-monospace)" w:hAnsi="var(--bs-font-monospace)"/>
          <w:color w:val="000088"/>
          <w:sz w:val="23"/>
          <w:szCs w:val="23"/>
        </w:rPr>
        <w:t>&lt;/td&gt;</w:t>
      </w:r>
    </w:p>
    <w:p w:rsidR="00DD714D" w:rsidRDefault="00DD714D" w:rsidP="00DD714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&lt;td&gt;</w:t>
      </w:r>
      <w:r>
        <w:rPr>
          <w:rStyle w:val="pln"/>
          <w:rFonts w:ascii="var(--bs-font-monospace)" w:hAnsi="var(--bs-font-monospace)"/>
          <w:color w:val="000000"/>
          <w:sz w:val="23"/>
          <w:szCs w:val="23"/>
        </w:rPr>
        <w:t>Row 1, Column 2</w:t>
      </w:r>
      <w:r>
        <w:rPr>
          <w:rStyle w:val="tag"/>
          <w:rFonts w:ascii="var(--bs-font-monospace)" w:hAnsi="var(--bs-font-monospace)"/>
          <w:color w:val="000088"/>
          <w:sz w:val="23"/>
          <w:szCs w:val="23"/>
        </w:rPr>
        <w:t>&lt;/td&gt;</w:t>
      </w:r>
    </w:p>
    <w:p w:rsidR="00DD714D" w:rsidRDefault="00DD714D" w:rsidP="00DD714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&lt;/tr&gt;</w:t>
      </w:r>
    </w:p>
    <w:p w:rsidR="00DD714D" w:rsidRDefault="00DD714D" w:rsidP="00DD714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rsidR="00DD714D" w:rsidRDefault="00DD714D" w:rsidP="00DD714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&lt;tr&gt;</w:t>
      </w:r>
    </w:p>
    <w:p w:rsidR="00DD714D" w:rsidRDefault="00DD714D" w:rsidP="00DD714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&lt;td&gt;</w:t>
      </w:r>
      <w:r>
        <w:rPr>
          <w:rStyle w:val="pln"/>
          <w:rFonts w:ascii="var(--bs-font-monospace)" w:hAnsi="var(--bs-font-monospace)"/>
          <w:color w:val="000000"/>
          <w:sz w:val="23"/>
          <w:szCs w:val="23"/>
        </w:rPr>
        <w:t>Row 2, Column 1</w:t>
      </w:r>
      <w:r>
        <w:rPr>
          <w:rStyle w:val="tag"/>
          <w:rFonts w:ascii="var(--bs-font-monospace)" w:hAnsi="var(--bs-font-monospace)"/>
          <w:color w:val="000088"/>
          <w:sz w:val="23"/>
          <w:szCs w:val="23"/>
        </w:rPr>
        <w:t>&lt;/td&gt;</w:t>
      </w:r>
    </w:p>
    <w:p w:rsidR="00DD714D" w:rsidRDefault="00DD714D" w:rsidP="00DD714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&lt;td&gt;</w:t>
      </w:r>
      <w:r>
        <w:rPr>
          <w:rStyle w:val="pln"/>
          <w:rFonts w:ascii="var(--bs-font-monospace)" w:hAnsi="var(--bs-font-monospace)"/>
          <w:color w:val="000000"/>
          <w:sz w:val="23"/>
          <w:szCs w:val="23"/>
        </w:rPr>
        <w:t>Row 2, Column 2</w:t>
      </w:r>
      <w:r>
        <w:rPr>
          <w:rStyle w:val="tag"/>
          <w:rFonts w:ascii="var(--bs-font-monospace)" w:hAnsi="var(--bs-font-monospace)"/>
          <w:color w:val="000088"/>
          <w:sz w:val="23"/>
          <w:szCs w:val="23"/>
        </w:rPr>
        <w:t>&lt;/td&gt;</w:t>
      </w:r>
    </w:p>
    <w:p w:rsidR="00DD714D" w:rsidRDefault="00DD714D" w:rsidP="00DD714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&lt;/tr&gt;</w:t>
      </w:r>
    </w:p>
    <w:p w:rsidR="00DD714D" w:rsidRDefault="00DD714D" w:rsidP="00DD714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&lt;/table&gt;</w:t>
      </w:r>
    </w:p>
    <w:p w:rsidR="00DD714D" w:rsidRDefault="00DD714D" w:rsidP="00DD714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rsidR="00DD714D" w:rsidRDefault="00DD714D" w:rsidP="00DD714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&lt;/body&gt;</w:t>
      </w:r>
    </w:p>
    <w:p w:rsidR="00DD714D" w:rsidRDefault="00DD714D" w:rsidP="00DD714D">
      <w:pPr>
        <w:pStyle w:val="HTMLPreformatted"/>
        <w:pBdr>
          <w:top w:val="single" w:sz="6" w:space="2" w:color="888888"/>
          <w:left w:val="single" w:sz="6" w:space="2" w:color="888888"/>
          <w:bottom w:val="single" w:sz="6" w:space="2" w:color="888888"/>
          <w:right w:val="single" w:sz="6" w:space="2" w:color="888888"/>
        </w:pBdr>
        <w:rPr>
          <w:rFonts w:ascii="var(--bs-font-monospace)" w:hAnsi="var(--bs-font-monospace)"/>
          <w:color w:val="747579"/>
          <w:sz w:val="23"/>
          <w:szCs w:val="23"/>
        </w:rPr>
      </w:pPr>
      <w:r>
        <w:rPr>
          <w:rStyle w:val="tag"/>
          <w:rFonts w:ascii="var(--bs-font-monospace)" w:hAnsi="var(--bs-font-monospace)"/>
          <w:color w:val="000088"/>
          <w:sz w:val="23"/>
          <w:szCs w:val="23"/>
        </w:rPr>
        <w:t>&lt;/html&gt;</w:t>
      </w:r>
    </w:p>
    <w:p w:rsidR="00DD714D" w:rsidRDefault="00DD714D" w:rsidP="00DD714D">
      <w:pPr>
        <w:pStyle w:val="NormalWeb"/>
        <w:spacing w:before="120" w:beforeAutospacing="0" w:after="144" w:afterAutospacing="0"/>
        <w:jc w:val="both"/>
        <w:rPr>
          <w:rFonts w:ascii="Arial" w:hAnsi="Arial" w:cs="Arial"/>
          <w:color w:val="000000"/>
        </w:rPr>
      </w:pPr>
      <w:r>
        <w:rPr>
          <w:rFonts w:ascii="Arial" w:hAnsi="Arial" w:cs="Arial"/>
          <w:color w:val="000000"/>
        </w:rPr>
        <w:t>This will produce the following result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26"/>
        <w:gridCol w:w="2026"/>
      </w:tblGrid>
      <w:tr w:rsidR="00DD714D" w:rsidRPr="00DD714D" w:rsidTr="00DD714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714D" w:rsidRPr="00DD714D" w:rsidRDefault="00DD714D" w:rsidP="00DD714D">
            <w:pPr>
              <w:spacing w:after="0" w:line="240" w:lineRule="auto"/>
              <w:rPr>
                <w:rFonts w:ascii="Times New Roman" w:eastAsia="Times New Roman" w:hAnsi="Times New Roman" w:cs="Times New Roman"/>
                <w:color w:val="000000"/>
                <w:sz w:val="27"/>
                <w:szCs w:val="27"/>
              </w:rPr>
            </w:pPr>
            <w:r w:rsidRPr="00DD714D">
              <w:rPr>
                <w:rFonts w:ascii="Times New Roman" w:eastAsia="Times New Roman" w:hAnsi="Times New Roman" w:cs="Times New Roman"/>
                <w:color w:val="000000"/>
                <w:sz w:val="27"/>
                <w:szCs w:val="27"/>
              </w:rPr>
              <w:t>Row 1, Column 1</w:t>
            </w:r>
          </w:p>
        </w:tc>
        <w:tc>
          <w:tcPr>
            <w:tcW w:w="0" w:type="auto"/>
            <w:tcBorders>
              <w:top w:val="outset" w:sz="6" w:space="0" w:color="auto"/>
              <w:left w:val="outset" w:sz="6" w:space="0" w:color="auto"/>
              <w:bottom w:val="outset" w:sz="6" w:space="0" w:color="auto"/>
              <w:right w:val="outset" w:sz="6" w:space="0" w:color="auto"/>
            </w:tcBorders>
            <w:vAlign w:val="center"/>
            <w:hideMark/>
          </w:tcPr>
          <w:p w:rsidR="00DD714D" w:rsidRPr="00DD714D" w:rsidRDefault="00DD714D" w:rsidP="00DD714D">
            <w:pPr>
              <w:spacing w:after="0" w:line="240" w:lineRule="auto"/>
              <w:rPr>
                <w:rFonts w:ascii="Times New Roman" w:eastAsia="Times New Roman" w:hAnsi="Times New Roman" w:cs="Times New Roman"/>
                <w:color w:val="000000"/>
                <w:sz w:val="27"/>
                <w:szCs w:val="27"/>
              </w:rPr>
            </w:pPr>
            <w:r w:rsidRPr="00DD714D">
              <w:rPr>
                <w:rFonts w:ascii="Times New Roman" w:eastAsia="Times New Roman" w:hAnsi="Times New Roman" w:cs="Times New Roman"/>
                <w:color w:val="000000"/>
                <w:sz w:val="27"/>
                <w:szCs w:val="27"/>
              </w:rPr>
              <w:t>Row 1, Column 2</w:t>
            </w:r>
          </w:p>
        </w:tc>
      </w:tr>
      <w:tr w:rsidR="00DD714D" w:rsidRPr="00DD714D" w:rsidTr="00DD714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714D" w:rsidRPr="00DD714D" w:rsidRDefault="00DD714D" w:rsidP="00DD714D">
            <w:pPr>
              <w:spacing w:after="0" w:line="240" w:lineRule="auto"/>
              <w:rPr>
                <w:rFonts w:ascii="Times New Roman" w:eastAsia="Times New Roman" w:hAnsi="Times New Roman" w:cs="Times New Roman"/>
                <w:color w:val="000000"/>
                <w:sz w:val="27"/>
                <w:szCs w:val="27"/>
              </w:rPr>
            </w:pPr>
            <w:r w:rsidRPr="00DD714D">
              <w:rPr>
                <w:rFonts w:ascii="Times New Roman" w:eastAsia="Times New Roman" w:hAnsi="Times New Roman" w:cs="Times New Roman"/>
                <w:color w:val="000000"/>
                <w:sz w:val="27"/>
                <w:szCs w:val="27"/>
              </w:rPr>
              <w:t>Row 2, Column 1</w:t>
            </w:r>
          </w:p>
        </w:tc>
        <w:tc>
          <w:tcPr>
            <w:tcW w:w="0" w:type="auto"/>
            <w:tcBorders>
              <w:top w:val="outset" w:sz="6" w:space="0" w:color="auto"/>
              <w:left w:val="outset" w:sz="6" w:space="0" w:color="auto"/>
              <w:bottom w:val="outset" w:sz="6" w:space="0" w:color="auto"/>
              <w:right w:val="outset" w:sz="6" w:space="0" w:color="auto"/>
            </w:tcBorders>
            <w:vAlign w:val="center"/>
            <w:hideMark/>
          </w:tcPr>
          <w:p w:rsidR="00DD714D" w:rsidRPr="00DD714D" w:rsidRDefault="00DD714D" w:rsidP="00DD714D">
            <w:pPr>
              <w:spacing w:after="0" w:line="240" w:lineRule="auto"/>
              <w:rPr>
                <w:rFonts w:ascii="Times New Roman" w:eastAsia="Times New Roman" w:hAnsi="Times New Roman" w:cs="Times New Roman"/>
                <w:color w:val="000000"/>
                <w:sz w:val="27"/>
                <w:szCs w:val="27"/>
              </w:rPr>
            </w:pPr>
            <w:r w:rsidRPr="00DD714D">
              <w:rPr>
                <w:rFonts w:ascii="Times New Roman" w:eastAsia="Times New Roman" w:hAnsi="Times New Roman" w:cs="Times New Roman"/>
                <w:color w:val="000000"/>
                <w:sz w:val="27"/>
                <w:szCs w:val="27"/>
              </w:rPr>
              <w:t>Row 2, Column 2</w:t>
            </w:r>
          </w:p>
        </w:tc>
      </w:tr>
    </w:tbl>
    <w:p w:rsidR="00DD714D" w:rsidRDefault="00DD714D" w:rsidP="00DD714D">
      <w:pPr>
        <w:pStyle w:val="NormalWeb"/>
        <w:spacing w:before="120" w:beforeAutospacing="0" w:after="144" w:afterAutospacing="0"/>
        <w:jc w:val="both"/>
        <w:rPr>
          <w:rFonts w:ascii="Arial" w:hAnsi="Arial" w:cs="Arial"/>
          <w:color w:val="000000"/>
        </w:rPr>
      </w:pPr>
    </w:p>
    <w:p w:rsidR="00DD714D" w:rsidRDefault="00DD714D" w:rsidP="00DD714D">
      <w:pPr>
        <w:pStyle w:val="NormalWeb"/>
        <w:spacing w:before="120" w:beforeAutospacing="0" w:after="144" w:afterAutospacing="0"/>
        <w:jc w:val="both"/>
        <w:rPr>
          <w:rFonts w:ascii="Arial" w:hAnsi="Arial" w:cs="Arial"/>
          <w:color w:val="000000"/>
        </w:rPr>
      </w:pPr>
      <w:r>
        <w:rPr>
          <w:rFonts w:ascii="Arial" w:hAnsi="Arial" w:cs="Arial"/>
          <w:color w:val="000000"/>
        </w:rPr>
        <w:t>Here, the </w:t>
      </w:r>
      <w:r>
        <w:rPr>
          <w:rFonts w:ascii="Arial" w:hAnsi="Arial" w:cs="Arial"/>
          <w:b/>
          <w:bCs/>
          <w:color w:val="000000"/>
        </w:rPr>
        <w:t>border</w:t>
      </w:r>
      <w:r>
        <w:rPr>
          <w:rFonts w:ascii="Arial" w:hAnsi="Arial" w:cs="Arial"/>
          <w:color w:val="000000"/>
        </w:rPr>
        <w:t> is an attribute of &lt;table&gt; tag and it is used to put a border across all the cells. If you do not need a border, then you can use border = "0".</w:t>
      </w:r>
    </w:p>
    <w:p w:rsidR="00DD714D" w:rsidRDefault="00DD714D" w:rsidP="00DD714D">
      <w:pPr>
        <w:pStyle w:val="Heading2"/>
        <w:rPr>
          <w:rFonts w:ascii="Arial" w:hAnsi="Arial" w:cs="Arial"/>
          <w:b w:val="0"/>
          <w:bCs w:val="0"/>
          <w:color w:val="000000"/>
          <w:sz w:val="35"/>
          <w:szCs w:val="35"/>
        </w:rPr>
      </w:pPr>
      <w:bookmarkStart w:id="156" w:name="_Toc129779724"/>
      <w:r>
        <w:rPr>
          <w:rFonts w:ascii="Arial" w:hAnsi="Arial" w:cs="Arial"/>
          <w:b w:val="0"/>
          <w:bCs w:val="0"/>
          <w:color w:val="000000"/>
          <w:sz w:val="35"/>
          <w:szCs w:val="35"/>
        </w:rPr>
        <w:t>Table Heading</w:t>
      </w:r>
      <w:bookmarkEnd w:id="156"/>
    </w:p>
    <w:p w:rsidR="00DD714D" w:rsidRDefault="00DD714D" w:rsidP="00DD714D">
      <w:pPr>
        <w:pStyle w:val="NormalWeb"/>
        <w:spacing w:before="120" w:beforeAutospacing="0" w:after="144" w:afterAutospacing="0"/>
        <w:jc w:val="both"/>
        <w:rPr>
          <w:rFonts w:ascii="Arial" w:hAnsi="Arial" w:cs="Arial"/>
          <w:color w:val="000000"/>
        </w:rPr>
      </w:pPr>
      <w:r>
        <w:rPr>
          <w:rFonts w:ascii="Arial" w:hAnsi="Arial" w:cs="Arial"/>
          <w:color w:val="000000"/>
        </w:rPr>
        <w:t>Table heading can be defined using </w:t>
      </w:r>
      <w:r>
        <w:rPr>
          <w:rFonts w:ascii="Arial" w:hAnsi="Arial" w:cs="Arial"/>
          <w:b/>
          <w:bCs/>
          <w:color w:val="000000"/>
        </w:rPr>
        <w:t>&lt;th&gt;</w:t>
      </w:r>
      <w:r>
        <w:rPr>
          <w:rFonts w:ascii="Arial" w:hAnsi="Arial" w:cs="Arial"/>
          <w:color w:val="000000"/>
        </w:rPr>
        <w:t> tag. This tag will be put to replace &lt;td&gt; tag, which is used to represent actual data cell. Normally you will put your top row as table heading as shown below, otherwise you can use &lt;th&gt; element in any row. Headings, which are defined in &lt;th&gt; tag are centered and bold by default.</w:t>
      </w:r>
    </w:p>
    <w:p w:rsidR="00DD714D" w:rsidRDefault="00DD714D" w:rsidP="00DD714D">
      <w:pPr>
        <w:pStyle w:val="Heading3"/>
        <w:spacing w:before="0"/>
        <w:rPr>
          <w:rFonts w:ascii="Arial" w:hAnsi="Arial" w:cs="Arial"/>
          <w:b w:val="0"/>
          <w:bCs w:val="0"/>
          <w:color w:val="auto"/>
          <w:sz w:val="30"/>
          <w:szCs w:val="30"/>
        </w:rPr>
      </w:pPr>
      <w:bookmarkStart w:id="157" w:name="_Toc129779725"/>
      <w:r>
        <w:rPr>
          <w:rFonts w:ascii="Arial" w:hAnsi="Arial" w:cs="Arial"/>
          <w:b w:val="0"/>
          <w:bCs w:val="0"/>
          <w:sz w:val="30"/>
          <w:szCs w:val="30"/>
        </w:rPr>
        <w:t>Example</w:t>
      </w:r>
      <w:bookmarkEnd w:id="157"/>
    </w:p>
    <w:p w:rsidR="00DD714D" w:rsidRDefault="00DD714D" w:rsidP="00DD714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dec"/>
          <w:rFonts w:ascii="var(--bs-font-monospace)" w:eastAsiaTheme="majorEastAsia" w:hAnsi="var(--bs-font-monospace)"/>
          <w:color w:val="660066"/>
          <w:sz w:val="23"/>
          <w:szCs w:val="23"/>
        </w:rPr>
        <w:t>&lt;!DOCTYPE html&gt;</w:t>
      </w:r>
    </w:p>
    <w:p w:rsidR="00DD714D" w:rsidRDefault="00DD714D" w:rsidP="00DD714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tag"/>
          <w:rFonts w:ascii="var(--bs-font-monospace)" w:hAnsi="var(--bs-font-monospace)"/>
          <w:color w:val="000088"/>
          <w:sz w:val="23"/>
          <w:szCs w:val="23"/>
        </w:rPr>
        <w:t>&lt;html&gt;</w:t>
      </w:r>
    </w:p>
    <w:p w:rsidR="00DD714D" w:rsidRDefault="00DD714D" w:rsidP="00DD714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
    <w:p w:rsidR="00DD714D" w:rsidRDefault="00DD714D" w:rsidP="00DD714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&lt;head&gt;</w:t>
      </w:r>
    </w:p>
    <w:p w:rsidR="00DD714D" w:rsidRDefault="00DD714D" w:rsidP="00DD714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&lt;title&gt;</w:t>
      </w:r>
      <w:r>
        <w:rPr>
          <w:rStyle w:val="pln"/>
          <w:rFonts w:ascii="var(--bs-font-monospace)" w:hAnsi="var(--bs-font-monospace)"/>
          <w:color w:val="000000"/>
          <w:sz w:val="23"/>
          <w:szCs w:val="23"/>
        </w:rPr>
        <w:t>HTML Table Header</w:t>
      </w:r>
      <w:r>
        <w:rPr>
          <w:rStyle w:val="tag"/>
          <w:rFonts w:ascii="var(--bs-font-monospace)" w:hAnsi="var(--bs-font-monospace)"/>
          <w:color w:val="000088"/>
          <w:sz w:val="23"/>
          <w:szCs w:val="23"/>
        </w:rPr>
        <w:t>&lt;/title&gt;</w:t>
      </w:r>
    </w:p>
    <w:p w:rsidR="00DD714D" w:rsidRDefault="00DD714D" w:rsidP="00DD714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&lt;/head&gt;</w:t>
      </w:r>
    </w:p>
    <w:p w:rsidR="00DD714D" w:rsidRDefault="00DD714D" w:rsidP="00DD714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ab/>
      </w:r>
    </w:p>
    <w:p w:rsidR="00DD714D" w:rsidRDefault="00DD714D" w:rsidP="00DD714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&lt;body&gt;</w:t>
      </w:r>
    </w:p>
    <w:p w:rsidR="00DD714D" w:rsidRDefault="00DD714D" w:rsidP="00DD714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&lt;table</w:t>
      </w: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border</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color w:val="008800"/>
          <w:sz w:val="23"/>
          <w:szCs w:val="23"/>
        </w:rPr>
        <w:t>"1"</w:t>
      </w:r>
      <w:r>
        <w:rPr>
          <w:rStyle w:val="tag"/>
          <w:rFonts w:ascii="var(--bs-font-monospace)" w:hAnsi="var(--bs-font-monospace)"/>
          <w:color w:val="000088"/>
          <w:sz w:val="23"/>
          <w:szCs w:val="23"/>
        </w:rPr>
        <w:t>&gt;</w:t>
      </w:r>
    </w:p>
    <w:p w:rsidR="00DD714D" w:rsidRDefault="00DD714D" w:rsidP="00DD714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&lt;tr&gt;</w:t>
      </w:r>
    </w:p>
    <w:p w:rsidR="00DD714D" w:rsidRDefault="00DD714D" w:rsidP="00DD714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&lt;th&gt;</w:t>
      </w:r>
      <w:r>
        <w:rPr>
          <w:rStyle w:val="pln"/>
          <w:rFonts w:ascii="var(--bs-font-monospace)" w:hAnsi="var(--bs-font-monospace)"/>
          <w:color w:val="000000"/>
          <w:sz w:val="23"/>
          <w:szCs w:val="23"/>
        </w:rPr>
        <w:t>Name</w:t>
      </w:r>
      <w:r>
        <w:rPr>
          <w:rStyle w:val="tag"/>
          <w:rFonts w:ascii="var(--bs-font-monospace)" w:hAnsi="var(--bs-font-monospace)"/>
          <w:color w:val="000088"/>
          <w:sz w:val="23"/>
          <w:szCs w:val="23"/>
        </w:rPr>
        <w:t>&lt;/th&gt;</w:t>
      </w:r>
    </w:p>
    <w:p w:rsidR="00DD714D" w:rsidRDefault="00DD714D" w:rsidP="00DD714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&lt;th&gt;</w:t>
      </w:r>
      <w:r>
        <w:rPr>
          <w:rStyle w:val="pln"/>
          <w:rFonts w:ascii="var(--bs-font-monospace)" w:hAnsi="var(--bs-font-monospace)"/>
          <w:color w:val="000000"/>
          <w:sz w:val="23"/>
          <w:szCs w:val="23"/>
        </w:rPr>
        <w:t>Salary</w:t>
      </w:r>
      <w:r>
        <w:rPr>
          <w:rStyle w:val="tag"/>
          <w:rFonts w:ascii="var(--bs-font-monospace)" w:hAnsi="var(--bs-font-monospace)"/>
          <w:color w:val="000088"/>
          <w:sz w:val="23"/>
          <w:szCs w:val="23"/>
        </w:rPr>
        <w:t>&lt;/th&gt;</w:t>
      </w:r>
    </w:p>
    <w:p w:rsidR="00DD714D" w:rsidRDefault="00DD714D" w:rsidP="00DD714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&lt;/tr&gt;</w:t>
      </w:r>
    </w:p>
    <w:p w:rsidR="00DD714D" w:rsidRDefault="00DD714D" w:rsidP="00DD714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&lt;tr&gt;</w:t>
      </w:r>
    </w:p>
    <w:p w:rsidR="00DD714D" w:rsidRDefault="00DD714D" w:rsidP="00DD714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&lt;td&gt;</w:t>
      </w:r>
      <w:r>
        <w:rPr>
          <w:rStyle w:val="pln"/>
          <w:rFonts w:ascii="var(--bs-font-monospace)" w:hAnsi="var(--bs-font-monospace)"/>
          <w:color w:val="000000"/>
          <w:sz w:val="23"/>
          <w:szCs w:val="23"/>
        </w:rPr>
        <w:t>Ramesh Raman</w:t>
      </w:r>
      <w:r>
        <w:rPr>
          <w:rStyle w:val="tag"/>
          <w:rFonts w:ascii="var(--bs-font-monospace)" w:hAnsi="var(--bs-font-monospace)"/>
          <w:color w:val="000088"/>
          <w:sz w:val="23"/>
          <w:szCs w:val="23"/>
        </w:rPr>
        <w:t>&lt;/td&gt;</w:t>
      </w:r>
    </w:p>
    <w:p w:rsidR="00DD714D" w:rsidRDefault="00DD714D" w:rsidP="00DD714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&lt;td&gt;</w:t>
      </w:r>
      <w:r>
        <w:rPr>
          <w:rStyle w:val="pln"/>
          <w:rFonts w:ascii="var(--bs-font-monospace)" w:hAnsi="var(--bs-font-monospace)"/>
          <w:color w:val="000000"/>
          <w:sz w:val="23"/>
          <w:szCs w:val="23"/>
        </w:rPr>
        <w:t>5000</w:t>
      </w:r>
      <w:r>
        <w:rPr>
          <w:rStyle w:val="tag"/>
          <w:rFonts w:ascii="var(--bs-font-monospace)" w:hAnsi="var(--bs-font-monospace)"/>
          <w:color w:val="000088"/>
          <w:sz w:val="23"/>
          <w:szCs w:val="23"/>
        </w:rPr>
        <w:t>&lt;/td&gt;</w:t>
      </w:r>
    </w:p>
    <w:p w:rsidR="00DD714D" w:rsidRDefault="00DD714D" w:rsidP="00DD714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&lt;/tr&gt;</w:t>
      </w:r>
    </w:p>
    <w:p w:rsidR="00DD714D" w:rsidRDefault="00DD714D" w:rsidP="00DD714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rsidR="00DD714D" w:rsidRDefault="00DD714D" w:rsidP="00DD714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&lt;tr&gt;</w:t>
      </w:r>
    </w:p>
    <w:p w:rsidR="00DD714D" w:rsidRDefault="00DD714D" w:rsidP="00DD714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&lt;td&gt;</w:t>
      </w:r>
      <w:r>
        <w:rPr>
          <w:rStyle w:val="pln"/>
          <w:rFonts w:ascii="var(--bs-font-monospace)" w:hAnsi="var(--bs-font-monospace)"/>
          <w:color w:val="000000"/>
          <w:sz w:val="23"/>
          <w:szCs w:val="23"/>
        </w:rPr>
        <w:t>Shabbir Hussein</w:t>
      </w:r>
      <w:r>
        <w:rPr>
          <w:rStyle w:val="tag"/>
          <w:rFonts w:ascii="var(--bs-font-monospace)" w:hAnsi="var(--bs-font-monospace)"/>
          <w:color w:val="000088"/>
          <w:sz w:val="23"/>
          <w:szCs w:val="23"/>
        </w:rPr>
        <w:t>&lt;/td&gt;</w:t>
      </w:r>
    </w:p>
    <w:p w:rsidR="00DD714D" w:rsidRDefault="00DD714D" w:rsidP="00DD714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&lt;td&gt;</w:t>
      </w:r>
      <w:r>
        <w:rPr>
          <w:rStyle w:val="pln"/>
          <w:rFonts w:ascii="var(--bs-font-monospace)" w:hAnsi="var(--bs-font-monospace)"/>
          <w:color w:val="000000"/>
          <w:sz w:val="23"/>
          <w:szCs w:val="23"/>
        </w:rPr>
        <w:t>7000</w:t>
      </w:r>
      <w:r>
        <w:rPr>
          <w:rStyle w:val="tag"/>
          <w:rFonts w:ascii="var(--bs-font-monospace)" w:hAnsi="var(--bs-font-monospace)"/>
          <w:color w:val="000088"/>
          <w:sz w:val="23"/>
          <w:szCs w:val="23"/>
        </w:rPr>
        <w:t>&lt;/td&gt;</w:t>
      </w:r>
    </w:p>
    <w:p w:rsidR="00DD714D" w:rsidRDefault="00DD714D" w:rsidP="00DD714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&lt;/tr&gt;</w:t>
      </w:r>
    </w:p>
    <w:p w:rsidR="00DD714D" w:rsidRDefault="00DD714D" w:rsidP="00DD714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&lt;/table&gt;</w:t>
      </w:r>
    </w:p>
    <w:p w:rsidR="00DD714D" w:rsidRDefault="00DD714D" w:rsidP="00DD714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&lt;/body&gt;</w:t>
      </w:r>
    </w:p>
    <w:p w:rsidR="00DD714D" w:rsidRDefault="00DD714D" w:rsidP="00DD714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rsidR="00DD714D" w:rsidRDefault="00DD714D" w:rsidP="00DD714D">
      <w:pPr>
        <w:pStyle w:val="HTMLPreformatted"/>
        <w:pBdr>
          <w:top w:val="single" w:sz="6" w:space="2" w:color="888888"/>
          <w:left w:val="single" w:sz="6" w:space="2" w:color="888888"/>
          <w:bottom w:val="single" w:sz="6" w:space="2" w:color="888888"/>
          <w:right w:val="single" w:sz="6" w:space="2" w:color="888888"/>
        </w:pBdr>
        <w:rPr>
          <w:rFonts w:ascii="var(--bs-font-monospace)" w:hAnsi="var(--bs-font-monospace)"/>
          <w:color w:val="747579"/>
          <w:sz w:val="23"/>
          <w:szCs w:val="23"/>
        </w:rPr>
      </w:pPr>
      <w:r>
        <w:rPr>
          <w:rStyle w:val="tag"/>
          <w:rFonts w:ascii="var(--bs-font-monospace)" w:hAnsi="var(--bs-font-monospace)"/>
          <w:color w:val="000088"/>
          <w:sz w:val="23"/>
          <w:szCs w:val="23"/>
        </w:rPr>
        <w:t>&lt;/html&gt;</w:t>
      </w:r>
    </w:p>
    <w:p w:rsidR="00DD714D" w:rsidRDefault="00DD714D" w:rsidP="00DD714D">
      <w:pPr>
        <w:pStyle w:val="NormalWeb"/>
        <w:spacing w:before="120" w:beforeAutospacing="0" w:after="144" w:afterAutospacing="0"/>
        <w:jc w:val="both"/>
        <w:rPr>
          <w:rFonts w:ascii="Arial" w:hAnsi="Arial" w:cs="Arial"/>
          <w:color w:val="000000"/>
        </w:rPr>
      </w:pPr>
      <w:r>
        <w:rPr>
          <w:rFonts w:ascii="Arial" w:hAnsi="Arial" w:cs="Arial"/>
          <w:color w:val="000000"/>
        </w:rPr>
        <w:t>This will produce the following result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83"/>
        <w:gridCol w:w="856"/>
      </w:tblGrid>
      <w:tr w:rsidR="00DD714D" w:rsidRPr="00DD714D" w:rsidTr="00DD714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714D" w:rsidRPr="00DD714D" w:rsidRDefault="00DD714D" w:rsidP="00DD714D">
            <w:pPr>
              <w:spacing w:after="0" w:line="240" w:lineRule="auto"/>
              <w:jc w:val="center"/>
              <w:rPr>
                <w:rFonts w:ascii="Times New Roman" w:eastAsia="Times New Roman" w:hAnsi="Times New Roman" w:cs="Times New Roman"/>
                <w:b/>
                <w:bCs/>
                <w:color w:val="000000"/>
                <w:sz w:val="27"/>
                <w:szCs w:val="27"/>
              </w:rPr>
            </w:pPr>
            <w:r w:rsidRPr="00DD714D">
              <w:rPr>
                <w:rFonts w:ascii="Times New Roman" w:eastAsia="Times New Roman" w:hAnsi="Times New Roman" w:cs="Times New Roman"/>
                <w:b/>
                <w:bCs/>
                <w:color w:val="000000"/>
                <w:sz w:val="27"/>
                <w:szCs w:val="27"/>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D714D" w:rsidRPr="00DD714D" w:rsidRDefault="00DD714D" w:rsidP="00DD714D">
            <w:pPr>
              <w:spacing w:after="0" w:line="240" w:lineRule="auto"/>
              <w:jc w:val="center"/>
              <w:rPr>
                <w:rFonts w:ascii="Times New Roman" w:eastAsia="Times New Roman" w:hAnsi="Times New Roman" w:cs="Times New Roman"/>
                <w:b/>
                <w:bCs/>
                <w:color w:val="000000"/>
                <w:sz w:val="27"/>
                <w:szCs w:val="27"/>
              </w:rPr>
            </w:pPr>
            <w:r w:rsidRPr="00DD714D">
              <w:rPr>
                <w:rFonts w:ascii="Times New Roman" w:eastAsia="Times New Roman" w:hAnsi="Times New Roman" w:cs="Times New Roman"/>
                <w:b/>
                <w:bCs/>
                <w:color w:val="000000"/>
                <w:sz w:val="27"/>
                <w:szCs w:val="27"/>
              </w:rPr>
              <w:t>Salary</w:t>
            </w:r>
          </w:p>
        </w:tc>
      </w:tr>
      <w:tr w:rsidR="00DD714D" w:rsidRPr="00DD714D" w:rsidTr="00DD714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714D" w:rsidRPr="00DD714D" w:rsidRDefault="00DD714D" w:rsidP="00DD714D">
            <w:pPr>
              <w:spacing w:after="0" w:line="240" w:lineRule="auto"/>
              <w:rPr>
                <w:rFonts w:ascii="Times New Roman" w:eastAsia="Times New Roman" w:hAnsi="Times New Roman" w:cs="Times New Roman"/>
                <w:color w:val="000000"/>
                <w:sz w:val="27"/>
                <w:szCs w:val="27"/>
              </w:rPr>
            </w:pPr>
            <w:r w:rsidRPr="00DD714D">
              <w:rPr>
                <w:rFonts w:ascii="Times New Roman" w:eastAsia="Times New Roman" w:hAnsi="Times New Roman" w:cs="Times New Roman"/>
                <w:color w:val="000000"/>
                <w:sz w:val="27"/>
                <w:szCs w:val="27"/>
              </w:rPr>
              <w:t>Ramesh Raman</w:t>
            </w:r>
          </w:p>
        </w:tc>
        <w:tc>
          <w:tcPr>
            <w:tcW w:w="0" w:type="auto"/>
            <w:tcBorders>
              <w:top w:val="outset" w:sz="6" w:space="0" w:color="auto"/>
              <w:left w:val="outset" w:sz="6" w:space="0" w:color="auto"/>
              <w:bottom w:val="outset" w:sz="6" w:space="0" w:color="auto"/>
              <w:right w:val="outset" w:sz="6" w:space="0" w:color="auto"/>
            </w:tcBorders>
            <w:vAlign w:val="center"/>
            <w:hideMark/>
          </w:tcPr>
          <w:p w:rsidR="00DD714D" w:rsidRPr="00DD714D" w:rsidRDefault="00DD714D" w:rsidP="00DD714D">
            <w:pPr>
              <w:spacing w:after="0" w:line="240" w:lineRule="auto"/>
              <w:rPr>
                <w:rFonts w:ascii="Times New Roman" w:eastAsia="Times New Roman" w:hAnsi="Times New Roman" w:cs="Times New Roman"/>
                <w:color w:val="000000"/>
                <w:sz w:val="27"/>
                <w:szCs w:val="27"/>
              </w:rPr>
            </w:pPr>
            <w:r w:rsidRPr="00DD714D">
              <w:rPr>
                <w:rFonts w:ascii="Times New Roman" w:eastAsia="Times New Roman" w:hAnsi="Times New Roman" w:cs="Times New Roman"/>
                <w:color w:val="000000"/>
                <w:sz w:val="27"/>
                <w:szCs w:val="27"/>
              </w:rPr>
              <w:t>5000</w:t>
            </w:r>
          </w:p>
        </w:tc>
      </w:tr>
      <w:tr w:rsidR="00DD714D" w:rsidRPr="00DD714D" w:rsidTr="00DD714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714D" w:rsidRPr="00DD714D" w:rsidRDefault="00DD714D" w:rsidP="00DD714D">
            <w:pPr>
              <w:spacing w:after="0" w:line="240" w:lineRule="auto"/>
              <w:rPr>
                <w:rFonts w:ascii="Times New Roman" w:eastAsia="Times New Roman" w:hAnsi="Times New Roman" w:cs="Times New Roman"/>
                <w:color w:val="000000"/>
                <w:sz w:val="27"/>
                <w:szCs w:val="27"/>
              </w:rPr>
            </w:pPr>
            <w:r w:rsidRPr="00DD714D">
              <w:rPr>
                <w:rFonts w:ascii="Times New Roman" w:eastAsia="Times New Roman" w:hAnsi="Times New Roman" w:cs="Times New Roman"/>
                <w:color w:val="000000"/>
                <w:sz w:val="27"/>
                <w:szCs w:val="27"/>
              </w:rPr>
              <w:t>Shabbir Hussein</w:t>
            </w:r>
          </w:p>
        </w:tc>
        <w:tc>
          <w:tcPr>
            <w:tcW w:w="0" w:type="auto"/>
            <w:tcBorders>
              <w:top w:val="outset" w:sz="6" w:space="0" w:color="auto"/>
              <w:left w:val="outset" w:sz="6" w:space="0" w:color="auto"/>
              <w:bottom w:val="outset" w:sz="6" w:space="0" w:color="auto"/>
              <w:right w:val="outset" w:sz="6" w:space="0" w:color="auto"/>
            </w:tcBorders>
            <w:vAlign w:val="center"/>
            <w:hideMark/>
          </w:tcPr>
          <w:p w:rsidR="00DD714D" w:rsidRPr="00DD714D" w:rsidRDefault="00DD714D" w:rsidP="00DD714D">
            <w:pPr>
              <w:spacing w:after="0" w:line="240" w:lineRule="auto"/>
              <w:rPr>
                <w:rFonts w:ascii="Times New Roman" w:eastAsia="Times New Roman" w:hAnsi="Times New Roman" w:cs="Times New Roman"/>
                <w:color w:val="000000"/>
                <w:sz w:val="27"/>
                <w:szCs w:val="27"/>
              </w:rPr>
            </w:pPr>
            <w:r w:rsidRPr="00DD714D">
              <w:rPr>
                <w:rFonts w:ascii="Times New Roman" w:eastAsia="Times New Roman" w:hAnsi="Times New Roman" w:cs="Times New Roman"/>
                <w:color w:val="000000"/>
                <w:sz w:val="27"/>
                <w:szCs w:val="27"/>
              </w:rPr>
              <w:t>7000</w:t>
            </w:r>
          </w:p>
        </w:tc>
      </w:tr>
    </w:tbl>
    <w:p w:rsidR="00DD714D" w:rsidRDefault="00DD714D" w:rsidP="00DD714D">
      <w:pPr>
        <w:pStyle w:val="NormalWeb"/>
        <w:spacing w:before="120" w:beforeAutospacing="0" w:after="144" w:afterAutospacing="0"/>
        <w:jc w:val="both"/>
        <w:rPr>
          <w:rFonts w:ascii="Arial" w:hAnsi="Arial" w:cs="Arial"/>
          <w:color w:val="000000"/>
        </w:rPr>
      </w:pPr>
    </w:p>
    <w:p w:rsidR="00DD714D" w:rsidRDefault="00DD714D" w:rsidP="00DD714D">
      <w:pPr>
        <w:pStyle w:val="Heading2"/>
        <w:rPr>
          <w:rFonts w:ascii="Arial" w:hAnsi="Arial" w:cs="Arial"/>
          <w:b w:val="0"/>
          <w:bCs w:val="0"/>
          <w:color w:val="000000"/>
          <w:sz w:val="35"/>
          <w:szCs w:val="35"/>
        </w:rPr>
      </w:pPr>
      <w:bookmarkStart w:id="158" w:name="_Toc129779726"/>
      <w:r>
        <w:rPr>
          <w:rFonts w:ascii="Arial" w:hAnsi="Arial" w:cs="Arial"/>
          <w:b w:val="0"/>
          <w:bCs w:val="0"/>
          <w:color w:val="000000"/>
          <w:sz w:val="35"/>
          <w:szCs w:val="35"/>
        </w:rPr>
        <w:lastRenderedPageBreak/>
        <w:t>Cellpadding and Cellspacing Attributes</w:t>
      </w:r>
      <w:bookmarkEnd w:id="158"/>
    </w:p>
    <w:p w:rsidR="00DD714D" w:rsidRDefault="00DD714D" w:rsidP="00DD714D">
      <w:pPr>
        <w:pStyle w:val="NormalWeb"/>
        <w:spacing w:before="120" w:beforeAutospacing="0" w:after="144" w:afterAutospacing="0"/>
        <w:jc w:val="both"/>
        <w:rPr>
          <w:rFonts w:ascii="Arial" w:hAnsi="Arial" w:cs="Arial"/>
          <w:color w:val="000000"/>
        </w:rPr>
      </w:pPr>
      <w:r>
        <w:rPr>
          <w:rFonts w:ascii="Arial" w:hAnsi="Arial" w:cs="Arial"/>
          <w:color w:val="000000"/>
        </w:rPr>
        <w:t>There are two attributes called </w:t>
      </w:r>
      <w:r>
        <w:rPr>
          <w:rFonts w:ascii="Arial" w:hAnsi="Arial" w:cs="Arial"/>
          <w:i/>
          <w:iCs/>
          <w:color w:val="000000"/>
        </w:rPr>
        <w:t>cellpadding</w:t>
      </w:r>
      <w:r>
        <w:rPr>
          <w:rFonts w:ascii="Arial" w:hAnsi="Arial" w:cs="Arial"/>
          <w:color w:val="000000"/>
        </w:rPr>
        <w:t> and </w:t>
      </w:r>
      <w:r>
        <w:rPr>
          <w:rFonts w:ascii="Arial" w:hAnsi="Arial" w:cs="Arial"/>
          <w:i/>
          <w:iCs/>
          <w:color w:val="000000"/>
        </w:rPr>
        <w:t>cellspacing</w:t>
      </w:r>
      <w:r>
        <w:rPr>
          <w:rFonts w:ascii="Arial" w:hAnsi="Arial" w:cs="Arial"/>
          <w:color w:val="000000"/>
        </w:rPr>
        <w:t> which you will use to adjust the white space in your table cells. The cellspacing attribute defines space between table cells, while cellpadding represents the distance between cell borders and the content within a cell.</w:t>
      </w:r>
    </w:p>
    <w:p w:rsidR="00DD714D" w:rsidRDefault="00DD714D" w:rsidP="00DD714D">
      <w:pPr>
        <w:pStyle w:val="Heading3"/>
        <w:spacing w:before="0"/>
        <w:rPr>
          <w:rFonts w:ascii="Arial" w:hAnsi="Arial" w:cs="Arial"/>
          <w:b w:val="0"/>
          <w:bCs w:val="0"/>
          <w:color w:val="auto"/>
          <w:sz w:val="30"/>
          <w:szCs w:val="30"/>
        </w:rPr>
      </w:pPr>
      <w:bookmarkStart w:id="159" w:name="_Toc129779727"/>
      <w:r>
        <w:rPr>
          <w:rFonts w:ascii="Arial" w:hAnsi="Arial" w:cs="Arial"/>
          <w:b w:val="0"/>
          <w:bCs w:val="0"/>
          <w:sz w:val="30"/>
          <w:szCs w:val="30"/>
        </w:rPr>
        <w:t>Example</w:t>
      </w:r>
      <w:bookmarkEnd w:id="159"/>
    </w:p>
    <w:p w:rsidR="00DD714D" w:rsidRDefault="00DD714D" w:rsidP="00DD714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dec"/>
          <w:rFonts w:ascii="var(--bs-font-monospace)" w:eastAsiaTheme="majorEastAsia" w:hAnsi="var(--bs-font-monospace)"/>
          <w:color w:val="660066"/>
          <w:sz w:val="23"/>
          <w:szCs w:val="23"/>
        </w:rPr>
        <w:t>&lt;!DOCTYPE html&gt;</w:t>
      </w:r>
    </w:p>
    <w:p w:rsidR="00DD714D" w:rsidRDefault="00DD714D" w:rsidP="00DD714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tag"/>
          <w:rFonts w:ascii="var(--bs-font-monospace)" w:hAnsi="var(--bs-font-monospace)"/>
          <w:color w:val="000088"/>
          <w:sz w:val="23"/>
          <w:szCs w:val="23"/>
        </w:rPr>
        <w:t>&lt;html&gt;</w:t>
      </w:r>
    </w:p>
    <w:p w:rsidR="00DD714D" w:rsidRDefault="00DD714D" w:rsidP="00DD714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
    <w:p w:rsidR="00DD714D" w:rsidRDefault="00DD714D" w:rsidP="00DD714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&lt;head&gt;</w:t>
      </w:r>
    </w:p>
    <w:p w:rsidR="00DD714D" w:rsidRDefault="00DD714D" w:rsidP="00DD714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&lt;title&gt;</w:t>
      </w:r>
      <w:r>
        <w:rPr>
          <w:rStyle w:val="pln"/>
          <w:rFonts w:ascii="var(--bs-font-monospace)" w:hAnsi="var(--bs-font-monospace)"/>
          <w:color w:val="000000"/>
          <w:sz w:val="23"/>
          <w:szCs w:val="23"/>
        </w:rPr>
        <w:t>HTML Table Cellpadding</w:t>
      </w:r>
      <w:r>
        <w:rPr>
          <w:rStyle w:val="tag"/>
          <w:rFonts w:ascii="var(--bs-font-monospace)" w:hAnsi="var(--bs-font-monospace)"/>
          <w:color w:val="000088"/>
          <w:sz w:val="23"/>
          <w:szCs w:val="23"/>
        </w:rPr>
        <w:t>&lt;/title&gt;</w:t>
      </w:r>
    </w:p>
    <w:p w:rsidR="00DD714D" w:rsidRDefault="00DD714D" w:rsidP="00DD714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&lt;/head&gt;</w:t>
      </w:r>
    </w:p>
    <w:p w:rsidR="00DD714D" w:rsidRDefault="00DD714D" w:rsidP="00DD714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ab/>
      </w:r>
    </w:p>
    <w:p w:rsidR="00DD714D" w:rsidRDefault="00DD714D" w:rsidP="00DD714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&lt;body&gt;</w:t>
      </w:r>
    </w:p>
    <w:p w:rsidR="00DD714D" w:rsidRDefault="00DD714D" w:rsidP="00DD714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&lt;table</w:t>
      </w: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border</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color w:val="008800"/>
          <w:sz w:val="23"/>
          <w:szCs w:val="23"/>
        </w:rPr>
        <w:t>"1"</w:t>
      </w: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cellpadding</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color w:val="008800"/>
          <w:sz w:val="23"/>
          <w:szCs w:val="23"/>
        </w:rPr>
        <w:t>"5"</w:t>
      </w: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cellspacing</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color w:val="008800"/>
          <w:sz w:val="23"/>
          <w:szCs w:val="23"/>
        </w:rPr>
        <w:t>"5"</w:t>
      </w:r>
      <w:r>
        <w:rPr>
          <w:rStyle w:val="tag"/>
          <w:rFonts w:ascii="var(--bs-font-monospace)" w:hAnsi="var(--bs-font-monospace)"/>
          <w:color w:val="000088"/>
          <w:sz w:val="23"/>
          <w:szCs w:val="23"/>
        </w:rPr>
        <w:t>&gt;</w:t>
      </w:r>
    </w:p>
    <w:p w:rsidR="00DD714D" w:rsidRDefault="00DD714D" w:rsidP="00DD714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&lt;tr&gt;</w:t>
      </w:r>
    </w:p>
    <w:p w:rsidR="00DD714D" w:rsidRDefault="00DD714D" w:rsidP="00DD714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&lt;th&gt;</w:t>
      </w:r>
      <w:r>
        <w:rPr>
          <w:rStyle w:val="pln"/>
          <w:rFonts w:ascii="var(--bs-font-monospace)" w:hAnsi="var(--bs-font-monospace)"/>
          <w:color w:val="000000"/>
          <w:sz w:val="23"/>
          <w:szCs w:val="23"/>
        </w:rPr>
        <w:t>Name</w:t>
      </w:r>
      <w:r>
        <w:rPr>
          <w:rStyle w:val="tag"/>
          <w:rFonts w:ascii="var(--bs-font-monospace)" w:hAnsi="var(--bs-font-monospace)"/>
          <w:color w:val="000088"/>
          <w:sz w:val="23"/>
          <w:szCs w:val="23"/>
        </w:rPr>
        <w:t>&lt;/th&gt;</w:t>
      </w:r>
    </w:p>
    <w:p w:rsidR="00DD714D" w:rsidRDefault="00DD714D" w:rsidP="00DD714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&lt;th&gt;</w:t>
      </w:r>
      <w:r>
        <w:rPr>
          <w:rStyle w:val="pln"/>
          <w:rFonts w:ascii="var(--bs-font-monospace)" w:hAnsi="var(--bs-font-monospace)"/>
          <w:color w:val="000000"/>
          <w:sz w:val="23"/>
          <w:szCs w:val="23"/>
        </w:rPr>
        <w:t>Salary</w:t>
      </w:r>
      <w:r>
        <w:rPr>
          <w:rStyle w:val="tag"/>
          <w:rFonts w:ascii="var(--bs-font-monospace)" w:hAnsi="var(--bs-font-monospace)"/>
          <w:color w:val="000088"/>
          <w:sz w:val="23"/>
          <w:szCs w:val="23"/>
        </w:rPr>
        <w:t>&lt;/th&gt;</w:t>
      </w:r>
    </w:p>
    <w:p w:rsidR="00DD714D" w:rsidRDefault="00DD714D" w:rsidP="00DD714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&lt;/tr&gt;</w:t>
      </w:r>
    </w:p>
    <w:p w:rsidR="00DD714D" w:rsidRDefault="00DD714D" w:rsidP="00DD714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&lt;tr&gt;</w:t>
      </w:r>
    </w:p>
    <w:p w:rsidR="00DD714D" w:rsidRDefault="00DD714D" w:rsidP="00DD714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&lt;td&gt;</w:t>
      </w:r>
      <w:r>
        <w:rPr>
          <w:rStyle w:val="pln"/>
          <w:rFonts w:ascii="var(--bs-font-monospace)" w:hAnsi="var(--bs-font-monospace)"/>
          <w:color w:val="000000"/>
          <w:sz w:val="23"/>
          <w:szCs w:val="23"/>
        </w:rPr>
        <w:t>Ramesh Raman</w:t>
      </w:r>
      <w:r>
        <w:rPr>
          <w:rStyle w:val="tag"/>
          <w:rFonts w:ascii="var(--bs-font-monospace)" w:hAnsi="var(--bs-font-monospace)"/>
          <w:color w:val="000088"/>
          <w:sz w:val="23"/>
          <w:szCs w:val="23"/>
        </w:rPr>
        <w:t>&lt;/td&gt;</w:t>
      </w:r>
    </w:p>
    <w:p w:rsidR="00DD714D" w:rsidRDefault="00DD714D" w:rsidP="00DD714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&lt;td&gt;</w:t>
      </w:r>
      <w:r>
        <w:rPr>
          <w:rStyle w:val="pln"/>
          <w:rFonts w:ascii="var(--bs-font-monospace)" w:hAnsi="var(--bs-font-monospace)"/>
          <w:color w:val="000000"/>
          <w:sz w:val="23"/>
          <w:szCs w:val="23"/>
        </w:rPr>
        <w:t>5000</w:t>
      </w:r>
      <w:r>
        <w:rPr>
          <w:rStyle w:val="tag"/>
          <w:rFonts w:ascii="var(--bs-font-monospace)" w:hAnsi="var(--bs-font-monospace)"/>
          <w:color w:val="000088"/>
          <w:sz w:val="23"/>
          <w:szCs w:val="23"/>
        </w:rPr>
        <w:t>&lt;/td&gt;</w:t>
      </w:r>
    </w:p>
    <w:p w:rsidR="00DD714D" w:rsidRDefault="00DD714D" w:rsidP="00DD714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&lt;/tr&gt;</w:t>
      </w:r>
    </w:p>
    <w:p w:rsidR="00DD714D" w:rsidRDefault="00DD714D" w:rsidP="00DD714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&lt;tr&gt;</w:t>
      </w:r>
    </w:p>
    <w:p w:rsidR="00DD714D" w:rsidRDefault="00DD714D" w:rsidP="00DD714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&lt;td&gt;</w:t>
      </w:r>
      <w:r>
        <w:rPr>
          <w:rStyle w:val="pln"/>
          <w:rFonts w:ascii="var(--bs-font-monospace)" w:hAnsi="var(--bs-font-monospace)"/>
          <w:color w:val="000000"/>
          <w:sz w:val="23"/>
          <w:szCs w:val="23"/>
        </w:rPr>
        <w:t>Shabbir Hussein</w:t>
      </w:r>
      <w:r>
        <w:rPr>
          <w:rStyle w:val="tag"/>
          <w:rFonts w:ascii="var(--bs-font-monospace)" w:hAnsi="var(--bs-font-monospace)"/>
          <w:color w:val="000088"/>
          <w:sz w:val="23"/>
          <w:szCs w:val="23"/>
        </w:rPr>
        <w:t>&lt;/td&gt;</w:t>
      </w:r>
    </w:p>
    <w:p w:rsidR="00DD714D" w:rsidRDefault="00DD714D" w:rsidP="00DD714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&lt;td&gt;</w:t>
      </w:r>
      <w:r>
        <w:rPr>
          <w:rStyle w:val="pln"/>
          <w:rFonts w:ascii="var(--bs-font-monospace)" w:hAnsi="var(--bs-font-monospace)"/>
          <w:color w:val="000000"/>
          <w:sz w:val="23"/>
          <w:szCs w:val="23"/>
        </w:rPr>
        <w:t>7000</w:t>
      </w:r>
      <w:r>
        <w:rPr>
          <w:rStyle w:val="tag"/>
          <w:rFonts w:ascii="var(--bs-font-monospace)" w:hAnsi="var(--bs-font-monospace)"/>
          <w:color w:val="000088"/>
          <w:sz w:val="23"/>
          <w:szCs w:val="23"/>
        </w:rPr>
        <w:t>&lt;/td&gt;</w:t>
      </w:r>
    </w:p>
    <w:p w:rsidR="00DD714D" w:rsidRDefault="00DD714D" w:rsidP="00DD714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&lt;/tr&gt;</w:t>
      </w:r>
    </w:p>
    <w:p w:rsidR="00DD714D" w:rsidRDefault="00DD714D" w:rsidP="00DD714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&lt;/table&gt;</w:t>
      </w:r>
    </w:p>
    <w:p w:rsidR="00DD714D" w:rsidRDefault="00DD714D" w:rsidP="00DD714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&lt;/body&gt;</w:t>
      </w:r>
    </w:p>
    <w:p w:rsidR="00DD714D" w:rsidRDefault="00DD714D" w:rsidP="00DD714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ab/>
      </w:r>
    </w:p>
    <w:p w:rsidR="00DD714D" w:rsidRDefault="00DD714D" w:rsidP="00DD714D">
      <w:pPr>
        <w:pStyle w:val="HTMLPreformatted"/>
        <w:pBdr>
          <w:top w:val="single" w:sz="6" w:space="2" w:color="888888"/>
          <w:left w:val="single" w:sz="6" w:space="2" w:color="888888"/>
          <w:bottom w:val="single" w:sz="6" w:space="2" w:color="888888"/>
          <w:right w:val="single" w:sz="6" w:space="2" w:color="888888"/>
        </w:pBdr>
        <w:rPr>
          <w:rFonts w:ascii="var(--bs-font-monospace)" w:hAnsi="var(--bs-font-monospace)"/>
          <w:color w:val="747579"/>
          <w:sz w:val="23"/>
          <w:szCs w:val="23"/>
        </w:rPr>
      </w:pPr>
      <w:r>
        <w:rPr>
          <w:rStyle w:val="tag"/>
          <w:rFonts w:ascii="var(--bs-font-monospace)" w:hAnsi="var(--bs-font-monospace)"/>
          <w:color w:val="000088"/>
          <w:sz w:val="23"/>
          <w:szCs w:val="23"/>
        </w:rPr>
        <w:t>&lt;/html&gt;</w:t>
      </w:r>
    </w:p>
    <w:p w:rsidR="00DD714D" w:rsidRDefault="00DD714D" w:rsidP="00DD714D">
      <w:pPr>
        <w:pStyle w:val="NormalWeb"/>
        <w:spacing w:before="120" w:beforeAutospacing="0" w:after="144" w:afterAutospacing="0"/>
        <w:jc w:val="both"/>
        <w:rPr>
          <w:rFonts w:ascii="Arial" w:hAnsi="Arial" w:cs="Arial"/>
          <w:color w:val="000000"/>
        </w:rPr>
      </w:pPr>
      <w:r>
        <w:rPr>
          <w:rFonts w:ascii="Arial" w:hAnsi="Arial" w:cs="Arial"/>
          <w:color w:val="000000"/>
        </w:rPr>
        <w:t>This will produce the following result –</w:t>
      </w:r>
    </w:p>
    <w:tbl>
      <w:tblPr>
        <w:tblW w:w="0" w:type="auto"/>
        <w:tblCellSpacing w:w="37"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2069"/>
        <w:gridCol w:w="1042"/>
      </w:tblGrid>
      <w:tr w:rsidR="00DD714D" w:rsidRPr="00DD714D" w:rsidTr="00DD714D">
        <w:trPr>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714D" w:rsidRPr="00DD714D" w:rsidRDefault="00DD714D" w:rsidP="00DD714D">
            <w:pPr>
              <w:spacing w:after="0" w:line="240" w:lineRule="auto"/>
              <w:jc w:val="center"/>
              <w:rPr>
                <w:rFonts w:ascii="Times New Roman" w:eastAsia="Times New Roman" w:hAnsi="Times New Roman" w:cs="Times New Roman"/>
                <w:b/>
                <w:bCs/>
                <w:color w:val="000000"/>
                <w:sz w:val="27"/>
                <w:szCs w:val="27"/>
              </w:rPr>
            </w:pPr>
            <w:r w:rsidRPr="00DD714D">
              <w:rPr>
                <w:rFonts w:ascii="Times New Roman" w:eastAsia="Times New Roman" w:hAnsi="Times New Roman" w:cs="Times New Roman"/>
                <w:b/>
                <w:bCs/>
                <w:color w:val="000000"/>
                <w:sz w:val="27"/>
                <w:szCs w:val="27"/>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D714D" w:rsidRPr="00DD714D" w:rsidRDefault="00DD714D" w:rsidP="00DD714D">
            <w:pPr>
              <w:spacing w:after="0" w:line="240" w:lineRule="auto"/>
              <w:jc w:val="center"/>
              <w:rPr>
                <w:rFonts w:ascii="Times New Roman" w:eastAsia="Times New Roman" w:hAnsi="Times New Roman" w:cs="Times New Roman"/>
                <w:b/>
                <w:bCs/>
                <w:color w:val="000000"/>
                <w:sz w:val="27"/>
                <w:szCs w:val="27"/>
              </w:rPr>
            </w:pPr>
            <w:r w:rsidRPr="00DD714D">
              <w:rPr>
                <w:rFonts w:ascii="Times New Roman" w:eastAsia="Times New Roman" w:hAnsi="Times New Roman" w:cs="Times New Roman"/>
                <w:b/>
                <w:bCs/>
                <w:color w:val="000000"/>
                <w:sz w:val="27"/>
                <w:szCs w:val="27"/>
              </w:rPr>
              <w:t>Salary</w:t>
            </w:r>
          </w:p>
        </w:tc>
      </w:tr>
      <w:tr w:rsidR="00DD714D" w:rsidRPr="00DD714D" w:rsidTr="00DD714D">
        <w:trPr>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714D" w:rsidRPr="00DD714D" w:rsidRDefault="00DD714D" w:rsidP="00DD714D">
            <w:pPr>
              <w:spacing w:after="0" w:line="240" w:lineRule="auto"/>
              <w:rPr>
                <w:rFonts w:ascii="Times New Roman" w:eastAsia="Times New Roman" w:hAnsi="Times New Roman" w:cs="Times New Roman"/>
                <w:color w:val="000000"/>
                <w:sz w:val="27"/>
                <w:szCs w:val="27"/>
              </w:rPr>
            </w:pPr>
            <w:r w:rsidRPr="00DD714D">
              <w:rPr>
                <w:rFonts w:ascii="Times New Roman" w:eastAsia="Times New Roman" w:hAnsi="Times New Roman" w:cs="Times New Roman"/>
                <w:color w:val="000000"/>
                <w:sz w:val="27"/>
                <w:szCs w:val="27"/>
              </w:rPr>
              <w:t>Ramesh Raman</w:t>
            </w:r>
          </w:p>
        </w:tc>
        <w:tc>
          <w:tcPr>
            <w:tcW w:w="0" w:type="auto"/>
            <w:tcBorders>
              <w:top w:val="outset" w:sz="6" w:space="0" w:color="auto"/>
              <w:left w:val="outset" w:sz="6" w:space="0" w:color="auto"/>
              <w:bottom w:val="outset" w:sz="6" w:space="0" w:color="auto"/>
              <w:right w:val="outset" w:sz="6" w:space="0" w:color="auto"/>
            </w:tcBorders>
            <w:vAlign w:val="center"/>
            <w:hideMark/>
          </w:tcPr>
          <w:p w:rsidR="00DD714D" w:rsidRPr="00DD714D" w:rsidRDefault="00DD714D" w:rsidP="00DD714D">
            <w:pPr>
              <w:spacing w:after="0" w:line="240" w:lineRule="auto"/>
              <w:rPr>
                <w:rFonts w:ascii="Times New Roman" w:eastAsia="Times New Roman" w:hAnsi="Times New Roman" w:cs="Times New Roman"/>
                <w:color w:val="000000"/>
                <w:sz w:val="27"/>
                <w:szCs w:val="27"/>
              </w:rPr>
            </w:pPr>
            <w:r w:rsidRPr="00DD714D">
              <w:rPr>
                <w:rFonts w:ascii="Times New Roman" w:eastAsia="Times New Roman" w:hAnsi="Times New Roman" w:cs="Times New Roman"/>
                <w:color w:val="000000"/>
                <w:sz w:val="27"/>
                <w:szCs w:val="27"/>
              </w:rPr>
              <w:t>5000</w:t>
            </w:r>
          </w:p>
        </w:tc>
      </w:tr>
      <w:tr w:rsidR="00DD714D" w:rsidRPr="00DD714D" w:rsidTr="00DD714D">
        <w:trPr>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714D" w:rsidRPr="00DD714D" w:rsidRDefault="00DD714D" w:rsidP="00DD714D">
            <w:pPr>
              <w:spacing w:after="0" w:line="240" w:lineRule="auto"/>
              <w:rPr>
                <w:rFonts w:ascii="Times New Roman" w:eastAsia="Times New Roman" w:hAnsi="Times New Roman" w:cs="Times New Roman"/>
                <w:color w:val="000000"/>
                <w:sz w:val="27"/>
                <w:szCs w:val="27"/>
              </w:rPr>
            </w:pPr>
            <w:r w:rsidRPr="00DD714D">
              <w:rPr>
                <w:rFonts w:ascii="Times New Roman" w:eastAsia="Times New Roman" w:hAnsi="Times New Roman" w:cs="Times New Roman"/>
                <w:color w:val="000000"/>
                <w:sz w:val="27"/>
                <w:szCs w:val="27"/>
              </w:rPr>
              <w:t>Shabbir Hussein</w:t>
            </w:r>
          </w:p>
        </w:tc>
        <w:tc>
          <w:tcPr>
            <w:tcW w:w="0" w:type="auto"/>
            <w:tcBorders>
              <w:top w:val="outset" w:sz="6" w:space="0" w:color="auto"/>
              <w:left w:val="outset" w:sz="6" w:space="0" w:color="auto"/>
              <w:bottom w:val="outset" w:sz="6" w:space="0" w:color="auto"/>
              <w:right w:val="outset" w:sz="6" w:space="0" w:color="auto"/>
            </w:tcBorders>
            <w:vAlign w:val="center"/>
            <w:hideMark/>
          </w:tcPr>
          <w:p w:rsidR="00DD714D" w:rsidRPr="00DD714D" w:rsidRDefault="00DD714D" w:rsidP="00DD714D">
            <w:pPr>
              <w:spacing w:after="0" w:line="240" w:lineRule="auto"/>
              <w:rPr>
                <w:rFonts w:ascii="Times New Roman" w:eastAsia="Times New Roman" w:hAnsi="Times New Roman" w:cs="Times New Roman"/>
                <w:color w:val="000000"/>
                <w:sz w:val="27"/>
                <w:szCs w:val="27"/>
              </w:rPr>
            </w:pPr>
            <w:r w:rsidRPr="00DD714D">
              <w:rPr>
                <w:rFonts w:ascii="Times New Roman" w:eastAsia="Times New Roman" w:hAnsi="Times New Roman" w:cs="Times New Roman"/>
                <w:color w:val="000000"/>
                <w:sz w:val="27"/>
                <w:szCs w:val="27"/>
              </w:rPr>
              <w:t>7000</w:t>
            </w:r>
          </w:p>
        </w:tc>
      </w:tr>
    </w:tbl>
    <w:p w:rsidR="00DD714D" w:rsidRDefault="00DD714D" w:rsidP="00DD714D">
      <w:pPr>
        <w:pStyle w:val="NormalWeb"/>
        <w:spacing w:before="120" w:beforeAutospacing="0" w:after="144" w:afterAutospacing="0"/>
        <w:jc w:val="both"/>
        <w:rPr>
          <w:rFonts w:ascii="Arial" w:hAnsi="Arial" w:cs="Arial"/>
          <w:color w:val="000000"/>
        </w:rPr>
      </w:pPr>
    </w:p>
    <w:p w:rsidR="00DD714D" w:rsidRDefault="00DD714D" w:rsidP="00DD714D">
      <w:pPr>
        <w:pStyle w:val="Heading2"/>
        <w:rPr>
          <w:rFonts w:ascii="Arial" w:hAnsi="Arial" w:cs="Arial"/>
          <w:b w:val="0"/>
          <w:bCs w:val="0"/>
          <w:color w:val="000000"/>
          <w:sz w:val="35"/>
          <w:szCs w:val="35"/>
        </w:rPr>
      </w:pPr>
      <w:bookmarkStart w:id="160" w:name="_Toc129779728"/>
      <w:r>
        <w:rPr>
          <w:rFonts w:ascii="Arial" w:hAnsi="Arial" w:cs="Arial"/>
          <w:b w:val="0"/>
          <w:bCs w:val="0"/>
          <w:color w:val="000000"/>
          <w:sz w:val="35"/>
          <w:szCs w:val="35"/>
        </w:rPr>
        <w:t>Colspan and Rowspan Attributes</w:t>
      </w:r>
      <w:bookmarkEnd w:id="160"/>
    </w:p>
    <w:p w:rsidR="00DD714D" w:rsidRDefault="00DD714D" w:rsidP="00DD714D">
      <w:pPr>
        <w:pStyle w:val="NormalWeb"/>
        <w:spacing w:before="120" w:beforeAutospacing="0" w:after="144" w:afterAutospacing="0"/>
        <w:jc w:val="both"/>
        <w:rPr>
          <w:rFonts w:ascii="Arial" w:hAnsi="Arial" w:cs="Arial"/>
          <w:color w:val="000000"/>
        </w:rPr>
      </w:pPr>
      <w:r>
        <w:rPr>
          <w:rFonts w:ascii="Arial" w:hAnsi="Arial" w:cs="Arial"/>
          <w:color w:val="000000"/>
        </w:rPr>
        <w:lastRenderedPageBreak/>
        <w:t>You will use </w:t>
      </w:r>
      <w:r>
        <w:rPr>
          <w:rFonts w:ascii="Arial" w:hAnsi="Arial" w:cs="Arial"/>
          <w:b/>
          <w:bCs/>
          <w:color w:val="000000"/>
        </w:rPr>
        <w:t>colspan</w:t>
      </w:r>
      <w:r>
        <w:rPr>
          <w:rFonts w:ascii="Arial" w:hAnsi="Arial" w:cs="Arial"/>
          <w:color w:val="000000"/>
        </w:rPr>
        <w:t> attribute if you want to merge two or more columns into a single column. Similar way you will use </w:t>
      </w:r>
      <w:r>
        <w:rPr>
          <w:rFonts w:ascii="Arial" w:hAnsi="Arial" w:cs="Arial"/>
          <w:b/>
          <w:bCs/>
          <w:color w:val="000000"/>
        </w:rPr>
        <w:t>rowspan</w:t>
      </w:r>
      <w:r>
        <w:rPr>
          <w:rFonts w:ascii="Arial" w:hAnsi="Arial" w:cs="Arial"/>
          <w:color w:val="000000"/>
        </w:rPr>
        <w:t> if you want to merge two or more rows.</w:t>
      </w:r>
    </w:p>
    <w:p w:rsidR="00DD714D" w:rsidRDefault="00DD714D" w:rsidP="00DD714D">
      <w:pPr>
        <w:pStyle w:val="Heading3"/>
        <w:spacing w:before="0"/>
        <w:rPr>
          <w:rFonts w:ascii="Arial" w:hAnsi="Arial" w:cs="Arial"/>
          <w:b w:val="0"/>
          <w:bCs w:val="0"/>
          <w:color w:val="auto"/>
          <w:sz w:val="30"/>
          <w:szCs w:val="30"/>
        </w:rPr>
      </w:pPr>
      <w:bookmarkStart w:id="161" w:name="_Toc129779729"/>
      <w:r>
        <w:rPr>
          <w:rFonts w:ascii="Arial" w:hAnsi="Arial" w:cs="Arial"/>
          <w:b w:val="0"/>
          <w:bCs w:val="0"/>
          <w:sz w:val="30"/>
          <w:szCs w:val="30"/>
        </w:rPr>
        <w:t>Example</w:t>
      </w:r>
      <w:bookmarkEnd w:id="161"/>
    </w:p>
    <w:p w:rsidR="00DD714D" w:rsidRDefault="00DD714D" w:rsidP="00DD714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dec"/>
          <w:rFonts w:ascii="var(--bs-font-monospace)" w:eastAsiaTheme="majorEastAsia" w:hAnsi="var(--bs-font-monospace)"/>
          <w:color w:val="660066"/>
          <w:sz w:val="23"/>
          <w:szCs w:val="23"/>
        </w:rPr>
        <w:t>&lt;!DOCTYPE html&gt;</w:t>
      </w:r>
    </w:p>
    <w:p w:rsidR="00DD714D" w:rsidRDefault="00DD714D" w:rsidP="00DD714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tag"/>
          <w:rFonts w:ascii="var(--bs-font-monospace)" w:hAnsi="var(--bs-font-monospace)"/>
          <w:color w:val="000088"/>
          <w:sz w:val="23"/>
          <w:szCs w:val="23"/>
        </w:rPr>
        <w:t>&lt;html&gt;</w:t>
      </w:r>
    </w:p>
    <w:p w:rsidR="00DD714D" w:rsidRDefault="00DD714D" w:rsidP="00DD714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
    <w:p w:rsidR="00DD714D" w:rsidRDefault="00DD714D" w:rsidP="00DD714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&lt;head&gt;</w:t>
      </w:r>
    </w:p>
    <w:p w:rsidR="00DD714D" w:rsidRDefault="00DD714D" w:rsidP="00DD714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&lt;title&gt;</w:t>
      </w:r>
      <w:r>
        <w:rPr>
          <w:rStyle w:val="pln"/>
          <w:rFonts w:ascii="var(--bs-font-monospace)" w:hAnsi="var(--bs-font-monospace)"/>
          <w:color w:val="000000"/>
          <w:sz w:val="23"/>
          <w:szCs w:val="23"/>
        </w:rPr>
        <w:t>HTML Table Colspan/Rowspan</w:t>
      </w:r>
      <w:r>
        <w:rPr>
          <w:rStyle w:val="tag"/>
          <w:rFonts w:ascii="var(--bs-font-monospace)" w:hAnsi="var(--bs-font-monospace)"/>
          <w:color w:val="000088"/>
          <w:sz w:val="23"/>
          <w:szCs w:val="23"/>
        </w:rPr>
        <w:t>&lt;/title&gt;</w:t>
      </w:r>
    </w:p>
    <w:p w:rsidR="00DD714D" w:rsidRDefault="00DD714D" w:rsidP="00DD714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&lt;/head&gt;</w:t>
      </w:r>
    </w:p>
    <w:p w:rsidR="00DD714D" w:rsidRDefault="00DD714D" w:rsidP="00DD714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ab/>
      </w:r>
    </w:p>
    <w:p w:rsidR="00DD714D" w:rsidRDefault="00DD714D" w:rsidP="00DD714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&lt;body&gt;</w:t>
      </w:r>
    </w:p>
    <w:p w:rsidR="00DD714D" w:rsidRDefault="00DD714D" w:rsidP="00DD714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&lt;table</w:t>
      </w: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border</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color w:val="008800"/>
          <w:sz w:val="23"/>
          <w:szCs w:val="23"/>
        </w:rPr>
        <w:t>"1"</w:t>
      </w:r>
      <w:r>
        <w:rPr>
          <w:rStyle w:val="tag"/>
          <w:rFonts w:ascii="var(--bs-font-monospace)" w:hAnsi="var(--bs-font-monospace)"/>
          <w:color w:val="000088"/>
          <w:sz w:val="23"/>
          <w:szCs w:val="23"/>
        </w:rPr>
        <w:t>&gt;</w:t>
      </w:r>
    </w:p>
    <w:p w:rsidR="00DD714D" w:rsidRDefault="00DD714D" w:rsidP="00DD714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&lt;tr&gt;</w:t>
      </w:r>
    </w:p>
    <w:p w:rsidR="00DD714D" w:rsidRDefault="00DD714D" w:rsidP="00DD714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&lt;th&gt;</w:t>
      </w:r>
      <w:r>
        <w:rPr>
          <w:rStyle w:val="pln"/>
          <w:rFonts w:ascii="var(--bs-font-monospace)" w:hAnsi="var(--bs-font-monospace)"/>
          <w:color w:val="000000"/>
          <w:sz w:val="23"/>
          <w:szCs w:val="23"/>
        </w:rPr>
        <w:t>Column 1</w:t>
      </w:r>
      <w:r>
        <w:rPr>
          <w:rStyle w:val="tag"/>
          <w:rFonts w:ascii="var(--bs-font-monospace)" w:hAnsi="var(--bs-font-monospace)"/>
          <w:color w:val="000088"/>
          <w:sz w:val="23"/>
          <w:szCs w:val="23"/>
        </w:rPr>
        <w:t>&lt;/th&gt;</w:t>
      </w:r>
    </w:p>
    <w:p w:rsidR="00DD714D" w:rsidRDefault="00DD714D" w:rsidP="00DD714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&lt;th&gt;</w:t>
      </w:r>
      <w:r>
        <w:rPr>
          <w:rStyle w:val="pln"/>
          <w:rFonts w:ascii="var(--bs-font-monospace)" w:hAnsi="var(--bs-font-monospace)"/>
          <w:color w:val="000000"/>
          <w:sz w:val="23"/>
          <w:szCs w:val="23"/>
        </w:rPr>
        <w:t>Column 2</w:t>
      </w:r>
      <w:r>
        <w:rPr>
          <w:rStyle w:val="tag"/>
          <w:rFonts w:ascii="var(--bs-font-monospace)" w:hAnsi="var(--bs-font-monospace)"/>
          <w:color w:val="000088"/>
          <w:sz w:val="23"/>
          <w:szCs w:val="23"/>
        </w:rPr>
        <w:t>&lt;/th&gt;</w:t>
      </w:r>
    </w:p>
    <w:p w:rsidR="00DD714D" w:rsidRDefault="00DD714D" w:rsidP="00DD714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&lt;th&gt;</w:t>
      </w:r>
      <w:r>
        <w:rPr>
          <w:rStyle w:val="pln"/>
          <w:rFonts w:ascii="var(--bs-font-monospace)" w:hAnsi="var(--bs-font-monospace)"/>
          <w:color w:val="000000"/>
          <w:sz w:val="23"/>
          <w:szCs w:val="23"/>
        </w:rPr>
        <w:t>Column 3</w:t>
      </w:r>
      <w:r>
        <w:rPr>
          <w:rStyle w:val="tag"/>
          <w:rFonts w:ascii="var(--bs-font-monospace)" w:hAnsi="var(--bs-font-monospace)"/>
          <w:color w:val="000088"/>
          <w:sz w:val="23"/>
          <w:szCs w:val="23"/>
        </w:rPr>
        <w:t>&lt;/th&gt;</w:t>
      </w:r>
    </w:p>
    <w:p w:rsidR="00DD714D" w:rsidRDefault="00DD714D" w:rsidP="00DD714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&lt;/tr&gt;</w:t>
      </w:r>
    </w:p>
    <w:p w:rsidR="00DD714D" w:rsidRDefault="00DD714D" w:rsidP="00DD714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&lt;tr&gt;</w:t>
      </w:r>
    </w:p>
    <w:p w:rsidR="00DD714D" w:rsidRDefault="00DD714D" w:rsidP="00DD714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&lt;td</w:t>
      </w: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rowspan</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color w:val="008800"/>
          <w:sz w:val="23"/>
          <w:szCs w:val="23"/>
        </w:rPr>
        <w:t>"2"</w:t>
      </w:r>
      <w:r>
        <w:rPr>
          <w:rStyle w:val="tag"/>
          <w:rFonts w:ascii="var(--bs-font-monospace)" w:hAnsi="var(--bs-font-monospace)"/>
          <w:color w:val="000088"/>
          <w:sz w:val="23"/>
          <w:szCs w:val="23"/>
        </w:rPr>
        <w:t>&gt;</w:t>
      </w:r>
      <w:r>
        <w:rPr>
          <w:rStyle w:val="pln"/>
          <w:rFonts w:ascii="var(--bs-font-monospace)" w:hAnsi="var(--bs-font-monospace)"/>
          <w:color w:val="000000"/>
          <w:sz w:val="23"/>
          <w:szCs w:val="23"/>
        </w:rPr>
        <w:t>Row 1 Cell 1</w:t>
      </w:r>
      <w:r>
        <w:rPr>
          <w:rStyle w:val="tag"/>
          <w:rFonts w:ascii="var(--bs-font-monospace)" w:hAnsi="var(--bs-font-monospace)"/>
          <w:color w:val="000088"/>
          <w:sz w:val="23"/>
          <w:szCs w:val="23"/>
        </w:rPr>
        <w:t>&lt;/td&gt;</w:t>
      </w:r>
    </w:p>
    <w:p w:rsidR="00DD714D" w:rsidRDefault="00DD714D" w:rsidP="00DD714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&lt;td&gt;</w:t>
      </w:r>
      <w:r>
        <w:rPr>
          <w:rStyle w:val="pln"/>
          <w:rFonts w:ascii="var(--bs-font-monospace)" w:hAnsi="var(--bs-font-monospace)"/>
          <w:color w:val="000000"/>
          <w:sz w:val="23"/>
          <w:szCs w:val="23"/>
        </w:rPr>
        <w:t>Row 1 Cell 2</w:t>
      </w:r>
      <w:r>
        <w:rPr>
          <w:rStyle w:val="tag"/>
          <w:rFonts w:ascii="var(--bs-font-monospace)" w:hAnsi="var(--bs-font-monospace)"/>
          <w:color w:val="000088"/>
          <w:sz w:val="23"/>
          <w:szCs w:val="23"/>
        </w:rPr>
        <w:t>&lt;/td&gt;</w:t>
      </w:r>
    </w:p>
    <w:p w:rsidR="00DD714D" w:rsidRDefault="00DD714D" w:rsidP="00DD714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&lt;td&gt;</w:t>
      </w:r>
      <w:r>
        <w:rPr>
          <w:rStyle w:val="pln"/>
          <w:rFonts w:ascii="var(--bs-font-monospace)" w:hAnsi="var(--bs-font-monospace)"/>
          <w:color w:val="000000"/>
          <w:sz w:val="23"/>
          <w:szCs w:val="23"/>
        </w:rPr>
        <w:t>Row 1 Cell 3</w:t>
      </w:r>
      <w:r>
        <w:rPr>
          <w:rStyle w:val="tag"/>
          <w:rFonts w:ascii="var(--bs-font-monospace)" w:hAnsi="var(--bs-font-monospace)"/>
          <w:color w:val="000088"/>
          <w:sz w:val="23"/>
          <w:szCs w:val="23"/>
        </w:rPr>
        <w:t>&lt;/td&gt;</w:t>
      </w:r>
    </w:p>
    <w:p w:rsidR="00DD714D" w:rsidRDefault="00DD714D" w:rsidP="00DD714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&lt;/tr&gt;</w:t>
      </w:r>
    </w:p>
    <w:p w:rsidR="00DD714D" w:rsidRDefault="00DD714D" w:rsidP="00DD714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&lt;tr&gt;</w:t>
      </w:r>
    </w:p>
    <w:p w:rsidR="00DD714D" w:rsidRDefault="00DD714D" w:rsidP="00DD714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&lt;td&gt;</w:t>
      </w:r>
      <w:r>
        <w:rPr>
          <w:rStyle w:val="pln"/>
          <w:rFonts w:ascii="var(--bs-font-monospace)" w:hAnsi="var(--bs-font-monospace)"/>
          <w:color w:val="000000"/>
          <w:sz w:val="23"/>
          <w:szCs w:val="23"/>
        </w:rPr>
        <w:t>Row 2 Cell 2</w:t>
      </w:r>
      <w:r>
        <w:rPr>
          <w:rStyle w:val="tag"/>
          <w:rFonts w:ascii="var(--bs-font-monospace)" w:hAnsi="var(--bs-font-monospace)"/>
          <w:color w:val="000088"/>
          <w:sz w:val="23"/>
          <w:szCs w:val="23"/>
        </w:rPr>
        <w:t>&lt;/td&gt;</w:t>
      </w:r>
    </w:p>
    <w:p w:rsidR="00DD714D" w:rsidRDefault="00DD714D" w:rsidP="00DD714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&lt;td&gt;</w:t>
      </w:r>
      <w:r>
        <w:rPr>
          <w:rStyle w:val="pln"/>
          <w:rFonts w:ascii="var(--bs-font-monospace)" w:hAnsi="var(--bs-font-monospace)"/>
          <w:color w:val="000000"/>
          <w:sz w:val="23"/>
          <w:szCs w:val="23"/>
        </w:rPr>
        <w:t>Row 2 Cell 3</w:t>
      </w:r>
      <w:r>
        <w:rPr>
          <w:rStyle w:val="tag"/>
          <w:rFonts w:ascii="var(--bs-font-monospace)" w:hAnsi="var(--bs-font-monospace)"/>
          <w:color w:val="000088"/>
          <w:sz w:val="23"/>
          <w:szCs w:val="23"/>
        </w:rPr>
        <w:t>&lt;/td&gt;</w:t>
      </w:r>
    </w:p>
    <w:p w:rsidR="00DD714D" w:rsidRDefault="00DD714D" w:rsidP="00DD714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&lt;/tr&gt;</w:t>
      </w:r>
    </w:p>
    <w:p w:rsidR="00DD714D" w:rsidRDefault="00DD714D" w:rsidP="00DD714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&lt;tr&gt;</w:t>
      </w:r>
    </w:p>
    <w:p w:rsidR="00DD714D" w:rsidRDefault="00DD714D" w:rsidP="00DD714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&lt;td</w:t>
      </w: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colspan</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color w:val="008800"/>
          <w:sz w:val="23"/>
          <w:szCs w:val="23"/>
        </w:rPr>
        <w:t>"3"</w:t>
      </w:r>
      <w:r>
        <w:rPr>
          <w:rStyle w:val="tag"/>
          <w:rFonts w:ascii="var(--bs-font-monospace)" w:hAnsi="var(--bs-font-monospace)"/>
          <w:color w:val="000088"/>
          <w:sz w:val="23"/>
          <w:szCs w:val="23"/>
        </w:rPr>
        <w:t>&gt;</w:t>
      </w:r>
      <w:r>
        <w:rPr>
          <w:rStyle w:val="pln"/>
          <w:rFonts w:ascii="var(--bs-font-monospace)" w:hAnsi="var(--bs-font-monospace)"/>
          <w:color w:val="000000"/>
          <w:sz w:val="23"/>
          <w:szCs w:val="23"/>
        </w:rPr>
        <w:t>Row 3 Cell 1</w:t>
      </w:r>
      <w:r>
        <w:rPr>
          <w:rStyle w:val="tag"/>
          <w:rFonts w:ascii="var(--bs-font-monospace)" w:hAnsi="var(--bs-font-monospace)"/>
          <w:color w:val="000088"/>
          <w:sz w:val="23"/>
          <w:szCs w:val="23"/>
        </w:rPr>
        <w:t>&lt;/td&gt;</w:t>
      </w:r>
    </w:p>
    <w:p w:rsidR="00DD714D" w:rsidRDefault="00DD714D" w:rsidP="00DD714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&lt;/tr&gt;</w:t>
      </w:r>
    </w:p>
    <w:p w:rsidR="00DD714D" w:rsidRDefault="00DD714D" w:rsidP="00DD714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&lt;/table&gt;</w:t>
      </w:r>
    </w:p>
    <w:p w:rsidR="00DD714D" w:rsidRDefault="00DD714D" w:rsidP="00DD714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&lt;/body&gt;</w:t>
      </w:r>
    </w:p>
    <w:p w:rsidR="00DD714D" w:rsidRDefault="00DD714D" w:rsidP="00DD714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ab/>
      </w:r>
    </w:p>
    <w:p w:rsidR="00DD714D" w:rsidRDefault="00DD714D" w:rsidP="00DD714D">
      <w:pPr>
        <w:pStyle w:val="HTMLPreformatted"/>
        <w:pBdr>
          <w:top w:val="single" w:sz="6" w:space="2" w:color="888888"/>
          <w:left w:val="single" w:sz="6" w:space="2" w:color="888888"/>
          <w:bottom w:val="single" w:sz="6" w:space="2" w:color="888888"/>
          <w:right w:val="single" w:sz="6" w:space="2" w:color="888888"/>
        </w:pBdr>
        <w:rPr>
          <w:rFonts w:ascii="var(--bs-font-monospace)" w:hAnsi="var(--bs-font-monospace)"/>
          <w:color w:val="747579"/>
          <w:sz w:val="23"/>
          <w:szCs w:val="23"/>
        </w:rPr>
      </w:pPr>
      <w:r>
        <w:rPr>
          <w:rStyle w:val="tag"/>
          <w:rFonts w:ascii="var(--bs-font-monospace)" w:hAnsi="var(--bs-font-monospace)"/>
          <w:color w:val="000088"/>
          <w:sz w:val="23"/>
          <w:szCs w:val="23"/>
        </w:rPr>
        <w:t>&lt;/html&gt;</w:t>
      </w:r>
    </w:p>
    <w:p w:rsidR="00DD714D" w:rsidRDefault="00DD714D" w:rsidP="00DD714D">
      <w:pPr>
        <w:pStyle w:val="NormalWeb"/>
        <w:spacing w:before="120" w:beforeAutospacing="0" w:after="144" w:afterAutospacing="0"/>
        <w:jc w:val="both"/>
        <w:rPr>
          <w:rFonts w:ascii="Arial" w:hAnsi="Arial" w:cs="Arial"/>
          <w:color w:val="000000"/>
        </w:rPr>
      </w:pPr>
      <w:r>
        <w:rPr>
          <w:rFonts w:ascii="Arial" w:hAnsi="Arial" w:cs="Arial"/>
          <w:color w:val="000000"/>
        </w:rPr>
        <w:t>This will produce the following result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38"/>
        <w:gridCol w:w="1523"/>
        <w:gridCol w:w="1538"/>
      </w:tblGrid>
      <w:tr w:rsidR="00DD714D" w:rsidRPr="00DD714D" w:rsidTr="00DD714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714D" w:rsidRPr="00DD714D" w:rsidRDefault="00DD714D" w:rsidP="00DD714D">
            <w:pPr>
              <w:spacing w:after="0" w:line="240" w:lineRule="auto"/>
              <w:jc w:val="center"/>
              <w:rPr>
                <w:rFonts w:ascii="Times New Roman" w:eastAsia="Times New Roman" w:hAnsi="Times New Roman" w:cs="Times New Roman"/>
                <w:b/>
                <w:bCs/>
                <w:color w:val="000000"/>
                <w:sz w:val="27"/>
                <w:szCs w:val="27"/>
              </w:rPr>
            </w:pPr>
            <w:r w:rsidRPr="00DD714D">
              <w:rPr>
                <w:rFonts w:ascii="Times New Roman" w:eastAsia="Times New Roman" w:hAnsi="Times New Roman" w:cs="Times New Roman"/>
                <w:b/>
                <w:bCs/>
                <w:color w:val="000000"/>
                <w:sz w:val="27"/>
                <w:szCs w:val="27"/>
              </w:rPr>
              <w:t>Column 1</w:t>
            </w:r>
          </w:p>
        </w:tc>
        <w:tc>
          <w:tcPr>
            <w:tcW w:w="0" w:type="auto"/>
            <w:tcBorders>
              <w:top w:val="outset" w:sz="6" w:space="0" w:color="auto"/>
              <w:left w:val="outset" w:sz="6" w:space="0" w:color="auto"/>
              <w:bottom w:val="outset" w:sz="6" w:space="0" w:color="auto"/>
              <w:right w:val="outset" w:sz="6" w:space="0" w:color="auto"/>
            </w:tcBorders>
            <w:vAlign w:val="center"/>
            <w:hideMark/>
          </w:tcPr>
          <w:p w:rsidR="00DD714D" w:rsidRPr="00DD714D" w:rsidRDefault="00DD714D" w:rsidP="00DD714D">
            <w:pPr>
              <w:spacing w:after="0" w:line="240" w:lineRule="auto"/>
              <w:jc w:val="center"/>
              <w:rPr>
                <w:rFonts w:ascii="Times New Roman" w:eastAsia="Times New Roman" w:hAnsi="Times New Roman" w:cs="Times New Roman"/>
                <w:b/>
                <w:bCs/>
                <w:color w:val="000000"/>
                <w:sz w:val="27"/>
                <w:szCs w:val="27"/>
              </w:rPr>
            </w:pPr>
            <w:r w:rsidRPr="00DD714D">
              <w:rPr>
                <w:rFonts w:ascii="Times New Roman" w:eastAsia="Times New Roman" w:hAnsi="Times New Roman" w:cs="Times New Roman"/>
                <w:b/>
                <w:bCs/>
                <w:color w:val="000000"/>
                <w:sz w:val="27"/>
                <w:szCs w:val="27"/>
              </w:rPr>
              <w:t>Column 2</w:t>
            </w:r>
          </w:p>
        </w:tc>
        <w:tc>
          <w:tcPr>
            <w:tcW w:w="0" w:type="auto"/>
            <w:tcBorders>
              <w:top w:val="outset" w:sz="6" w:space="0" w:color="auto"/>
              <w:left w:val="outset" w:sz="6" w:space="0" w:color="auto"/>
              <w:bottom w:val="outset" w:sz="6" w:space="0" w:color="auto"/>
              <w:right w:val="outset" w:sz="6" w:space="0" w:color="auto"/>
            </w:tcBorders>
            <w:vAlign w:val="center"/>
            <w:hideMark/>
          </w:tcPr>
          <w:p w:rsidR="00DD714D" w:rsidRPr="00DD714D" w:rsidRDefault="00DD714D" w:rsidP="00DD714D">
            <w:pPr>
              <w:spacing w:after="0" w:line="240" w:lineRule="auto"/>
              <w:jc w:val="center"/>
              <w:rPr>
                <w:rFonts w:ascii="Times New Roman" w:eastAsia="Times New Roman" w:hAnsi="Times New Roman" w:cs="Times New Roman"/>
                <w:b/>
                <w:bCs/>
                <w:color w:val="000000"/>
                <w:sz w:val="27"/>
                <w:szCs w:val="27"/>
              </w:rPr>
            </w:pPr>
            <w:r w:rsidRPr="00DD714D">
              <w:rPr>
                <w:rFonts w:ascii="Times New Roman" w:eastAsia="Times New Roman" w:hAnsi="Times New Roman" w:cs="Times New Roman"/>
                <w:b/>
                <w:bCs/>
                <w:color w:val="000000"/>
                <w:sz w:val="27"/>
                <w:szCs w:val="27"/>
              </w:rPr>
              <w:t>Column 3</w:t>
            </w:r>
          </w:p>
        </w:tc>
      </w:tr>
      <w:tr w:rsidR="00DD714D" w:rsidRPr="00DD714D" w:rsidTr="00DD714D">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DD714D" w:rsidRPr="00DD714D" w:rsidRDefault="00DD714D" w:rsidP="00DD714D">
            <w:pPr>
              <w:spacing w:after="0" w:line="240" w:lineRule="auto"/>
              <w:rPr>
                <w:rFonts w:ascii="Times New Roman" w:eastAsia="Times New Roman" w:hAnsi="Times New Roman" w:cs="Times New Roman"/>
                <w:color w:val="000000"/>
                <w:sz w:val="27"/>
                <w:szCs w:val="27"/>
              </w:rPr>
            </w:pPr>
            <w:r w:rsidRPr="00DD714D">
              <w:rPr>
                <w:rFonts w:ascii="Times New Roman" w:eastAsia="Times New Roman" w:hAnsi="Times New Roman" w:cs="Times New Roman"/>
                <w:color w:val="000000"/>
                <w:sz w:val="27"/>
                <w:szCs w:val="27"/>
              </w:rPr>
              <w:t>Row 1 Cell 1</w:t>
            </w:r>
          </w:p>
        </w:tc>
        <w:tc>
          <w:tcPr>
            <w:tcW w:w="0" w:type="auto"/>
            <w:tcBorders>
              <w:top w:val="outset" w:sz="6" w:space="0" w:color="auto"/>
              <w:left w:val="outset" w:sz="6" w:space="0" w:color="auto"/>
              <w:bottom w:val="outset" w:sz="6" w:space="0" w:color="auto"/>
              <w:right w:val="outset" w:sz="6" w:space="0" w:color="auto"/>
            </w:tcBorders>
            <w:vAlign w:val="center"/>
            <w:hideMark/>
          </w:tcPr>
          <w:p w:rsidR="00DD714D" w:rsidRPr="00DD714D" w:rsidRDefault="00DD714D" w:rsidP="00DD714D">
            <w:pPr>
              <w:spacing w:after="0" w:line="240" w:lineRule="auto"/>
              <w:rPr>
                <w:rFonts w:ascii="Times New Roman" w:eastAsia="Times New Roman" w:hAnsi="Times New Roman" w:cs="Times New Roman"/>
                <w:color w:val="000000"/>
                <w:sz w:val="27"/>
                <w:szCs w:val="27"/>
              </w:rPr>
            </w:pPr>
            <w:r w:rsidRPr="00DD714D">
              <w:rPr>
                <w:rFonts w:ascii="Times New Roman" w:eastAsia="Times New Roman" w:hAnsi="Times New Roman" w:cs="Times New Roman"/>
                <w:color w:val="000000"/>
                <w:sz w:val="27"/>
                <w:szCs w:val="27"/>
              </w:rPr>
              <w:t>Row 1 Cell 2</w:t>
            </w:r>
          </w:p>
        </w:tc>
        <w:tc>
          <w:tcPr>
            <w:tcW w:w="0" w:type="auto"/>
            <w:tcBorders>
              <w:top w:val="outset" w:sz="6" w:space="0" w:color="auto"/>
              <w:left w:val="outset" w:sz="6" w:space="0" w:color="auto"/>
              <w:bottom w:val="outset" w:sz="6" w:space="0" w:color="auto"/>
              <w:right w:val="outset" w:sz="6" w:space="0" w:color="auto"/>
            </w:tcBorders>
            <w:vAlign w:val="center"/>
            <w:hideMark/>
          </w:tcPr>
          <w:p w:rsidR="00DD714D" w:rsidRPr="00DD714D" w:rsidRDefault="00DD714D" w:rsidP="00DD714D">
            <w:pPr>
              <w:spacing w:after="0" w:line="240" w:lineRule="auto"/>
              <w:rPr>
                <w:rFonts w:ascii="Times New Roman" w:eastAsia="Times New Roman" w:hAnsi="Times New Roman" w:cs="Times New Roman"/>
                <w:color w:val="000000"/>
                <w:sz w:val="27"/>
                <w:szCs w:val="27"/>
              </w:rPr>
            </w:pPr>
            <w:r w:rsidRPr="00DD714D">
              <w:rPr>
                <w:rFonts w:ascii="Times New Roman" w:eastAsia="Times New Roman" w:hAnsi="Times New Roman" w:cs="Times New Roman"/>
                <w:color w:val="000000"/>
                <w:sz w:val="27"/>
                <w:szCs w:val="27"/>
              </w:rPr>
              <w:t>Row 1 Cell 3</w:t>
            </w:r>
          </w:p>
        </w:tc>
      </w:tr>
      <w:tr w:rsidR="00DD714D" w:rsidRPr="00DD714D" w:rsidTr="00DD714D">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DD714D" w:rsidRPr="00DD714D" w:rsidRDefault="00DD714D" w:rsidP="00DD714D">
            <w:pPr>
              <w:spacing w:after="0" w:line="240" w:lineRule="auto"/>
              <w:rPr>
                <w:rFonts w:ascii="Times New Roman" w:eastAsia="Times New Roman" w:hAnsi="Times New Roman" w:cs="Times New Roman"/>
                <w:color w:val="000000"/>
                <w:sz w:val="27"/>
                <w:szCs w:val="27"/>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DD714D" w:rsidRPr="00DD714D" w:rsidRDefault="00DD714D" w:rsidP="00DD714D">
            <w:pPr>
              <w:spacing w:after="0" w:line="240" w:lineRule="auto"/>
              <w:rPr>
                <w:rFonts w:ascii="Times New Roman" w:eastAsia="Times New Roman" w:hAnsi="Times New Roman" w:cs="Times New Roman"/>
                <w:color w:val="000000"/>
                <w:sz w:val="27"/>
                <w:szCs w:val="27"/>
              </w:rPr>
            </w:pPr>
            <w:r w:rsidRPr="00DD714D">
              <w:rPr>
                <w:rFonts w:ascii="Times New Roman" w:eastAsia="Times New Roman" w:hAnsi="Times New Roman" w:cs="Times New Roman"/>
                <w:color w:val="000000"/>
                <w:sz w:val="27"/>
                <w:szCs w:val="27"/>
              </w:rPr>
              <w:t>Row 2 Cell 2</w:t>
            </w:r>
          </w:p>
        </w:tc>
        <w:tc>
          <w:tcPr>
            <w:tcW w:w="0" w:type="auto"/>
            <w:tcBorders>
              <w:top w:val="outset" w:sz="6" w:space="0" w:color="auto"/>
              <w:left w:val="outset" w:sz="6" w:space="0" w:color="auto"/>
              <w:bottom w:val="outset" w:sz="6" w:space="0" w:color="auto"/>
              <w:right w:val="outset" w:sz="6" w:space="0" w:color="auto"/>
            </w:tcBorders>
            <w:vAlign w:val="center"/>
            <w:hideMark/>
          </w:tcPr>
          <w:p w:rsidR="00DD714D" w:rsidRPr="00DD714D" w:rsidRDefault="00DD714D" w:rsidP="00DD714D">
            <w:pPr>
              <w:spacing w:after="0" w:line="240" w:lineRule="auto"/>
              <w:rPr>
                <w:rFonts w:ascii="Times New Roman" w:eastAsia="Times New Roman" w:hAnsi="Times New Roman" w:cs="Times New Roman"/>
                <w:color w:val="000000"/>
                <w:sz w:val="27"/>
                <w:szCs w:val="27"/>
              </w:rPr>
            </w:pPr>
            <w:r w:rsidRPr="00DD714D">
              <w:rPr>
                <w:rFonts w:ascii="Times New Roman" w:eastAsia="Times New Roman" w:hAnsi="Times New Roman" w:cs="Times New Roman"/>
                <w:color w:val="000000"/>
                <w:sz w:val="27"/>
                <w:szCs w:val="27"/>
              </w:rPr>
              <w:t>Row 2 Cell 3</w:t>
            </w:r>
          </w:p>
        </w:tc>
      </w:tr>
      <w:tr w:rsidR="00DD714D" w:rsidRPr="00DD714D" w:rsidTr="00DD714D">
        <w:trPr>
          <w:tblCellSpacing w:w="15"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DD714D" w:rsidRPr="00DD714D" w:rsidRDefault="00DD714D" w:rsidP="00DD714D">
            <w:pPr>
              <w:spacing w:after="0" w:line="240" w:lineRule="auto"/>
              <w:rPr>
                <w:rFonts w:ascii="Times New Roman" w:eastAsia="Times New Roman" w:hAnsi="Times New Roman" w:cs="Times New Roman"/>
                <w:color w:val="000000"/>
                <w:sz w:val="27"/>
                <w:szCs w:val="27"/>
              </w:rPr>
            </w:pPr>
            <w:r w:rsidRPr="00DD714D">
              <w:rPr>
                <w:rFonts w:ascii="Times New Roman" w:eastAsia="Times New Roman" w:hAnsi="Times New Roman" w:cs="Times New Roman"/>
                <w:color w:val="000000"/>
                <w:sz w:val="27"/>
                <w:szCs w:val="27"/>
              </w:rPr>
              <w:t>Row 3 Cell 1</w:t>
            </w:r>
          </w:p>
        </w:tc>
      </w:tr>
    </w:tbl>
    <w:p w:rsidR="00DD714D" w:rsidRDefault="00DD714D" w:rsidP="00DD714D">
      <w:pPr>
        <w:pStyle w:val="NormalWeb"/>
        <w:spacing w:before="120" w:beforeAutospacing="0" w:after="144" w:afterAutospacing="0"/>
        <w:jc w:val="both"/>
        <w:rPr>
          <w:rFonts w:ascii="Arial" w:hAnsi="Arial" w:cs="Arial"/>
          <w:color w:val="000000"/>
        </w:rPr>
      </w:pPr>
    </w:p>
    <w:p w:rsidR="00DD714D" w:rsidRDefault="00DD714D" w:rsidP="00DD714D">
      <w:pPr>
        <w:pStyle w:val="Heading2"/>
        <w:rPr>
          <w:rFonts w:ascii="Arial" w:hAnsi="Arial" w:cs="Arial"/>
          <w:b w:val="0"/>
          <w:bCs w:val="0"/>
          <w:color w:val="000000"/>
          <w:sz w:val="35"/>
          <w:szCs w:val="35"/>
        </w:rPr>
      </w:pPr>
      <w:bookmarkStart w:id="162" w:name="_Toc129779730"/>
      <w:r>
        <w:rPr>
          <w:rFonts w:ascii="Arial" w:hAnsi="Arial" w:cs="Arial"/>
          <w:b w:val="0"/>
          <w:bCs w:val="0"/>
          <w:color w:val="000000"/>
          <w:sz w:val="35"/>
          <w:szCs w:val="35"/>
        </w:rPr>
        <w:t>Tables Backgrounds</w:t>
      </w:r>
      <w:bookmarkEnd w:id="162"/>
    </w:p>
    <w:p w:rsidR="00DD714D" w:rsidRDefault="00DD714D" w:rsidP="00DD714D">
      <w:pPr>
        <w:pStyle w:val="NormalWeb"/>
        <w:spacing w:before="120" w:beforeAutospacing="0" w:after="144" w:afterAutospacing="0"/>
        <w:jc w:val="both"/>
        <w:rPr>
          <w:rFonts w:ascii="Arial" w:hAnsi="Arial" w:cs="Arial"/>
          <w:color w:val="000000"/>
        </w:rPr>
      </w:pPr>
      <w:r>
        <w:rPr>
          <w:rFonts w:ascii="Arial" w:hAnsi="Arial" w:cs="Arial"/>
          <w:color w:val="000000"/>
        </w:rPr>
        <w:lastRenderedPageBreak/>
        <w:t>You can set table background using one of the following two ways −</w:t>
      </w:r>
    </w:p>
    <w:p w:rsidR="00DD714D" w:rsidRDefault="00DD714D" w:rsidP="00DD714D">
      <w:pPr>
        <w:pStyle w:val="NormalWeb"/>
        <w:numPr>
          <w:ilvl w:val="0"/>
          <w:numId w:val="27"/>
        </w:numPr>
        <w:spacing w:before="0" w:beforeAutospacing="0" w:after="0" w:afterAutospacing="0"/>
        <w:ind w:left="675"/>
        <w:jc w:val="both"/>
        <w:rPr>
          <w:rFonts w:ascii="Arial" w:hAnsi="Arial" w:cs="Arial"/>
          <w:color w:val="000000"/>
        </w:rPr>
      </w:pPr>
      <w:r>
        <w:rPr>
          <w:rFonts w:ascii="Arial" w:hAnsi="Arial" w:cs="Arial"/>
          <w:b/>
          <w:bCs/>
          <w:color w:val="000000"/>
        </w:rPr>
        <w:t>bgcolor</w:t>
      </w:r>
      <w:r>
        <w:rPr>
          <w:rFonts w:ascii="Arial" w:hAnsi="Arial" w:cs="Arial"/>
          <w:color w:val="000000"/>
        </w:rPr>
        <w:t> attribute − You can set background color for whole table or just for one cell.</w:t>
      </w:r>
    </w:p>
    <w:p w:rsidR="00DD714D" w:rsidRDefault="00DD714D" w:rsidP="00DD714D">
      <w:pPr>
        <w:pStyle w:val="NormalWeb"/>
        <w:numPr>
          <w:ilvl w:val="0"/>
          <w:numId w:val="27"/>
        </w:numPr>
        <w:spacing w:before="0" w:beforeAutospacing="0" w:after="0" w:afterAutospacing="0"/>
        <w:ind w:left="675"/>
        <w:jc w:val="both"/>
        <w:rPr>
          <w:rFonts w:ascii="Arial" w:hAnsi="Arial" w:cs="Arial"/>
          <w:color w:val="000000"/>
        </w:rPr>
      </w:pPr>
      <w:r>
        <w:rPr>
          <w:rFonts w:ascii="Arial" w:hAnsi="Arial" w:cs="Arial"/>
          <w:b/>
          <w:bCs/>
          <w:color w:val="000000"/>
        </w:rPr>
        <w:t>background</w:t>
      </w:r>
      <w:r>
        <w:rPr>
          <w:rFonts w:ascii="Arial" w:hAnsi="Arial" w:cs="Arial"/>
          <w:color w:val="000000"/>
        </w:rPr>
        <w:t> attribute − You can set background image for whole table or just for one cell.</w:t>
      </w:r>
    </w:p>
    <w:p w:rsidR="00DD714D" w:rsidRDefault="00DD714D" w:rsidP="00DD714D">
      <w:pPr>
        <w:pStyle w:val="NormalWeb"/>
        <w:spacing w:before="120" w:beforeAutospacing="0" w:after="144" w:afterAutospacing="0"/>
        <w:jc w:val="both"/>
        <w:rPr>
          <w:rFonts w:ascii="Arial" w:hAnsi="Arial" w:cs="Arial"/>
          <w:color w:val="000000"/>
        </w:rPr>
      </w:pPr>
      <w:r>
        <w:rPr>
          <w:rFonts w:ascii="Arial" w:hAnsi="Arial" w:cs="Arial"/>
          <w:color w:val="000000"/>
        </w:rPr>
        <w:t>You can also set border color also using </w:t>
      </w:r>
      <w:r>
        <w:rPr>
          <w:rFonts w:ascii="Arial" w:hAnsi="Arial" w:cs="Arial"/>
          <w:b/>
          <w:bCs/>
          <w:color w:val="000000"/>
        </w:rPr>
        <w:t>bordercolor</w:t>
      </w:r>
      <w:r>
        <w:rPr>
          <w:rFonts w:ascii="Arial" w:hAnsi="Arial" w:cs="Arial"/>
          <w:color w:val="000000"/>
        </w:rPr>
        <w:t> attribute.</w:t>
      </w:r>
    </w:p>
    <w:p w:rsidR="00DD714D" w:rsidRDefault="00DD714D" w:rsidP="00DD714D">
      <w:pPr>
        <w:pStyle w:val="NormalWeb"/>
        <w:shd w:val="clear" w:color="auto" w:fill="F9F9F9"/>
        <w:spacing w:before="120" w:beforeAutospacing="0" w:after="144" w:afterAutospacing="0"/>
        <w:jc w:val="both"/>
        <w:rPr>
          <w:rFonts w:ascii="Arial" w:hAnsi="Arial" w:cs="Arial"/>
          <w:color w:val="000000"/>
        </w:rPr>
      </w:pPr>
      <w:r>
        <w:rPr>
          <w:rFonts w:ascii="Arial" w:hAnsi="Arial" w:cs="Arial"/>
          <w:b/>
          <w:bCs/>
          <w:color w:val="000000"/>
        </w:rPr>
        <w:t>Note</w:t>
      </w:r>
      <w:r>
        <w:rPr>
          <w:rFonts w:ascii="Arial" w:hAnsi="Arial" w:cs="Arial"/>
          <w:color w:val="000000"/>
        </w:rPr>
        <w:t> − The </w:t>
      </w:r>
      <w:r>
        <w:rPr>
          <w:rFonts w:ascii="Arial" w:hAnsi="Arial" w:cs="Arial"/>
          <w:i/>
          <w:iCs/>
          <w:color w:val="000000"/>
        </w:rPr>
        <w:t>bgcolor</w:t>
      </w:r>
      <w:r>
        <w:rPr>
          <w:rFonts w:ascii="Arial" w:hAnsi="Arial" w:cs="Arial"/>
          <w:color w:val="000000"/>
        </w:rPr>
        <w:t>, </w:t>
      </w:r>
      <w:r>
        <w:rPr>
          <w:rFonts w:ascii="Arial" w:hAnsi="Arial" w:cs="Arial"/>
          <w:i/>
          <w:iCs/>
          <w:color w:val="000000"/>
        </w:rPr>
        <w:t>background</w:t>
      </w:r>
      <w:r>
        <w:rPr>
          <w:rFonts w:ascii="Arial" w:hAnsi="Arial" w:cs="Arial"/>
          <w:color w:val="000000"/>
        </w:rPr>
        <w:t>, and </w:t>
      </w:r>
      <w:r>
        <w:rPr>
          <w:rFonts w:ascii="Arial" w:hAnsi="Arial" w:cs="Arial"/>
          <w:i/>
          <w:iCs/>
          <w:color w:val="000000"/>
        </w:rPr>
        <w:t>bordercolor</w:t>
      </w:r>
      <w:r>
        <w:rPr>
          <w:rFonts w:ascii="Arial" w:hAnsi="Arial" w:cs="Arial"/>
          <w:color w:val="000000"/>
        </w:rPr>
        <w:t> attributes deprecated in HTML5. Do not use these attributes.</w:t>
      </w:r>
    </w:p>
    <w:p w:rsidR="00DD714D" w:rsidRDefault="00DD714D" w:rsidP="00DD714D">
      <w:pPr>
        <w:pStyle w:val="Heading3"/>
        <w:spacing w:before="0"/>
        <w:rPr>
          <w:rFonts w:ascii="Arial" w:hAnsi="Arial" w:cs="Arial"/>
          <w:b w:val="0"/>
          <w:bCs w:val="0"/>
          <w:color w:val="auto"/>
          <w:sz w:val="30"/>
          <w:szCs w:val="30"/>
        </w:rPr>
      </w:pPr>
      <w:bookmarkStart w:id="163" w:name="_Toc129779731"/>
      <w:r>
        <w:rPr>
          <w:rFonts w:ascii="Arial" w:hAnsi="Arial" w:cs="Arial"/>
          <w:b w:val="0"/>
          <w:bCs w:val="0"/>
          <w:sz w:val="30"/>
          <w:szCs w:val="30"/>
        </w:rPr>
        <w:t>Example</w:t>
      </w:r>
      <w:bookmarkEnd w:id="163"/>
    </w:p>
    <w:p w:rsidR="00DD714D" w:rsidRDefault="00DD714D" w:rsidP="00DD714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dec"/>
          <w:rFonts w:ascii="var(--bs-font-monospace)" w:eastAsiaTheme="majorEastAsia" w:hAnsi="var(--bs-font-monospace)"/>
          <w:color w:val="660066"/>
          <w:sz w:val="23"/>
          <w:szCs w:val="23"/>
        </w:rPr>
        <w:t>&lt;!DOCTYPE html&gt;</w:t>
      </w:r>
    </w:p>
    <w:p w:rsidR="00DD714D" w:rsidRDefault="00DD714D" w:rsidP="00DD714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tag"/>
          <w:rFonts w:ascii="var(--bs-font-monospace)" w:hAnsi="var(--bs-font-monospace)"/>
          <w:color w:val="000088"/>
          <w:sz w:val="23"/>
          <w:szCs w:val="23"/>
        </w:rPr>
        <w:t>&lt;html&gt;</w:t>
      </w:r>
    </w:p>
    <w:p w:rsidR="00DD714D" w:rsidRDefault="00DD714D" w:rsidP="00DD714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
    <w:p w:rsidR="00DD714D" w:rsidRDefault="00DD714D" w:rsidP="00DD714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&lt;head&gt;</w:t>
      </w:r>
    </w:p>
    <w:p w:rsidR="00DD714D" w:rsidRDefault="00DD714D" w:rsidP="00DD714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&lt;title&gt;</w:t>
      </w:r>
      <w:r>
        <w:rPr>
          <w:rStyle w:val="pln"/>
          <w:rFonts w:ascii="var(--bs-font-monospace)" w:hAnsi="var(--bs-font-monospace)"/>
          <w:color w:val="000000"/>
          <w:sz w:val="23"/>
          <w:szCs w:val="23"/>
        </w:rPr>
        <w:t>HTML Table Background</w:t>
      </w:r>
      <w:r>
        <w:rPr>
          <w:rStyle w:val="tag"/>
          <w:rFonts w:ascii="var(--bs-font-monospace)" w:hAnsi="var(--bs-font-monospace)"/>
          <w:color w:val="000088"/>
          <w:sz w:val="23"/>
          <w:szCs w:val="23"/>
        </w:rPr>
        <w:t>&lt;/title&gt;</w:t>
      </w:r>
    </w:p>
    <w:p w:rsidR="00DD714D" w:rsidRDefault="00DD714D" w:rsidP="00DD714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&lt;/head&gt;</w:t>
      </w:r>
    </w:p>
    <w:p w:rsidR="00DD714D" w:rsidRDefault="00DD714D" w:rsidP="00DD714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ab/>
      </w:r>
    </w:p>
    <w:p w:rsidR="00DD714D" w:rsidRDefault="00DD714D" w:rsidP="00DD714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&lt;body&gt;</w:t>
      </w:r>
    </w:p>
    <w:p w:rsidR="00DD714D" w:rsidRDefault="00DD714D" w:rsidP="00DD714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&lt;table</w:t>
      </w: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border</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color w:val="008800"/>
          <w:sz w:val="23"/>
          <w:szCs w:val="23"/>
        </w:rPr>
        <w:t>"1"</w:t>
      </w: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bordercolor</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color w:val="008800"/>
          <w:sz w:val="23"/>
          <w:szCs w:val="23"/>
        </w:rPr>
        <w:t>"green"</w:t>
      </w: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bgcolor</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color w:val="008800"/>
          <w:sz w:val="23"/>
          <w:szCs w:val="23"/>
        </w:rPr>
        <w:t>"yellow"</w:t>
      </w:r>
      <w:r>
        <w:rPr>
          <w:rStyle w:val="tag"/>
          <w:rFonts w:ascii="var(--bs-font-monospace)" w:hAnsi="var(--bs-font-monospace)"/>
          <w:color w:val="000088"/>
          <w:sz w:val="23"/>
          <w:szCs w:val="23"/>
        </w:rPr>
        <w:t>&gt;</w:t>
      </w:r>
    </w:p>
    <w:p w:rsidR="00DD714D" w:rsidRDefault="00DD714D" w:rsidP="00DD714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&lt;tr&gt;</w:t>
      </w:r>
    </w:p>
    <w:p w:rsidR="00DD714D" w:rsidRDefault="00DD714D" w:rsidP="00DD714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&lt;th&gt;</w:t>
      </w:r>
      <w:r>
        <w:rPr>
          <w:rStyle w:val="pln"/>
          <w:rFonts w:ascii="var(--bs-font-monospace)" w:hAnsi="var(--bs-font-monospace)"/>
          <w:color w:val="000000"/>
          <w:sz w:val="23"/>
          <w:szCs w:val="23"/>
        </w:rPr>
        <w:t>Column 1</w:t>
      </w:r>
      <w:r>
        <w:rPr>
          <w:rStyle w:val="tag"/>
          <w:rFonts w:ascii="var(--bs-font-monospace)" w:hAnsi="var(--bs-font-monospace)"/>
          <w:color w:val="000088"/>
          <w:sz w:val="23"/>
          <w:szCs w:val="23"/>
        </w:rPr>
        <w:t>&lt;/th&gt;</w:t>
      </w:r>
    </w:p>
    <w:p w:rsidR="00DD714D" w:rsidRDefault="00DD714D" w:rsidP="00DD714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&lt;th&gt;</w:t>
      </w:r>
      <w:r>
        <w:rPr>
          <w:rStyle w:val="pln"/>
          <w:rFonts w:ascii="var(--bs-font-monospace)" w:hAnsi="var(--bs-font-monospace)"/>
          <w:color w:val="000000"/>
          <w:sz w:val="23"/>
          <w:szCs w:val="23"/>
        </w:rPr>
        <w:t>Column 2</w:t>
      </w:r>
      <w:r>
        <w:rPr>
          <w:rStyle w:val="tag"/>
          <w:rFonts w:ascii="var(--bs-font-monospace)" w:hAnsi="var(--bs-font-monospace)"/>
          <w:color w:val="000088"/>
          <w:sz w:val="23"/>
          <w:szCs w:val="23"/>
        </w:rPr>
        <w:t>&lt;/th&gt;</w:t>
      </w:r>
    </w:p>
    <w:p w:rsidR="00DD714D" w:rsidRDefault="00DD714D" w:rsidP="00DD714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&lt;th&gt;</w:t>
      </w:r>
      <w:r>
        <w:rPr>
          <w:rStyle w:val="pln"/>
          <w:rFonts w:ascii="var(--bs-font-monospace)" w:hAnsi="var(--bs-font-monospace)"/>
          <w:color w:val="000000"/>
          <w:sz w:val="23"/>
          <w:szCs w:val="23"/>
        </w:rPr>
        <w:t>Column 3</w:t>
      </w:r>
      <w:r>
        <w:rPr>
          <w:rStyle w:val="tag"/>
          <w:rFonts w:ascii="var(--bs-font-monospace)" w:hAnsi="var(--bs-font-monospace)"/>
          <w:color w:val="000088"/>
          <w:sz w:val="23"/>
          <w:szCs w:val="23"/>
        </w:rPr>
        <w:t>&lt;/th&gt;</w:t>
      </w:r>
    </w:p>
    <w:p w:rsidR="00DD714D" w:rsidRDefault="00DD714D" w:rsidP="00DD714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&lt;/tr&gt;</w:t>
      </w:r>
    </w:p>
    <w:p w:rsidR="00DD714D" w:rsidRDefault="00DD714D" w:rsidP="00DD714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&lt;tr&gt;</w:t>
      </w:r>
    </w:p>
    <w:p w:rsidR="00DD714D" w:rsidRDefault="00DD714D" w:rsidP="00DD714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&lt;td</w:t>
      </w: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rowspan</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color w:val="008800"/>
          <w:sz w:val="23"/>
          <w:szCs w:val="23"/>
        </w:rPr>
        <w:t>"2"</w:t>
      </w:r>
      <w:r>
        <w:rPr>
          <w:rStyle w:val="tag"/>
          <w:rFonts w:ascii="var(--bs-font-monospace)" w:hAnsi="var(--bs-font-monospace)"/>
          <w:color w:val="000088"/>
          <w:sz w:val="23"/>
          <w:szCs w:val="23"/>
        </w:rPr>
        <w:t>&gt;</w:t>
      </w:r>
      <w:r>
        <w:rPr>
          <w:rStyle w:val="pln"/>
          <w:rFonts w:ascii="var(--bs-font-monospace)" w:hAnsi="var(--bs-font-monospace)"/>
          <w:color w:val="000000"/>
          <w:sz w:val="23"/>
          <w:szCs w:val="23"/>
        </w:rPr>
        <w:t>Row 1 Cell 1</w:t>
      </w:r>
      <w:r>
        <w:rPr>
          <w:rStyle w:val="tag"/>
          <w:rFonts w:ascii="var(--bs-font-monospace)" w:hAnsi="var(--bs-font-monospace)"/>
          <w:color w:val="000088"/>
          <w:sz w:val="23"/>
          <w:szCs w:val="23"/>
        </w:rPr>
        <w:t>&lt;/td&gt;</w:t>
      </w:r>
    </w:p>
    <w:p w:rsidR="00DD714D" w:rsidRDefault="00DD714D" w:rsidP="00DD714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&lt;td&gt;</w:t>
      </w:r>
      <w:r>
        <w:rPr>
          <w:rStyle w:val="pln"/>
          <w:rFonts w:ascii="var(--bs-font-monospace)" w:hAnsi="var(--bs-font-monospace)"/>
          <w:color w:val="000000"/>
          <w:sz w:val="23"/>
          <w:szCs w:val="23"/>
        </w:rPr>
        <w:t>Row 1 Cell 2</w:t>
      </w:r>
      <w:r>
        <w:rPr>
          <w:rStyle w:val="tag"/>
          <w:rFonts w:ascii="var(--bs-font-monospace)" w:hAnsi="var(--bs-font-monospace)"/>
          <w:color w:val="000088"/>
          <w:sz w:val="23"/>
          <w:szCs w:val="23"/>
        </w:rPr>
        <w:t>&lt;/td&gt;</w:t>
      </w:r>
    </w:p>
    <w:p w:rsidR="00DD714D" w:rsidRDefault="00DD714D" w:rsidP="00DD714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&lt;td&gt;</w:t>
      </w:r>
      <w:r>
        <w:rPr>
          <w:rStyle w:val="pln"/>
          <w:rFonts w:ascii="var(--bs-font-monospace)" w:hAnsi="var(--bs-font-monospace)"/>
          <w:color w:val="000000"/>
          <w:sz w:val="23"/>
          <w:szCs w:val="23"/>
        </w:rPr>
        <w:t>Row 1 Cell 3</w:t>
      </w:r>
      <w:r>
        <w:rPr>
          <w:rStyle w:val="tag"/>
          <w:rFonts w:ascii="var(--bs-font-monospace)" w:hAnsi="var(--bs-font-monospace)"/>
          <w:color w:val="000088"/>
          <w:sz w:val="23"/>
          <w:szCs w:val="23"/>
        </w:rPr>
        <w:t>&lt;/td&gt;</w:t>
      </w:r>
    </w:p>
    <w:p w:rsidR="00DD714D" w:rsidRDefault="00DD714D" w:rsidP="00DD714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&lt;/tr&gt;</w:t>
      </w:r>
    </w:p>
    <w:p w:rsidR="00DD714D" w:rsidRDefault="00DD714D" w:rsidP="00DD714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&lt;tr&gt;</w:t>
      </w:r>
    </w:p>
    <w:p w:rsidR="00DD714D" w:rsidRDefault="00DD714D" w:rsidP="00DD714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&lt;td&gt;</w:t>
      </w:r>
      <w:r>
        <w:rPr>
          <w:rStyle w:val="pln"/>
          <w:rFonts w:ascii="var(--bs-font-monospace)" w:hAnsi="var(--bs-font-monospace)"/>
          <w:color w:val="000000"/>
          <w:sz w:val="23"/>
          <w:szCs w:val="23"/>
        </w:rPr>
        <w:t>Row 2 Cell 2</w:t>
      </w:r>
      <w:r>
        <w:rPr>
          <w:rStyle w:val="tag"/>
          <w:rFonts w:ascii="var(--bs-font-monospace)" w:hAnsi="var(--bs-font-monospace)"/>
          <w:color w:val="000088"/>
          <w:sz w:val="23"/>
          <w:szCs w:val="23"/>
        </w:rPr>
        <w:t>&lt;/td&gt;</w:t>
      </w:r>
    </w:p>
    <w:p w:rsidR="00DD714D" w:rsidRDefault="00DD714D" w:rsidP="00DD714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&lt;td&gt;</w:t>
      </w:r>
      <w:r>
        <w:rPr>
          <w:rStyle w:val="pln"/>
          <w:rFonts w:ascii="var(--bs-font-monospace)" w:hAnsi="var(--bs-font-monospace)"/>
          <w:color w:val="000000"/>
          <w:sz w:val="23"/>
          <w:szCs w:val="23"/>
        </w:rPr>
        <w:t>Row 2 Cell 3</w:t>
      </w:r>
      <w:r>
        <w:rPr>
          <w:rStyle w:val="tag"/>
          <w:rFonts w:ascii="var(--bs-font-monospace)" w:hAnsi="var(--bs-font-monospace)"/>
          <w:color w:val="000088"/>
          <w:sz w:val="23"/>
          <w:szCs w:val="23"/>
        </w:rPr>
        <w:t>&lt;/td&gt;</w:t>
      </w:r>
    </w:p>
    <w:p w:rsidR="00DD714D" w:rsidRDefault="00DD714D" w:rsidP="00DD714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&lt;/tr&gt;</w:t>
      </w:r>
    </w:p>
    <w:p w:rsidR="00DD714D" w:rsidRDefault="00DD714D" w:rsidP="00DD714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&lt;tr&gt;</w:t>
      </w:r>
    </w:p>
    <w:p w:rsidR="00DD714D" w:rsidRDefault="00DD714D" w:rsidP="00DD714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&lt;td</w:t>
      </w: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colspan</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color w:val="008800"/>
          <w:sz w:val="23"/>
          <w:szCs w:val="23"/>
        </w:rPr>
        <w:t>"3"</w:t>
      </w:r>
      <w:r>
        <w:rPr>
          <w:rStyle w:val="tag"/>
          <w:rFonts w:ascii="var(--bs-font-monospace)" w:hAnsi="var(--bs-font-monospace)"/>
          <w:color w:val="000088"/>
          <w:sz w:val="23"/>
          <w:szCs w:val="23"/>
        </w:rPr>
        <w:t>&gt;</w:t>
      </w:r>
      <w:r>
        <w:rPr>
          <w:rStyle w:val="pln"/>
          <w:rFonts w:ascii="var(--bs-font-monospace)" w:hAnsi="var(--bs-font-monospace)"/>
          <w:color w:val="000000"/>
          <w:sz w:val="23"/>
          <w:szCs w:val="23"/>
        </w:rPr>
        <w:t>Row 3 Cell 1</w:t>
      </w:r>
      <w:r>
        <w:rPr>
          <w:rStyle w:val="tag"/>
          <w:rFonts w:ascii="var(--bs-font-monospace)" w:hAnsi="var(--bs-font-monospace)"/>
          <w:color w:val="000088"/>
          <w:sz w:val="23"/>
          <w:szCs w:val="23"/>
        </w:rPr>
        <w:t>&lt;/td&gt;</w:t>
      </w:r>
    </w:p>
    <w:p w:rsidR="00DD714D" w:rsidRDefault="00DD714D" w:rsidP="00DD714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&lt;/tr&gt;</w:t>
      </w:r>
    </w:p>
    <w:p w:rsidR="00DD714D" w:rsidRDefault="00DD714D" w:rsidP="00DD714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&lt;/table&gt;</w:t>
      </w:r>
    </w:p>
    <w:p w:rsidR="00DD714D" w:rsidRDefault="00DD714D" w:rsidP="00DD714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&lt;/body&gt;</w:t>
      </w:r>
    </w:p>
    <w:p w:rsidR="00DD714D" w:rsidRDefault="00DD714D" w:rsidP="00DD714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ab/>
      </w:r>
    </w:p>
    <w:p w:rsidR="00DD714D" w:rsidRDefault="00DD714D" w:rsidP="00DD714D">
      <w:pPr>
        <w:pStyle w:val="HTMLPreformatted"/>
        <w:pBdr>
          <w:top w:val="single" w:sz="6" w:space="2" w:color="888888"/>
          <w:left w:val="single" w:sz="6" w:space="2" w:color="888888"/>
          <w:bottom w:val="single" w:sz="6" w:space="2" w:color="888888"/>
          <w:right w:val="single" w:sz="6" w:space="2" w:color="888888"/>
        </w:pBdr>
        <w:rPr>
          <w:rFonts w:ascii="var(--bs-font-monospace)" w:hAnsi="var(--bs-font-monospace)"/>
          <w:color w:val="747579"/>
          <w:sz w:val="23"/>
          <w:szCs w:val="23"/>
        </w:rPr>
      </w:pPr>
      <w:r>
        <w:rPr>
          <w:rStyle w:val="tag"/>
          <w:rFonts w:ascii="var(--bs-font-monospace)" w:hAnsi="var(--bs-font-monospace)"/>
          <w:color w:val="000088"/>
          <w:sz w:val="23"/>
          <w:szCs w:val="23"/>
        </w:rPr>
        <w:t>&lt;/html&gt;</w:t>
      </w:r>
    </w:p>
    <w:p w:rsidR="00DD714D" w:rsidRDefault="00DD714D" w:rsidP="00DD714D">
      <w:pPr>
        <w:pStyle w:val="NormalWeb"/>
        <w:spacing w:before="120" w:beforeAutospacing="0" w:after="144" w:afterAutospacing="0"/>
        <w:jc w:val="both"/>
        <w:rPr>
          <w:rFonts w:ascii="Arial" w:hAnsi="Arial" w:cs="Arial"/>
          <w:color w:val="000000"/>
        </w:rPr>
      </w:pPr>
      <w:r>
        <w:rPr>
          <w:rFonts w:ascii="Arial" w:hAnsi="Arial" w:cs="Arial"/>
          <w:color w:val="000000"/>
        </w:rPr>
        <w:t>This will produce the following result –</w:t>
      </w:r>
    </w:p>
    <w:tbl>
      <w:tblPr>
        <w:tblW w:w="0" w:type="auto"/>
        <w:tblCellSpacing w:w="15" w:type="dxa"/>
        <w:tblBorders>
          <w:top w:val="outset" w:sz="6" w:space="0" w:color="008000"/>
          <w:left w:val="outset" w:sz="6" w:space="0" w:color="008000"/>
          <w:bottom w:val="outset" w:sz="6" w:space="0" w:color="008000"/>
          <w:right w:val="outset" w:sz="6" w:space="0" w:color="008000"/>
        </w:tblBorders>
        <w:shd w:val="clear" w:color="auto" w:fill="FFFF00"/>
        <w:tblCellMar>
          <w:top w:w="15" w:type="dxa"/>
          <w:left w:w="15" w:type="dxa"/>
          <w:bottom w:w="15" w:type="dxa"/>
          <w:right w:w="15" w:type="dxa"/>
        </w:tblCellMar>
        <w:tblLook w:val="04A0" w:firstRow="1" w:lastRow="0" w:firstColumn="1" w:lastColumn="0" w:noHBand="0" w:noVBand="1"/>
      </w:tblPr>
      <w:tblGrid>
        <w:gridCol w:w="1538"/>
        <w:gridCol w:w="1523"/>
        <w:gridCol w:w="1538"/>
      </w:tblGrid>
      <w:tr w:rsidR="00DD714D" w:rsidRPr="00DD714D" w:rsidTr="00DD714D">
        <w:trPr>
          <w:tblCellSpacing w:w="15" w:type="dxa"/>
        </w:trPr>
        <w:tc>
          <w:tcPr>
            <w:tcW w:w="0" w:type="auto"/>
            <w:tcBorders>
              <w:top w:val="outset" w:sz="6" w:space="0" w:color="008000"/>
              <w:left w:val="outset" w:sz="6" w:space="0" w:color="008000"/>
              <w:bottom w:val="outset" w:sz="6" w:space="0" w:color="008000"/>
              <w:right w:val="outset" w:sz="6" w:space="0" w:color="008000"/>
            </w:tcBorders>
            <w:shd w:val="clear" w:color="auto" w:fill="FFFF00"/>
            <w:vAlign w:val="center"/>
            <w:hideMark/>
          </w:tcPr>
          <w:p w:rsidR="00DD714D" w:rsidRPr="00DD714D" w:rsidRDefault="00DD714D" w:rsidP="00DD714D">
            <w:pPr>
              <w:spacing w:after="0" w:line="240" w:lineRule="auto"/>
              <w:jc w:val="center"/>
              <w:rPr>
                <w:rFonts w:ascii="Times New Roman" w:eastAsia="Times New Roman" w:hAnsi="Times New Roman" w:cs="Times New Roman"/>
                <w:b/>
                <w:bCs/>
                <w:color w:val="000000"/>
                <w:sz w:val="27"/>
                <w:szCs w:val="27"/>
              </w:rPr>
            </w:pPr>
            <w:r w:rsidRPr="00DD714D">
              <w:rPr>
                <w:rFonts w:ascii="Times New Roman" w:eastAsia="Times New Roman" w:hAnsi="Times New Roman" w:cs="Times New Roman"/>
                <w:b/>
                <w:bCs/>
                <w:color w:val="000000"/>
                <w:sz w:val="27"/>
                <w:szCs w:val="27"/>
              </w:rPr>
              <w:t>Column 1</w:t>
            </w:r>
          </w:p>
        </w:tc>
        <w:tc>
          <w:tcPr>
            <w:tcW w:w="0" w:type="auto"/>
            <w:tcBorders>
              <w:top w:val="outset" w:sz="6" w:space="0" w:color="008000"/>
              <w:left w:val="outset" w:sz="6" w:space="0" w:color="008000"/>
              <w:bottom w:val="outset" w:sz="6" w:space="0" w:color="008000"/>
              <w:right w:val="outset" w:sz="6" w:space="0" w:color="008000"/>
            </w:tcBorders>
            <w:shd w:val="clear" w:color="auto" w:fill="FFFF00"/>
            <w:vAlign w:val="center"/>
            <w:hideMark/>
          </w:tcPr>
          <w:p w:rsidR="00DD714D" w:rsidRPr="00DD714D" w:rsidRDefault="00DD714D" w:rsidP="00DD714D">
            <w:pPr>
              <w:spacing w:after="0" w:line="240" w:lineRule="auto"/>
              <w:jc w:val="center"/>
              <w:rPr>
                <w:rFonts w:ascii="Times New Roman" w:eastAsia="Times New Roman" w:hAnsi="Times New Roman" w:cs="Times New Roman"/>
                <w:b/>
                <w:bCs/>
                <w:color w:val="000000"/>
                <w:sz w:val="27"/>
                <w:szCs w:val="27"/>
              </w:rPr>
            </w:pPr>
            <w:r w:rsidRPr="00DD714D">
              <w:rPr>
                <w:rFonts w:ascii="Times New Roman" w:eastAsia="Times New Roman" w:hAnsi="Times New Roman" w:cs="Times New Roman"/>
                <w:b/>
                <w:bCs/>
                <w:color w:val="000000"/>
                <w:sz w:val="27"/>
                <w:szCs w:val="27"/>
              </w:rPr>
              <w:t>Column 2</w:t>
            </w:r>
          </w:p>
        </w:tc>
        <w:tc>
          <w:tcPr>
            <w:tcW w:w="0" w:type="auto"/>
            <w:tcBorders>
              <w:top w:val="outset" w:sz="6" w:space="0" w:color="008000"/>
              <w:left w:val="outset" w:sz="6" w:space="0" w:color="008000"/>
              <w:bottom w:val="outset" w:sz="6" w:space="0" w:color="008000"/>
              <w:right w:val="outset" w:sz="6" w:space="0" w:color="008000"/>
            </w:tcBorders>
            <w:shd w:val="clear" w:color="auto" w:fill="FFFF00"/>
            <w:vAlign w:val="center"/>
            <w:hideMark/>
          </w:tcPr>
          <w:p w:rsidR="00DD714D" w:rsidRPr="00DD714D" w:rsidRDefault="00DD714D" w:rsidP="00DD714D">
            <w:pPr>
              <w:spacing w:after="0" w:line="240" w:lineRule="auto"/>
              <w:jc w:val="center"/>
              <w:rPr>
                <w:rFonts w:ascii="Times New Roman" w:eastAsia="Times New Roman" w:hAnsi="Times New Roman" w:cs="Times New Roman"/>
                <w:b/>
                <w:bCs/>
                <w:color w:val="000000"/>
                <w:sz w:val="27"/>
                <w:szCs w:val="27"/>
              </w:rPr>
            </w:pPr>
            <w:r w:rsidRPr="00DD714D">
              <w:rPr>
                <w:rFonts w:ascii="Times New Roman" w:eastAsia="Times New Roman" w:hAnsi="Times New Roman" w:cs="Times New Roman"/>
                <w:b/>
                <w:bCs/>
                <w:color w:val="000000"/>
                <w:sz w:val="27"/>
                <w:szCs w:val="27"/>
              </w:rPr>
              <w:t>Column 3</w:t>
            </w:r>
          </w:p>
        </w:tc>
      </w:tr>
      <w:tr w:rsidR="00DD714D" w:rsidRPr="00DD714D" w:rsidTr="00DD714D">
        <w:trPr>
          <w:tblCellSpacing w:w="15" w:type="dxa"/>
        </w:trPr>
        <w:tc>
          <w:tcPr>
            <w:tcW w:w="0" w:type="auto"/>
            <w:vMerge w:val="restart"/>
            <w:tcBorders>
              <w:top w:val="outset" w:sz="6" w:space="0" w:color="008000"/>
              <w:left w:val="outset" w:sz="6" w:space="0" w:color="008000"/>
              <w:bottom w:val="outset" w:sz="6" w:space="0" w:color="008000"/>
              <w:right w:val="outset" w:sz="6" w:space="0" w:color="008000"/>
            </w:tcBorders>
            <w:shd w:val="clear" w:color="auto" w:fill="FFFF00"/>
            <w:vAlign w:val="center"/>
            <w:hideMark/>
          </w:tcPr>
          <w:p w:rsidR="00DD714D" w:rsidRPr="00DD714D" w:rsidRDefault="00DD714D" w:rsidP="00DD714D">
            <w:pPr>
              <w:spacing w:after="0" w:line="240" w:lineRule="auto"/>
              <w:rPr>
                <w:rFonts w:ascii="Times New Roman" w:eastAsia="Times New Roman" w:hAnsi="Times New Roman" w:cs="Times New Roman"/>
                <w:color w:val="000000"/>
                <w:sz w:val="27"/>
                <w:szCs w:val="27"/>
              </w:rPr>
            </w:pPr>
            <w:r w:rsidRPr="00DD714D">
              <w:rPr>
                <w:rFonts w:ascii="Times New Roman" w:eastAsia="Times New Roman" w:hAnsi="Times New Roman" w:cs="Times New Roman"/>
                <w:color w:val="000000"/>
                <w:sz w:val="27"/>
                <w:szCs w:val="27"/>
              </w:rPr>
              <w:t>Row 1 Cell 1</w:t>
            </w:r>
          </w:p>
        </w:tc>
        <w:tc>
          <w:tcPr>
            <w:tcW w:w="0" w:type="auto"/>
            <w:tcBorders>
              <w:top w:val="outset" w:sz="6" w:space="0" w:color="008000"/>
              <w:left w:val="outset" w:sz="6" w:space="0" w:color="008000"/>
              <w:bottom w:val="outset" w:sz="6" w:space="0" w:color="008000"/>
              <w:right w:val="outset" w:sz="6" w:space="0" w:color="008000"/>
            </w:tcBorders>
            <w:shd w:val="clear" w:color="auto" w:fill="FFFF00"/>
            <w:vAlign w:val="center"/>
            <w:hideMark/>
          </w:tcPr>
          <w:p w:rsidR="00DD714D" w:rsidRPr="00DD714D" w:rsidRDefault="00DD714D" w:rsidP="00DD714D">
            <w:pPr>
              <w:spacing w:after="0" w:line="240" w:lineRule="auto"/>
              <w:rPr>
                <w:rFonts w:ascii="Times New Roman" w:eastAsia="Times New Roman" w:hAnsi="Times New Roman" w:cs="Times New Roman"/>
                <w:color w:val="000000"/>
                <w:sz w:val="27"/>
                <w:szCs w:val="27"/>
              </w:rPr>
            </w:pPr>
            <w:r w:rsidRPr="00DD714D">
              <w:rPr>
                <w:rFonts w:ascii="Times New Roman" w:eastAsia="Times New Roman" w:hAnsi="Times New Roman" w:cs="Times New Roman"/>
                <w:color w:val="000000"/>
                <w:sz w:val="27"/>
                <w:szCs w:val="27"/>
              </w:rPr>
              <w:t>Row 1 Cell 2</w:t>
            </w:r>
          </w:p>
        </w:tc>
        <w:tc>
          <w:tcPr>
            <w:tcW w:w="0" w:type="auto"/>
            <w:tcBorders>
              <w:top w:val="outset" w:sz="6" w:space="0" w:color="008000"/>
              <w:left w:val="outset" w:sz="6" w:space="0" w:color="008000"/>
              <w:bottom w:val="outset" w:sz="6" w:space="0" w:color="008000"/>
              <w:right w:val="outset" w:sz="6" w:space="0" w:color="008000"/>
            </w:tcBorders>
            <w:shd w:val="clear" w:color="auto" w:fill="FFFF00"/>
            <w:vAlign w:val="center"/>
            <w:hideMark/>
          </w:tcPr>
          <w:p w:rsidR="00DD714D" w:rsidRPr="00DD714D" w:rsidRDefault="00DD714D" w:rsidP="00DD714D">
            <w:pPr>
              <w:spacing w:after="0" w:line="240" w:lineRule="auto"/>
              <w:rPr>
                <w:rFonts w:ascii="Times New Roman" w:eastAsia="Times New Roman" w:hAnsi="Times New Roman" w:cs="Times New Roman"/>
                <w:color w:val="000000"/>
                <w:sz w:val="27"/>
                <w:szCs w:val="27"/>
              </w:rPr>
            </w:pPr>
            <w:r w:rsidRPr="00DD714D">
              <w:rPr>
                <w:rFonts w:ascii="Times New Roman" w:eastAsia="Times New Roman" w:hAnsi="Times New Roman" w:cs="Times New Roman"/>
                <w:color w:val="000000"/>
                <w:sz w:val="27"/>
                <w:szCs w:val="27"/>
              </w:rPr>
              <w:t>Row 1 Cell 3</w:t>
            </w:r>
          </w:p>
        </w:tc>
      </w:tr>
      <w:tr w:rsidR="00DD714D" w:rsidRPr="00DD714D" w:rsidTr="00DD714D">
        <w:trPr>
          <w:tblCellSpacing w:w="15" w:type="dxa"/>
        </w:trPr>
        <w:tc>
          <w:tcPr>
            <w:tcW w:w="0" w:type="auto"/>
            <w:vMerge/>
            <w:tcBorders>
              <w:top w:val="outset" w:sz="6" w:space="0" w:color="008000"/>
              <w:left w:val="outset" w:sz="6" w:space="0" w:color="008000"/>
              <w:bottom w:val="outset" w:sz="6" w:space="0" w:color="008000"/>
              <w:right w:val="outset" w:sz="6" w:space="0" w:color="008000"/>
            </w:tcBorders>
            <w:shd w:val="clear" w:color="auto" w:fill="FFFF00"/>
            <w:vAlign w:val="center"/>
            <w:hideMark/>
          </w:tcPr>
          <w:p w:rsidR="00DD714D" w:rsidRPr="00DD714D" w:rsidRDefault="00DD714D" w:rsidP="00DD714D">
            <w:pPr>
              <w:spacing w:after="0" w:line="240" w:lineRule="auto"/>
              <w:rPr>
                <w:rFonts w:ascii="Times New Roman" w:eastAsia="Times New Roman" w:hAnsi="Times New Roman" w:cs="Times New Roman"/>
                <w:color w:val="000000"/>
                <w:sz w:val="27"/>
                <w:szCs w:val="27"/>
              </w:rPr>
            </w:pPr>
          </w:p>
        </w:tc>
        <w:tc>
          <w:tcPr>
            <w:tcW w:w="0" w:type="auto"/>
            <w:tcBorders>
              <w:top w:val="outset" w:sz="6" w:space="0" w:color="008000"/>
              <w:left w:val="outset" w:sz="6" w:space="0" w:color="008000"/>
              <w:bottom w:val="outset" w:sz="6" w:space="0" w:color="008000"/>
              <w:right w:val="outset" w:sz="6" w:space="0" w:color="008000"/>
            </w:tcBorders>
            <w:shd w:val="clear" w:color="auto" w:fill="FFFF00"/>
            <w:vAlign w:val="center"/>
            <w:hideMark/>
          </w:tcPr>
          <w:p w:rsidR="00DD714D" w:rsidRPr="00DD714D" w:rsidRDefault="00DD714D" w:rsidP="00DD714D">
            <w:pPr>
              <w:spacing w:after="0" w:line="240" w:lineRule="auto"/>
              <w:rPr>
                <w:rFonts w:ascii="Times New Roman" w:eastAsia="Times New Roman" w:hAnsi="Times New Roman" w:cs="Times New Roman"/>
                <w:color w:val="000000"/>
                <w:sz w:val="27"/>
                <w:szCs w:val="27"/>
              </w:rPr>
            </w:pPr>
            <w:r w:rsidRPr="00DD714D">
              <w:rPr>
                <w:rFonts w:ascii="Times New Roman" w:eastAsia="Times New Roman" w:hAnsi="Times New Roman" w:cs="Times New Roman"/>
                <w:color w:val="000000"/>
                <w:sz w:val="27"/>
                <w:szCs w:val="27"/>
              </w:rPr>
              <w:t>Row 2 Cell 2</w:t>
            </w:r>
          </w:p>
        </w:tc>
        <w:tc>
          <w:tcPr>
            <w:tcW w:w="0" w:type="auto"/>
            <w:tcBorders>
              <w:top w:val="outset" w:sz="6" w:space="0" w:color="008000"/>
              <w:left w:val="outset" w:sz="6" w:space="0" w:color="008000"/>
              <w:bottom w:val="outset" w:sz="6" w:space="0" w:color="008000"/>
              <w:right w:val="outset" w:sz="6" w:space="0" w:color="008000"/>
            </w:tcBorders>
            <w:shd w:val="clear" w:color="auto" w:fill="FFFF00"/>
            <w:vAlign w:val="center"/>
            <w:hideMark/>
          </w:tcPr>
          <w:p w:rsidR="00DD714D" w:rsidRPr="00DD714D" w:rsidRDefault="00DD714D" w:rsidP="00DD714D">
            <w:pPr>
              <w:spacing w:after="0" w:line="240" w:lineRule="auto"/>
              <w:rPr>
                <w:rFonts w:ascii="Times New Roman" w:eastAsia="Times New Roman" w:hAnsi="Times New Roman" w:cs="Times New Roman"/>
                <w:color w:val="000000"/>
                <w:sz w:val="27"/>
                <w:szCs w:val="27"/>
              </w:rPr>
            </w:pPr>
            <w:r w:rsidRPr="00DD714D">
              <w:rPr>
                <w:rFonts w:ascii="Times New Roman" w:eastAsia="Times New Roman" w:hAnsi="Times New Roman" w:cs="Times New Roman"/>
                <w:color w:val="000000"/>
                <w:sz w:val="27"/>
                <w:szCs w:val="27"/>
              </w:rPr>
              <w:t>Row 2 Cell 3</w:t>
            </w:r>
          </w:p>
        </w:tc>
      </w:tr>
      <w:tr w:rsidR="00DD714D" w:rsidRPr="00DD714D" w:rsidTr="00DD714D">
        <w:trPr>
          <w:tblCellSpacing w:w="15" w:type="dxa"/>
        </w:trPr>
        <w:tc>
          <w:tcPr>
            <w:tcW w:w="0" w:type="auto"/>
            <w:gridSpan w:val="3"/>
            <w:tcBorders>
              <w:top w:val="outset" w:sz="6" w:space="0" w:color="008000"/>
              <w:left w:val="outset" w:sz="6" w:space="0" w:color="008000"/>
              <w:bottom w:val="outset" w:sz="6" w:space="0" w:color="008000"/>
              <w:right w:val="outset" w:sz="6" w:space="0" w:color="008000"/>
            </w:tcBorders>
            <w:shd w:val="clear" w:color="auto" w:fill="FFFF00"/>
            <w:vAlign w:val="center"/>
            <w:hideMark/>
          </w:tcPr>
          <w:p w:rsidR="00DD714D" w:rsidRPr="00DD714D" w:rsidRDefault="00DD714D" w:rsidP="00DD714D">
            <w:pPr>
              <w:spacing w:after="0" w:line="240" w:lineRule="auto"/>
              <w:rPr>
                <w:rFonts w:ascii="Times New Roman" w:eastAsia="Times New Roman" w:hAnsi="Times New Roman" w:cs="Times New Roman"/>
                <w:color w:val="000000"/>
                <w:sz w:val="27"/>
                <w:szCs w:val="27"/>
              </w:rPr>
            </w:pPr>
            <w:r w:rsidRPr="00DD714D">
              <w:rPr>
                <w:rFonts w:ascii="Times New Roman" w:eastAsia="Times New Roman" w:hAnsi="Times New Roman" w:cs="Times New Roman"/>
                <w:color w:val="000000"/>
                <w:sz w:val="27"/>
                <w:szCs w:val="27"/>
              </w:rPr>
              <w:t>Row 3 Cell 1</w:t>
            </w:r>
          </w:p>
        </w:tc>
      </w:tr>
    </w:tbl>
    <w:p w:rsidR="00DD714D" w:rsidRDefault="00DD714D" w:rsidP="00DD714D">
      <w:pPr>
        <w:pStyle w:val="NormalWeb"/>
        <w:spacing w:before="120" w:beforeAutospacing="0" w:after="144" w:afterAutospacing="0"/>
        <w:jc w:val="both"/>
        <w:rPr>
          <w:rFonts w:ascii="Arial" w:hAnsi="Arial" w:cs="Arial"/>
          <w:color w:val="000000"/>
        </w:rPr>
      </w:pPr>
    </w:p>
    <w:p w:rsidR="00DD714D" w:rsidRDefault="00DD714D" w:rsidP="00DD714D">
      <w:pPr>
        <w:pStyle w:val="NormalWeb"/>
        <w:spacing w:before="120" w:beforeAutospacing="0" w:after="144" w:afterAutospacing="0"/>
        <w:jc w:val="both"/>
        <w:rPr>
          <w:rFonts w:ascii="Arial" w:hAnsi="Arial" w:cs="Arial"/>
          <w:color w:val="000000"/>
        </w:rPr>
      </w:pPr>
      <w:r>
        <w:rPr>
          <w:rFonts w:ascii="Arial" w:hAnsi="Arial" w:cs="Arial"/>
          <w:color w:val="000000"/>
        </w:rPr>
        <w:t>Here is an example of using </w:t>
      </w:r>
      <w:r>
        <w:rPr>
          <w:rFonts w:ascii="Arial" w:hAnsi="Arial" w:cs="Arial"/>
          <w:b/>
          <w:bCs/>
          <w:color w:val="000000"/>
        </w:rPr>
        <w:t>background</w:t>
      </w:r>
      <w:r>
        <w:rPr>
          <w:rFonts w:ascii="Arial" w:hAnsi="Arial" w:cs="Arial"/>
          <w:color w:val="000000"/>
        </w:rPr>
        <w:t> attribute. Here we will use an image available in /images directory.</w:t>
      </w:r>
    </w:p>
    <w:p w:rsidR="00DD714D" w:rsidRDefault="00DD714D" w:rsidP="00DD714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dec"/>
          <w:rFonts w:ascii="var(--bs-font-monospace)" w:eastAsiaTheme="majorEastAsia" w:hAnsi="var(--bs-font-monospace)"/>
          <w:color w:val="660066"/>
          <w:sz w:val="23"/>
          <w:szCs w:val="23"/>
        </w:rPr>
        <w:t>&lt;!DOCTYPE html&gt;</w:t>
      </w:r>
    </w:p>
    <w:p w:rsidR="00DD714D" w:rsidRDefault="00DD714D" w:rsidP="00DD714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tag"/>
          <w:rFonts w:ascii="var(--bs-font-monospace)" w:hAnsi="var(--bs-font-monospace)"/>
          <w:color w:val="000088"/>
          <w:sz w:val="23"/>
          <w:szCs w:val="23"/>
        </w:rPr>
        <w:t>&lt;html&gt;</w:t>
      </w:r>
    </w:p>
    <w:p w:rsidR="00DD714D" w:rsidRDefault="00DD714D" w:rsidP="00DD714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
    <w:p w:rsidR="00DD714D" w:rsidRDefault="00DD714D" w:rsidP="00DD714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&lt;head&gt;</w:t>
      </w:r>
    </w:p>
    <w:p w:rsidR="00DD714D" w:rsidRDefault="00DD714D" w:rsidP="00DD714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&lt;title&gt;</w:t>
      </w:r>
      <w:r>
        <w:rPr>
          <w:rStyle w:val="pln"/>
          <w:rFonts w:ascii="var(--bs-font-monospace)" w:hAnsi="var(--bs-font-monospace)"/>
          <w:color w:val="000000"/>
          <w:sz w:val="23"/>
          <w:szCs w:val="23"/>
        </w:rPr>
        <w:t>HTML Table Background</w:t>
      </w:r>
      <w:r>
        <w:rPr>
          <w:rStyle w:val="tag"/>
          <w:rFonts w:ascii="var(--bs-font-monospace)" w:hAnsi="var(--bs-font-monospace)"/>
          <w:color w:val="000088"/>
          <w:sz w:val="23"/>
          <w:szCs w:val="23"/>
        </w:rPr>
        <w:t>&lt;/title&gt;</w:t>
      </w:r>
    </w:p>
    <w:p w:rsidR="00DD714D" w:rsidRDefault="00DD714D" w:rsidP="00DD714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&lt;/head&gt;</w:t>
      </w:r>
    </w:p>
    <w:p w:rsidR="00DD714D" w:rsidRDefault="00DD714D" w:rsidP="00DD714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ab/>
      </w:r>
    </w:p>
    <w:p w:rsidR="00DD714D" w:rsidRDefault="00DD714D" w:rsidP="00DD714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&lt;body&gt;</w:t>
      </w:r>
    </w:p>
    <w:p w:rsidR="00DD714D" w:rsidRDefault="00DD714D" w:rsidP="00DD714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&lt;table</w:t>
      </w: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border</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color w:val="008800"/>
          <w:sz w:val="23"/>
          <w:szCs w:val="23"/>
        </w:rPr>
        <w:t>"1"</w:t>
      </w: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bordercolor</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color w:val="008800"/>
          <w:sz w:val="23"/>
          <w:szCs w:val="23"/>
        </w:rPr>
        <w:t>"green"</w:t>
      </w: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background</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color w:val="008800"/>
          <w:sz w:val="23"/>
          <w:szCs w:val="23"/>
        </w:rPr>
        <w:t>"/images/test.png"</w:t>
      </w:r>
      <w:r>
        <w:rPr>
          <w:rStyle w:val="tag"/>
          <w:rFonts w:ascii="var(--bs-font-monospace)" w:hAnsi="var(--bs-font-monospace)"/>
          <w:color w:val="000088"/>
          <w:sz w:val="23"/>
          <w:szCs w:val="23"/>
        </w:rPr>
        <w:t>&gt;</w:t>
      </w:r>
    </w:p>
    <w:p w:rsidR="00DD714D" w:rsidRDefault="00DD714D" w:rsidP="00DD714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&lt;tr&gt;</w:t>
      </w:r>
    </w:p>
    <w:p w:rsidR="00DD714D" w:rsidRDefault="00DD714D" w:rsidP="00DD714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&lt;th&gt;</w:t>
      </w:r>
      <w:r>
        <w:rPr>
          <w:rStyle w:val="pln"/>
          <w:rFonts w:ascii="var(--bs-font-monospace)" w:hAnsi="var(--bs-font-monospace)"/>
          <w:color w:val="000000"/>
          <w:sz w:val="23"/>
          <w:szCs w:val="23"/>
        </w:rPr>
        <w:t>Column 1</w:t>
      </w:r>
      <w:r>
        <w:rPr>
          <w:rStyle w:val="tag"/>
          <w:rFonts w:ascii="var(--bs-font-monospace)" w:hAnsi="var(--bs-font-monospace)"/>
          <w:color w:val="000088"/>
          <w:sz w:val="23"/>
          <w:szCs w:val="23"/>
        </w:rPr>
        <w:t>&lt;/th&gt;</w:t>
      </w:r>
    </w:p>
    <w:p w:rsidR="00DD714D" w:rsidRDefault="00DD714D" w:rsidP="00DD714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&lt;th&gt;</w:t>
      </w:r>
      <w:r>
        <w:rPr>
          <w:rStyle w:val="pln"/>
          <w:rFonts w:ascii="var(--bs-font-monospace)" w:hAnsi="var(--bs-font-monospace)"/>
          <w:color w:val="000000"/>
          <w:sz w:val="23"/>
          <w:szCs w:val="23"/>
        </w:rPr>
        <w:t>Column 2</w:t>
      </w:r>
      <w:r>
        <w:rPr>
          <w:rStyle w:val="tag"/>
          <w:rFonts w:ascii="var(--bs-font-monospace)" w:hAnsi="var(--bs-font-monospace)"/>
          <w:color w:val="000088"/>
          <w:sz w:val="23"/>
          <w:szCs w:val="23"/>
        </w:rPr>
        <w:t>&lt;/th&gt;</w:t>
      </w:r>
    </w:p>
    <w:p w:rsidR="00DD714D" w:rsidRDefault="00DD714D" w:rsidP="00DD714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&lt;th&gt;</w:t>
      </w:r>
      <w:r>
        <w:rPr>
          <w:rStyle w:val="pln"/>
          <w:rFonts w:ascii="var(--bs-font-monospace)" w:hAnsi="var(--bs-font-monospace)"/>
          <w:color w:val="000000"/>
          <w:sz w:val="23"/>
          <w:szCs w:val="23"/>
        </w:rPr>
        <w:t>Column 3</w:t>
      </w:r>
      <w:r>
        <w:rPr>
          <w:rStyle w:val="tag"/>
          <w:rFonts w:ascii="var(--bs-font-monospace)" w:hAnsi="var(--bs-font-monospace)"/>
          <w:color w:val="000088"/>
          <w:sz w:val="23"/>
          <w:szCs w:val="23"/>
        </w:rPr>
        <w:t>&lt;/th&gt;</w:t>
      </w:r>
    </w:p>
    <w:p w:rsidR="00DD714D" w:rsidRDefault="00DD714D" w:rsidP="00DD714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&lt;/tr&gt;</w:t>
      </w:r>
    </w:p>
    <w:p w:rsidR="00DD714D" w:rsidRDefault="00DD714D" w:rsidP="00DD714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&lt;tr&gt;</w:t>
      </w:r>
    </w:p>
    <w:p w:rsidR="00DD714D" w:rsidRDefault="00DD714D" w:rsidP="00DD714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&lt;td</w:t>
      </w: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rowspan</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color w:val="008800"/>
          <w:sz w:val="23"/>
          <w:szCs w:val="23"/>
        </w:rPr>
        <w:t>"2"</w:t>
      </w:r>
      <w:r>
        <w:rPr>
          <w:rStyle w:val="tag"/>
          <w:rFonts w:ascii="var(--bs-font-monospace)" w:hAnsi="var(--bs-font-monospace)"/>
          <w:color w:val="000088"/>
          <w:sz w:val="23"/>
          <w:szCs w:val="23"/>
        </w:rPr>
        <w:t>&gt;</w:t>
      </w:r>
      <w:r>
        <w:rPr>
          <w:rStyle w:val="pln"/>
          <w:rFonts w:ascii="var(--bs-font-monospace)" w:hAnsi="var(--bs-font-monospace)"/>
          <w:color w:val="000000"/>
          <w:sz w:val="23"/>
          <w:szCs w:val="23"/>
        </w:rPr>
        <w:t>Row 1 Cell 1</w:t>
      </w:r>
      <w:r>
        <w:rPr>
          <w:rStyle w:val="tag"/>
          <w:rFonts w:ascii="var(--bs-font-monospace)" w:hAnsi="var(--bs-font-monospace)"/>
          <w:color w:val="000088"/>
          <w:sz w:val="23"/>
          <w:szCs w:val="23"/>
        </w:rPr>
        <w:t>&lt;/td&gt;</w:t>
      </w:r>
    </w:p>
    <w:p w:rsidR="00DD714D" w:rsidRDefault="00DD714D" w:rsidP="00DD714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&lt;td&gt;</w:t>
      </w:r>
      <w:r>
        <w:rPr>
          <w:rStyle w:val="pln"/>
          <w:rFonts w:ascii="var(--bs-font-monospace)" w:hAnsi="var(--bs-font-monospace)"/>
          <w:color w:val="000000"/>
          <w:sz w:val="23"/>
          <w:szCs w:val="23"/>
        </w:rPr>
        <w:t>Row 1 Cell 2</w:t>
      </w:r>
      <w:r>
        <w:rPr>
          <w:rStyle w:val="tag"/>
          <w:rFonts w:ascii="var(--bs-font-monospace)" w:hAnsi="var(--bs-font-monospace)"/>
          <w:color w:val="000088"/>
          <w:sz w:val="23"/>
          <w:szCs w:val="23"/>
        </w:rPr>
        <w:t>&lt;/td&gt;&lt;td&gt;</w:t>
      </w:r>
      <w:r>
        <w:rPr>
          <w:rStyle w:val="pln"/>
          <w:rFonts w:ascii="var(--bs-font-monospace)" w:hAnsi="var(--bs-font-monospace)"/>
          <w:color w:val="000000"/>
          <w:sz w:val="23"/>
          <w:szCs w:val="23"/>
        </w:rPr>
        <w:t>Row 1 Cell 3</w:t>
      </w:r>
      <w:r>
        <w:rPr>
          <w:rStyle w:val="tag"/>
          <w:rFonts w:ascii="var(--bs-font-monospace)" w:hAnsi="var(--bs-font-monospace)"/>
          <w:color w:val="000088"/>
          <w:sz w:val="23"/>
          <w:szCs w:val="23"/>
        </w:rPr>
        <w:t>&lt;/td&gt;</w:t>
      </w:r>
    </w:p>
    <w:p w:rsidR="00DD714D" w:rsidRDefault="00DD714D" w:rsidP="00DD714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&lt;/tr&gt;</w:t>
      </w:r>
    </w:p>
    <w:p w:rsidR="00DD714D" w:rsidRDefault="00DD714D" w:rsidP="00DD714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&lt;tr&gt;</w:t>
      </w:r>
    </w:p>
    <w:p w:rsidR="00DD714D" w:rsidRDefault="00DD714D" w:rsidP="00DD714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&lt;td&gt;</w:t>
      </w:r>
      <w:r>
        <w:rPr>
          <w:rStyle w:val="pln"/>
          <w:rFonts w:ascii="var(--bs-font-monospace)" w:hAnsi="var(--bs-font-monospace)"/>
          <w:color w:val="000000"/>
          <w:sz w:val="23"/>
          <w:szCs w:val="23"/>
        </w:rPr>
        <w:t>Row 2 Cell 2</w:t>
      </w:r>
      <w:r>
        <w:rPr>
          <w:rStyle w:val="tag"/>
          <w:rFonts w:ascii="var(--bs-font-monospace)" w:hAnsi="var(--bs-font-monospace)"/>
          <w:color w:val="000088"/>
          <w:sz w:val="23"/>
          <w:szCs w:val="23"/>
        </w:rPr>
        <w:t>&lt;/td&gt;</w:t>
      </w:r>
    </w:p>
    <w:p w:rsidR="00DD714D" w:rsidRDefault="00DD714D" w:rsidP="00DD714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&lt;td&gt;</w:t>
      </w:r>
      <w:r>
        <w:rPr>
          <w:rStyle w:val="pln"/>
          <w:rFonts w:ascii="var(--bs-font-monospace)" w:hAnsi="var(--bs-font-monospace)"/>
          <w:color w:val="000000"/>
          <w:sz w:val="23"/>
          <w:szCs w:val="23"/>
        </w:rPr>
        <w:t>Row 2 Cell 3</w:t>
      </w:r>
      <w:r>
        <w:rPr>
          <w:rStyle w:val="tag"/>
          <w:rFonts w:ascii="var(--bs-font-monospace)" w:hAnsi="var(--bs-font-monospace)"/>
          <w:color w:val="000088"/>
          <w:sz w:val="23"/>
          <w:szCs w:val="23"/>
        </w:rPr>
        <w:t>&lt;/td&gt;</w:t>
      </w:r>
    </w:p>
    <w:p w:rsidR="00DD714D" w:rsidRDefault="00DD714D" w:rsidP="00DD714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&lt;/tr&gt;</w:t>
      </w:r>
    </w:p>
    <w:p w:rsidR="00DD714D" w:rsidRDefault="00DD714D" w:rsidP="00DD714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&lt;tr&gt;</w:t>
      </w:r>
    </w:p>
    <w:p w:rsidR="00DD714D" w:rsidRDefault="00DD714D" w:rsidP="00DD714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&lt;td</w:t>
      </w: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colspan</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color w:val="008800"/>
          <w:sz w:val="23"/>
          <w:szCs w:val="23"/>
        </w:rPr>
        <w:t>"3"</w:t>
      </w:r>
      <w:r>
        <w:rPr>
          <w:rStyle w:val="tag"/>
          <w:rFonts w:ascii="var(--bs-font-monospace)" w:hAnsi="var(--bs-font-monospace)"/>
          <w:color w:val="000088"/>
          <w:sz w:val="23"/>
          <w:szCs w:val="23"/>
        </w:rPr>
        <w:t>&gt;</w:t>
      </w:r>
      <w:r>
        <w:rPr>
          <w:rStyle w:val="pln"/>
          <w:rFonts w:ascii="var(--bs-font-monospace)" w:hAnsi="var(--bs-font-monospace)"/>
          <w:color w:val="000000"/>
          <w:sz w:val="23"/>
          <w:szCs w:val="23"/>
        </w:rPr>
        <w:t>Row 3 Cell 1</w:t>
      </w:r>
      <w:r>
        <w:rPr>
          <w:rStyle w:val="tag"/>
          <w:rFonts w:ascii="var(--bs-font-monospace)" w:hAnsi="var(--bs-font-monospace)"/>
          <w:color w:val="000088"/>
          <w:sz w:val="23"/>
          <w:szCs w:val="23"/>
        </w:rPr>
        <w:t>&lt;/td&gt;</w:t>
      </w:r>
    </w:p>
    <w:p w:rsidR="00DD714D" w:rsidRDefault="00DD714D" w:rsidP="00DD714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&lt;/tr&gt;</w:t>
      </w:r>
    </w:p>
    <w:p w:rsidR="00DD714D" w:rsidRDefault="00DD714D" w:rsidP="00DD714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&lt;/table&gt;</w:t>
      </w:r>
    </w:p>
    <w:p w:rsidR="00DD714D" w:rsidRDefault="00DD714D" w:rsidP="00DD714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&lt;/body&gt;</w:t>
      </w:r>
    </w:p>
    <w:p w:rsidR="00DD714D" w:rsidRDefault="00DD714D" w:rsidP="00DD714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ab/>
      </w:r>
    </w:p>
    <w:p w:rsidR="00DD714D" w:rsidRDefault="00DD714D" w:rsidP="00DD714D">
      <w:pPr>
        <w:pStyle w:val="HTMLPreformatted"/>
        <w:pBdr>
          <w:top w:val="single" w:sz="6" w:space="2" w:color="888888"/>
          <w:left w:val="single" w:sz="6" w:space="2" w:color="888888"/>
          <w:bottom w:val="single" w:sz="6" w:space="2" w:color="888888"/>
          <w:right w:val="single" w:sz="6" w:space="2" w:color="888888"/>
        </w:pBdr>
        <w:rPr>
          <w:rFonts w:ascii="var(--bs-font-monospace)" w:hAnsi="var(--bs-font-monospace)"/>
          <w:color w:val="747579"/>
          <w:sz w:val="23"/>
          <w:szCs w:val="23"/>
        </w:rPr>
      </w:pPr>
      <w:r>
        <w:rPr>
          <w:rStyle w:val="tag"/>
          <w:rFonts w:ascii="var(--bs-font-monospace)" w:hAnsi="var(--bs-font-monospace)"/>
          <w:color w:val="000088"/>
          <w:sz w:val="23"/>
          <w:szCs w:val="23"/>
        </w:rPr>
        <w:t>&lt;/html&gt;</w:t>
      </w:r>
    </w:p>
    <w:p w:rsidR="00DD714D" w:rsidRDefault="00DD714D" w:rsidP="00DD714D">
      <w:pPr>
        <w:pStyle w:val="NormalWeb"/>
        <w:spacing w:before="120" w:beforeAutospacing="0" w:after="144" w:afterAutospacing="0"/>
        <w:jc w:val="both"/>
        <w:rPr>
          <w:rFonts w:ascii="Arial" w:hAnsi="Arial" w:cs="Arial"/>
          <w:color w:val="000000"/>
        </w:rPr>
      </w:pPr>
      <w:r>
        <w:rPr>
          <w:rFonts w:ascii="Arial" w:hAnsi="Arial" w:cs="Arial"/>
          <w:color w:val="000000"/>
        </w:rPr>
        <w:t>This will produce the following result. Here background image did not apply to table's header.</w:t>
      </w:r>
    </w:p>
    <w:tbl>
      <w:tblPr>
        <w:tblW w:w="0" w:type="auto"/>
        <w:tblCellSpacing w:w="15" w:type="dxa"/>
        <w:tblBorders>
          <w:top w:val="outset" w:sz="6" w:space="0" w:color="008000"/>
          <w:left w:val="outset" w:sz="6" w:space="0" w:color="008000"/>
          <w:bottom w:val="outset" w:sz="6" w:space="0" w:color="008000"/>
          <w:right w:val="outset" w:sz="6" w:space="0" w:color="008000"/>
        </w:tblBorders>
        <w:tblCellMar>
          <w:top w:w="15" w:type="dxa"/>
          <w:left w:w="15" w:type="dxa"/>
          <w:bottom w:w="15" w:type="dxa"/>
          <w:right w:w="15" w:type="dxa"/>
        </w:tblCellMar>
        <w:tblLook w:val="04A0" w:firstRow="1" w:lastRow="0" w:firstColumn="1" w:lastColumn="0" w:noHBand="0" w:noVBand="1"/>
      </w:tblPr>
      <w:tblGrid>
        <w:gridCol w:w="1538"/>
        <w:gridCol w:w="1523"/>
        <w:gridCol w:w="1538"/>
      </w:tblGrid>
      <w:tr w:rsidR="00DD714D" w:rsidRPr="00DD714D" w:rsidTr="00DD714D">
        <w:trPr>
          <w:tblCellSpacing w:w="15"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DD714D" w:rsidRPr="00DD714D" w:rsidRDefault="00DD714D" w:rsidP="00DD714D">
            <w:pPr>
              <w:spacing w:after="0" w:line="240" w:lineRule="auto"/>
              <w:jc w:val="center"/>
              <w:rPr>
                <w:rFonts w:ascii="Times New Roman" w:eastAsia="Times New Roman" w:hAnsi="Times New Roman" w:cs="Times New Roman"/>
                <w:b/>
                <w:bCs/>
                <w:color w:val="000000"/>
                <w:sz w:val="27"/>
                <w:szCs w:val="27"/>
              </w:rPr>
            </w:pPr>
            <w:r w:rsidRPr="00DD714D">
              <w:rPr>
                <w:rFonts w:ascii="Times New Roman" w:eastAsia="Times New Roman" w:hAnsi="Times New Roman" w:cs="Times New Roman"/>
                <w:b/>
                <w:bCs/>
                <w:color w:val="000000"/>
                <w:sz w:val="27"/>
                <w:szCs w:val="27"/>
              </w:rPr>
              <w:t>Column 1</w:t>
            </w:r>
          </w:p>
        </w:tc>
        <w:tc>
          <w:tcPr>
            <w:tcW w:w="0" w:type="auto"/>
            <w:tcBorders>
              <w:top w:val="outset" w:sz="6" w:space="0" w:color="008000"/>
              <w:left w:val="outset" w:sz="6" w:space="0" w:color="008000"/>
              <w:bottom w:val="outset" w:sz="6" w:space="0" w:color="008000"/>
              <w:right w:val="outset" w:sz="6" w:space="0" w:color="008000"/>
            </w:tcBorders>
            <w:vAlign w:val="center"/>
            <w:hideMark/>
          </w:tcPr>
          <w:p w:rsidR="00DD714D" w:rsidRPr="00DD714D" w:rsidRDefault="00DD714D" w:rsidP="00DD714D">
            <w:pPr>
              <w:spacing w:after="0" w:line="240" w:lineRule="auto"/>
              <w:jc w:val="center"/>
              <w:rPr>
                <w:rFonts w:ascii="Times New Roman" w:eastAsia="Times New Roman" w:hAnsi="Times New Roman" w:cs="Times New Roman"/>
                <w:b/>
                <w:bCs/>
                <w:color w:val="000000"/>
                <w:sz w:val="27"/>
                <w:szCs w:val="27"/>
              </w:rPr>
            </w:pPr>
            <w:r w:rsidRPr="00DD714D">
              <w:rPr>
                <w:rFonts w:ascii="Times New Roman" w:eastAsia="Times New Roman" w:hAnsi="Times New Roman" w:cs="Times New Roman"/>
                <w:b/>
                <w:bCs/>
                <w:color w:val="000000"/>
                <w:sz w:val="27"/>
                <w:szCs w:val="27"/>
              </w:rPr>
              <w:t>Column 2</w:t>
            </w:r>
          </w:p>
        </w:tc>
        <w:tc>
          <w:tcPr>
            <w:tcW w:w="0" w:type="auto"/>
            <w:tcBorders>
              <w:top w:val="outset" w:sz="6" w:space="0" w:color="008000"/>
              <w:left w:val="outset" w:sz="6" w:space="0" w:color="008000"/>
              <w:bottom w:val="outset" w:sz="6" w:space="0" w:color="008000"/>
              <w:right w:val="outset" w:sz="6" w:space="0" w:color="008000"/>
            </w:tcBorders>
            <w:vAlign w:val="center"/>
            <w:hideMark/>
          </w:tcPr>
          <w:p w:rsidR="00DD714D" w:rsidRPr="00DD714D" w:rsidRDefault="00DD714D" w:rsidP="00DD714D">
            <w:pPr>
              <w:spacing w:after="0" w:line="240" w:lineRule="auto"/>
              <w:jc w:val="center"/>
              <w:rPr>
                <w:rFonts w:ascii="Times New Roman" w:eastAsia="Times New Roman" w:hAnsi="Times New Roman" w:cs="Times New Roman"/>
                <w:b/>
                <w:bCs/>
                <w:color w:val="000000"/>
                <w:sz w:val="27"/>
                <w:szCs w:val="27"/>
              </w:rPr>
            </w:pPr>
            <w:r w:rsidRPr="00DD714D">
              <w:rPr>
                <w:rFonts w:ascii="Times New Roman" w:eastAsia="Times New Roman" w:hAnsi="Times New Roman" w:cs="Times New Roman"/>
                <w:b/>
                <w:bCs/>
                <w:color w:val="000000"/>
                <w:sz w:val="27"/>
                <w:szCs w:val="27"/>
              </w:rPr>
              <w:t>Column 3</w:t>
            </w:r>
          </w:p>
        </w:tc>
      </w:tr>
      <w:tr w:rsidR="00DD714D" w:rsidRPr="00DD714D" w:rsidTr="00DD714D">
        <w:trPr>
          <w:tblCellSpacing w:w="15" w:type="dxa"/>
        </w:trPr>
        <w:tc>
          <w:tcPr>
            <w:tcW w:w="0" w:type="auto"/>
            <w:vMerge w:val="restart"/>
            <w:tcBorders>
              <w:top w:val="outset" w:sz="6" w:space="0" w:color="008000"/>
              <w:left w:val="outset" w:sz="6" w:space="0" w:color="008000"/>
              <w:bottom w:val="outset" w:sz="6" w:space="0" w:color="008000"/>
              <w:right w:val="outset" w:sz="6" w:space="0" w:color="008000"/>
            </w:tcBorders>
            <w:vAlign w:val="center"/>
            <w:hideMark/>
          </w:tcPr>
          <w:p w:rsidR="00DD714D" w:rsidRPr="00DD714D" w:rsidRDefault="00DD714D" w:rsidP="00DD714D">
            <w:pPr>
              <w:spacing w:after="0" w:line="240" w:lineRule="auto"/>
              <w:rPr>
                <w:rFonts w:ascii="Times New Roman" w:eastAsia="Times New Roman" w:hAnsi="Times New Roman" w:cs="Times New Roman"/>
                <w:color w:val="000000"/>
                <w:sz w:val="27"/>
                <w:szCs w:val="27"/>
              </w:rPr>
            </w:pPr>
            <w:r w:rsidRPr="00DD714D">
              <w:rPr>
                <w:rFonts w:ascii="Times New Roman" w:eastAsia="Times New Roman" w:hAnsi="Times New Roman" w:cs="Times New Roman"/>
                <w:color w:val="000000"/>
                <w:sz w:val="27"/>
                <w:szCs w:val="27"/>
              </w:rPr>
              <w:t>Row 1 Cell 1</w:t>
            </w:r>
          </w:p>
        </w:tc>
        <w:tc>
          <w:tcPr>
            <w:tcW w:w="0" w:type="auto"/>
            <w:tcBorders>
              <w:top w:val="outset" w:sz="6" w:space="0" w:color="008000"/>
              <w:left w:val="outset" w:sz="6" w:space="0" w:color="008000"/>
              <w:bottom w:val="outset" w:sz="6" w:space="0" w:color="008000"/>
              <w:right w:val="outset" w:sz="6" w:space="0" w:color="008000"/>
            </w:tcBorders>
            <w:vAlign w:val="center"/>
            <w:hideMark/>
          </w:tcPr>
          <w:p w:rsidR="00DD714D" w:rsidRPr="00DD714D" w:rsidRDefault="00DD714D" w:rsidP="00DD714D">
            <w:pPr>
              <w:spacing w:after="0" w:line="240" w:lineRule="auto"/>
              <w:rPr>
                <w:rFonts w:ascii="Times New Roman" w:eastAsia="Times New Roman" w:hAnsi="Times New Roman" w:cs="Times New Roman"/>
                <w:color w:val="000000"/>
                <w:sz w:val="27"/>
                <w:szCs w:val="27"/>
              </w:rPr>
            </w:pPr>
            <w:r w:rsidRPr="00DD714D">
              <w:rPr>
                <w:rFonts w:ascii="Times New Roman" w:eastAsia="Times New Roman" w:hAnsi="Times New Roman" w:cs="Times New Roman"/>
                <w:color w:val="000000"/>
                <w:sz w:val="27"/>
                <w:szCs w:val="27"/>
              </w:rPr>
              <w:t>Row 1 Cell 2</w:t>
            </w:r>
          </w:p>
        </w:tc>
        <w:tc>
          <w:tcPr>
            <w:tcW w:w="0" w:type="auto"/>
            <w:tcBorders>
              <w:top w:val="outset" w:sz="6" w:space="0" w:color="008000"/>
              <w:left w:val="outset" w:sz="6" w:space="0" w:color="008000"/>
              <w:bottom w:val="outset" w:sz="6" w:space="0" w:color="008000"/>
              <w:right w:val="outset" w:sz="6" w:space="0" w:color="008000"/>
            </w:tcBorders>
            <w:vAlign w:val="center"/>
            <w:hideMark/>
          </w:tcPr>
          <w:p w:rsidR="00DD714D" w:rsidRPr="00DD714D" w:rsidRDefault="00DD714D" w:rsidP="00DD714D">
            <w:pPr>
              <w:spacing w:after="0" w:line="240" w:lineRule="auto"/>
              <w:rPr>
                <w:rFonts w:ascii="Times New Roman" w:eastAsia="Times New Roman" w:hAnsi="Times New Roman" w:cs="Times New Roman"/>
                <w:color w:val="000000"/>
                <w:sz w:val="27"/>
                <w:szCs w:val="27"/>
              </w:rPr>
            </w:pPr>
            <w:r w:rsidRPr="00DD714D">
              <w:rPr>
                <w:rFonts w:ascii="Times New Roman" w:eastAsia="Times New Roman" w:hAnsi="Times New Roman" w:cs="Times New Roman"/>
                <w:color w:val="000000"/>
                <w:sz w:val="27"/>
                <w:szCs w:val="27"/>
              </w:rPr>
              <w:t>Row 1 Cell 3</w:t>
            </w:r>
          </w:p>
        </w:tc>
      </w:tr>
      <w:tr w:rsidR="00DD714D" w:rsidRPr="00DD714D" w:rsidTr="00DD714D">
        <w:trPr>
          <w:tblCellSpacing w:w="15" w:type="dxa"/>
        </w:trPr>
        <w:tc>
          <w:tcPr>
            <w:tcW w:w="0" w:type="auto"/>
            <w:vMerge/>
            <w:tcBorders>
              <w:top w:val="outset" w:sz="6" w:space="0" w:color="008000"/>
              <w:left w:val="outset" w:sz="6" w:space="0" w:color="008000"/>
              <w:bottom w:val="outset" w:sz="6" w:space="0" w:color="008000"/>
              <w:right w:val="outset" w:sz="6" w:space="0" w:color="008000"/>
            </w:tcBorders>
            <w:vAlign w:val="center"/>
            <w:hideMark/>
          </w:tcPr>
          <w:p w:rsidR="00DD714D" w:rsidRPr="00DD714D" w:rsidRDefault="00DD714D" w:rsidP="00DD714D">
            <w:pPr>
              <w:spacing w:after="0" w:line="240" w:lineRule="auto"/>
              <w:rPr>
                <w:rFonts w:ascii="Times New Roman" w:eastAsia="Times New Roman" w:hAnsi="Times New Roman" w:cs="Times New Roman"/>
                <w:color w:val="000000"/>
                <w:sz w:val="27"/>
                <w:szCs w:val="27"/>
              </w:rPr>
            </w:pPr>
          </w:p>
        </w:tc>
        <w:tc>
          <w:tcPr>
            <w:tcW w:w="0" w:type="auto"/>
            <w:tcBorders>
              <w:top w:val="outset" w:sz="6" w:space="0" w:color="008000"/>
              <w:left w:val="outset" w:sz="6" w:space="0" w:color="008000"/>
              <w:bottom w:val="outset" w:sz="6" w:space="0" w:color="008000"/>
              <w:right w:val="outset" w:sz="6" w:space="0" w:color="008000"/>
            </w:tcBorders>
            <w:vAlign w:val="center"/>
            <w:hideMark/>
          </w:tcPr>
          <w:p w:rsidR="00DD714D" w:rsidRPr="00DD714D" w:rsidRDefault="00DD714D" w:rsidP="00DD714D">
            <w:pPr>
              <w:spacing w:after="0" w:line="240" w:lineRule="auto"/>
              <w:rPr>
                <w:rFonts w:ascii="Times New Roman" w:eastAsia="Times New Roman" w:hAnsi="Times New Roman" w:cs="Times New Roman"/>
                <w:color w:val="000000"/>
                <w:sz w:val="27"/>
                <w:szCs w:val="27"/>
              </w:rPr>
            </w:pPr>
            <w:r w:rsidRPr="00DD714D">
              <w:rPr>
                <w:rFonts w:ascii="Times New Roman" w:eastAsia="Times New Roman" w:hAnsi="Times New Roman" w:cs="Times New Roman"/>
                <w:color w:val="000000"/>
                <w:sz w:val="27"/>
                <w:szCs w:val="27"/>
              </w:rPr>
              <w:t>Row 2 Cell 2</w:t>
            </w:r>
          </w:p>
        </w:tc>
        <w:tc>
          <w:tcPr>
            <w:tcW w:w="0" w:type="auto"/>
            <w:tcBorders>
              <w:top w:val="outset" w:sz="6" w:space="0" w:color="008000"/>
              <w:left w:val="outset" w:sz="6" w:space="0" w:color="008000"/>
              <w:bottom w:val="outset" w:sz="6" w:space="0" w:color="008000"/>
              <w:right w:val="outset" w:sz="6" w:space="0" w:color="008000"/>
            </w:tcBorders>
            <w:vAlign w:val="center"/>
            <w:hideMark/>
          </w:tcPr>
          <w:p w:rsidR="00DD714D" w:rsidRPr="00DD714D" w:rsidRDefault="00DD714D" w:rsidP="00DD714D">
            <w:pPr>
              <w:spacing w:after="0" w:line="240" w:lineRule="auto"/>
              <w:rPr>
                <w:rFonts w:ascii="Times New Roman" w:eastAsia="Times New Roman" w:hAnsi="Times New Roman" w:cs="Times New Roman"/>
                <w:color w:val="000000"/>
                <w:sz w:val="27"/>
                <w:szCs w:val="27"/>
              </w:rPr>
            </w:pPr>
            <w:r w:rsidRPr="00DD714D">
              <w:rPr>
                <w:rFonts w:ascii="Times New Roman" w:eastAsia="Times New Roman" w:hAnsi="Times New Roman" w:cs="Times New Roman"/>
                <w:color w:val="000000"/>
                <w:sz w:val="27"/>
                <w:szCs w:val="27"/>
              </w:rPr>
              <w:t>Row 2 Cell 3</w:t>
            </w:r>
          </w:p>
        </w:tc>
      </w:tr>
      <w:tr w:rsidR="00DD714D" w:rsidRPr="00DD714D" w:rsidTr="00DD714D">
        <w:trPr>
          <w:tblCellSpacing w:w="15" w:type="dxa"/>
        </w:trPr>
        <w:tc>
          <w:tcPr>
            <w:tcW w:w="0" w:type="auto"/>
            <w:gridSpan w:val="3"/>
            <w:tcBorders>
              <w:top w:val="outset" w:sz="6" w:space="0" w:color="008000"/>
              <w:left w:val="outset" w:sz="6" w:space="0" w:color="008000"/>
              <w:bottom w:val="outset" w:sz="6" w:space="0" w:color="008000"/>
              <w:right w:val="outset" w:sz="6" w:space="0" w:color="008000"/>
            </w:tcBorders>
            <w:vAlign w:val="center"/>
            <w:hideMark/>
          </w:tcPr>
          <w:p w:rsidR="00DD714D" w:rsidRPr="00DD714D" w:rsidRDefault="00DD714D" w:rsidP="00DD714D">
            <w:pPr>
              <w:spacing w:after="0" w:line="240" w:lineRule="auto"/>
              <w:rPr>
                <w:rFonts w:ascii="Times New Roman" w:eastAsia="Times New Roman" w:hAnsi="Times New Roman" w:cs="Times New Roman"/>
                <w:color w:val="000000"/>
                <w:sz w:val="27"/>
                <w:szCs w:val="27"/>
              </w:rPr>
            </w:pPr>
            <w:r w:rsidRPr="00DD714D">
              <w:rPr>
                <w:rFonts w:ascii="Times New Roman" w:eastAsia="Times New Roman" w:hAnsi="Times New Roman" w:cs="Times New Roman"/>
                <w:color w:val="000000"/>
                <w:sz w:val="27"/>
                <w:szCs w:val="27"/>
              </w:rPr>
              <w:t>Row 3 Cell 1</w:t>
            </w:r>
          </w:p>
        </w:tc>
      </w:tr>
    </w:tbl>
    <w:p w:rsidR="00DD714D" w:rsidRDefault="00DD714D" w:rsidP="00DD714D">
      <w:pPr>
        <w:pStyle w:val="NormalWeb"/>
        <w:spacing w:before="120" w:beforeAutospacing="0" w:after="144" w:afterAutospacing="0"/>
        <w:jc w:val="both"/>
        <w:rPr>
          <w:rFonts w:ascii="Arial" w:hAnsi="Arial" w:cs="Arial"/>
          <w:color w:val="000000"/>
        </w:rPr>
      </w:pPr>
    </w:p>
    <w:p w:rsidR="00DD714D" w:rsidRDefault="00DD714D" w:rsidP="00DD714D">
      <w:pPr>
        <w:pStyle w:val="Heading2"/>
        <w:rPr>
          <w:rFonts w:ascii="Arial" w:hAnsi="Arial" w:cs="Arial"/>
          <w:b w:val="0"/>
          <w:bCs w:val="0"/>
          <w:color w:val="000000"/>
          <w:sz w:val="35"/>
          <w:szCs w:val="35"/>
        </w:rPr>
      </w:pPr>
      <w:bookmarkStart w:id="164" w:name="_Toc129779732"/>
      <w:r>
        <w:rPr>
          <w:rFonts w:ascii="Arial" w:hAnsi="Arial" w:cs="Arial"/>
          <w:b w:val="0"/>
          <w:bCs w:val="0"/>
          <w:color w:val="000000"/>
          <w:sz w:val="35"/>
          <w:szCs w:val="35"/>
        </w:rPr>
        <w:lastRenderedPageBreak/>
        <w:t>Table Height and Width</w:t>
      </w:r>
      <w:bookmarkEnd w:id="164"/>
    </w:p>
    <w:p w:rsidR="00DD714D" w:rsidRDefault="00DD714D" w:rsidP="00DD714D">
      <w:pPr>
        <w:pStyle w:val="NormalWeb"/>
        <w:spacing w:before="120" w:beforeAutospacing="0" w:after="144" w:afterAutospacing="0"/>
        <w:jc w:val="both"/>
        <w:rPr>
          <w:rFonts w:ascii="Arial" w:hAnsi="Arial" w:cs="Arial"/>
          <w:color w:val="000000"/>
        </w:rPr>
      </w:pPr>
      <w:r>
        <w:rPr>
          <w:rFonts w:ascii="Arial" w:hAnsi="Arial" w:cs="Arial"/>
          <w:color w:val="000000"/>
        </w:rPr>
        <w:t>You can set a table width and height using </w:t>
      </w:r>
      <w:r>
        <w:rPr>
          <w:rFonts w:ascii="Arial" w:hAnsi="Arial" w:cs="Arial"/>
          <w:b/>
          <w:bCs/>
          <w:color w:val="000000"/>
        </w:rPr>
        <w:t>width</w:t>
      </w:r>
      <w:r>
        <w:rPr>
          <w:rFonts w:ascii="Arial" w:hAnsi="Arial" w:cs="Arial"/>
          <w:color w:val="000000"/>
        </w:rPr>
        <w:t> and </w:t>
      </w:r>
      <w:r>
        <w:rPr>
          <w:rFonts w:ascii="Arial" w:hAnsi="Arial" w:cs="Arial"/>
          <w:b/>
          <w:bCs/>
          <w:color w:val="000000"/>
        </w:rPr>
        <w:t>height</w:t>
      </w:r>
      <w:r>
        <w:rPr>
          <w:rFonts w:ascii="Arial" w:hAnsi="Arial" w:cs="Arial"/>
          <w:color w:val="000000"/>
        </w:rPr>
        <w:t> attributes. You can specify table width or height in terms of pixels or in terms of percentage of available screen area.</w:t>
      </w:r>
    </w:p>
    <w:p w:rsidR="00DD714D" w:rsidRDefault="00DD714D" w:rsidP="00DD714D">
      <w:pPr>
        <w:pStyle w:val="Heading3"/>
        <w:spacing w:before="0"/>
        <w:rPr>
          <w:rFonts w:ascii="Arial" w:hAnsi="Arial" w:cs="Arial"/>
          <w:b w:val="0"/>
          <w:bCs w:val="0"/>
          <w:color w:val="auto"/>
          <w:sz w:val="30"/>
          <w:szCs w:val="30"/>
        </w:rPr>
      </w:pPr>
      <w:bookmarkStart w:id="165" w:name="_Toc129779733"/>
      <w:r>
        <w:rPr>
          <w:rFonts w:ascii="Arial" w:hAnsi="Arial" w:cs="Arial"/>
          <w:b w:val="0"/>
          <w:bCs w:val="0"/>
          <w:sz w:val="30"/>
          <w:szCs w:val="30"/>
        </w:rPr>
        <w:t>Example</w:t>
      </w:r>
      <w:bookmarkEnd w:id="165"/>
    </w:p>
    <w:p w:rsidR="00DD714D" w:rsidRDefault="00DD714D" w:rsidP="00DD714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dec"/>
          <w:rFonts w:ascii="var(--bs-font-monospace)" w:eastAsiaTheme="majorEastAsia" w:hAnsi="var(--bs-font-monospace)"/>
          <w:color w:val="660066"/>
          <w:sz w:val="23"/>
          <w:szCs w:val="23"/>
        </w:rPr>
        <w:t>&lt;!DOCTYPE html&gt;</w:t>
      </w:r>
    </w:p>
    <w:p w:rsidR="00DD714D" w:rsidRDefault="00DD714D" w:rsidP="00DD714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tag"/>
          <w:rFonts w:ascii="var(--bs-font-monospace)" w:hAnsi="var(--bs-font-monospace)"/>
          <w:color w:val="000088"/>
          <w:sz w:val="23"/>
          <w:szCs w:val="23"/>
        </w:rPr>
        <w:t>&lt;html&gt;</w:t>
      </w:r>
    </w:p>
    <w:p w:rsidR="00DD714D" w:rsidRDefault="00DD714D" w:rsidP="00DD714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
    <w:p w:rsidR="00DD714D" w:rsidRDefault="00DD714D" w:rsidP="00DD714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&lt;head&gt;</w:t>
      </w:r>
    </w:p>
    <w:p w:rsidR="00DD714D" w:rsidRDefault="00DD714D" w:rsidP="00DD714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&lt;title&gt;</w:t>
      </w:r>
      <w:r>
        <w:rPr>
          <w:rStyle w:val="pln"/>
          <w:rFonts w:ascii="var(--bs-font-monospace)" w:hAnsi="var(--bs-font-monospace)"/>
          <w:color w:val="000000"/>
          <w:sz w:val="23"/>
          <w:szCs w:val="23"/>
        </w:rPr>
        <w:t>HTML Table Width/Height</w:t>
      </w:r>
      <w:r>
        <w:rPr>
          <w:rStyle w:val="tag"/>
          <w:rFonts w:ascii="var(--bs-font-monospace)" w:hAnsi="var(--bs-font-monospace)"/>
          <w:color w:val="000088"/>
          <w:sz w:val="23"/>
          <w:szCs w:val="23"/>
        </w:rPr>
        <w:t>&lt;/title&gt;</w:t>
      </w:r>
    </w:p>
    <w:p w:rsidR="00DD714D" w:rsidRDefault="00DD714D" w:rsidP="00DD714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&lt;/head&gt;</w:t>
      </w:r>
    </w:p>
    <w:p w:rsidR="00DD714D" w:rsidRDefault="00DD714D" w:rsidP="00DD714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ab/>
      </w:r>
    </w:p>
    <w:p w:rsidR="00DD714D" w:rsidRDefault="00DD714D" w:rsidP="00DD714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&lt;body&gt;</w:t>
      </w:r>
    </w:p>
    <w:p w:rsidR="00DD714D" w:rsidRDefault="00DD714D" w:rsidP="00DD714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&lt;table</w:t>
      </w: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border</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color w:val="008800"/>
          <w:sz w:val="23"/>
          <w:szCs w:val="23"/>
        </w:rPr>
        <w:t>"1"</w:t>
      </w: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width</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color w:val="008800"/>
          <w:sz w:val="23"/>
          <w:szCs w:val="23"/>
        </w:rPr>
        <w:t>"400"</w:t>
      </w: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height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color w:val="008800"/>
          <w:sz w:val="23"/>
          <w:szCs w:val="23"/>
        </w:rPr>
        <w:t>"150"</w:t>
      </w:r>
      <w:r>
        <w:rPr>
          <w:rStyle w:val="tag"/>
          <w:rFonts w:ascii="var(--bs-font-monospace)" w:hAnsi="var(--bs-font-monospace)"/>
          <w:color w:val="000088"/>
          <w:sz w:val="23"/>
          <w:szCs w:val="23"/>
        </w:rPr>
        <w:t>&gt;</w:t>
      </w:r>
    </w:p>
    <w:p w:rsidR="00DD714D" w:rsidRDefault="00DD714D" w:rsidP="00DD714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&lt;tr&gt;</w:t>
      </w:r>
    </w:p>
    <w:p w:rsidR="00DD714D" w:rsidRDefault="00DD714D" w:rsidP="00DD714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&lt;td&gt;</w:t>
      </w:r>
      <w:r>
        <w:rPr>
          <w:rStyle w:val="pln"/>
          <w:rFonts w:ascii="var(--bs-font-monospace)" w:hAnsi="var(--bs-font-monospace)"/>
          <w:color w:val="000000"/>
          <w:sz w:val="23"/>
          <w:szCs w:val="23"/>
        </w:rPr>
        <w:t>Row 1, Column 1</w:t>
      </w:r>
      <w:r>
        <w:rPr>
          <w:rStyle w:val="tag"/>
          <w:rFonts w:ascii="var(--bs-font-monospace)" w:hAnsi="var(--bs-font-monospace)"/>
          <w:color w:val="000088"/>
          <w:sz w:val="23"/>
          <w:szCs w:val="23"/>
        </w:rPr>
        <w:t>&lt;/td&gt;</w:t>
      </w:r>
    </w:p>
    <w:p w:rsidR="00DD714D" w:rsidRDefault="00DD714D" w:rsidP="00DD714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&lt;td&gt;</w:t>
      </w:r>
      <w:r>
        <w:rPr>
          <w:rStyle w:val="pln"/>
          <w:rFonts w:ascii="var(--bs-font-monospace)" w:hAnsi="var(--bs-font-monospace)"/>
          <w:color w:val="000000"/>
          <w:sz w:val="23"/>
          <w:szCs w:val="23"/>
        </w:rPr>
        <w:t>Row 1, Column 2</w:t>
      </w:r>
      <w:r>
        <w:rPr>
          <w:rStyle w:val="tag"/>
          <w:rFonts w:ascii="var(--bs-font-monospace)" w:hAnsi="var(--bs-font-monospace)"/>
          <w:color w:val="000088"/>
          <w:sz w:val="23"/>
          <w:szCs w:val="23"/>
        </w:rPr>
        <w:t>&lt;/td&gt;</w:t>
      </w:r>
    </w:p>
    <w:p w:rsidR="00DD714D" w:rsidRDefault="00DD714D" w:rsidP="00DD714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&lt;/tr&gt;</w:t>
      </w:r>
    </w:p>
    <w:p w:rsidR="00DD714D" w:rsidRDefault="00DD714D" w:rsidP="00DD714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rsidR="00DD714D" w:rsidRDefault="00DD714D" w:rsidP="00DD714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&lt;tr&gt;</w:t>
      </w:r>
    </w:p>
    <w:p w:rsidR="00DD714D" w:rsidRDefault="00DD714D" w:rsidP="00DD714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&lt;td&gt;</w:t>
      </w:r>
      <w:r>
        <w:rPr>
          <w:rStyle w:val="pln"/>
          <w:rFonts w:ascii="var(--bs-font-monospace)" w:hAnsi="var(--bs-font-monospace)"/>
          <w:color w:val="000000"/>
          <w:sz w:val="23"/>
          <w:szCs w:val="23"/>
        </w:rPr>
        <w:t>Row 2, Column 1</w:t>
      </w:r>
      <w:r>
        <w:rPr>
          <w:rStyle w:val="tag"/>
          <w:rFonts w:ascii="var(--bs-font-monospace)" w:hAnsi="var(--bs-font-monospace)"/>
          <w:color w:val="000088"/>
          <w:sz w:val="23"/>
          <w:szCs w:val="23"/>
        </w:rPr>
        <w:t>&lt;/td&gt;</w:t>
      </w:r>
    </w:p>
    <w:p w:rsidR="00DD714D" w:rsidRDefault="00DD714D" w:rsidP="00DD714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&lt;td&gt;</w:t>
      </w:r>
      <w:r>
        <w:rPr>
          <w:rStyle w:val="pln"/>
          <w:rFonts w:ascii="var(--bs-font-monospace)" w:hAnsi="var(--bs-font-monospace)"/>
          <w:color w:val="000000"/>
          <w:sz w:val="23"/>
          <w:szCs w:val="23"/>
        </w:rPr>
        <w:t>Row 2, Column 2</w:t>
      </w:r>
      <w:r>
        <w:rPr>
          <w:rStyle w:val="tag"/>
          <w:rFonts w:ascii="var(--bs-font-monospace)" w:hAnsi="var(--bs-font-monospace)"/>
          <w:color w:val="000088"/>
          <w:sz w:val="23"/>
          <w:szCs w:val="23"/>
        </w:rPr>
        <w:t>&lt;/td&gt;</w:t>
      </w:r>
    </w:p>
    <w:p w:rsidR="00DD714D" w:rsidRDefault="00DD714D" w:rsidP="00DD714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&lt;/tr&gt;</w:t>
      </w:r>
    </w:p>
    <w:p w:rsidR="00DD714D" w:rsidRDefault="00DD714D" w:rsidP="00DD714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&lt;/table&gt;</w:t>
      </w:r>
    </w:p>
    <w:p w:rsidR="00DD714D" w:rsidRDefault="00DD714D" w:rsidP="00DD714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&lt;/body&gt;</w:t>
      </w:r>
    </w:p>
    <w:p w:rsidR="00DD714D" w:rsidRDefault="00DD714D" w:rsidP="00DD714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ab/>
      </w:r>
    </w:p>
    <w:p w:rsidR="00DD714D" w:rsidRDefault="00DD714D" w:rsidP="00DD714D">
      <w:pPr>
        <w:pStyle w:val="HTMLPreformatted"/>
        <w:pBdr>
          <w:top w:val="single" w:sz="6" w:space="2" w:color="888888"/>
          <w:left w:val="single" w:sz="6" w:space="2" w:color="888888"/>
          <w:bottom w:val="single" w:sz="6" w:space="2" w:color="888888"/>
          <w:right w:val="single" w:sz="6" w:space="2" w:color="888888"/>
        </w:pBdr>
        <w:rPr>
          <w:rFonts w:ascii="var(--bs-font-monospace)" w:hAnsi="var(--bs-font-monospace)"/>
          <w:color w:val="747579"/>
          <w:sz w:val="23"/>
          <w:szCs w:val="23"/>
        </w:rPr>
      </w:pPr>
      <w:r>
        <w:rPr>
          <w:rStyle w:val="tag"/>
          <w:rFonts w:ascii="var(--bs-font-monospace)" w:hAnsi="var(--bs-font-monospace)"/>
          <w:color w:val="000088"/>
          <w:sz w:val="23"/>
          <w:szCs w:val="23"/>
        </w:rPr>
        <w:t>&lt;/html&gt;</w:t>
      </w:r>
    </w:p>
    <w:p w:rsidR="00DD714D" w:rsidRDefault="00DD714D" w:rsidP="00DD714D">
      <w:pPr>
        <w:pStyle w:val="NormalWeb"/>
        <w:spacing w:before="120" w:beforeAutospacing="0" w:after="144" w:afterAutospacing="0"/>
        <w:jc w:val="both"/>
        <w:rPr>
          <w:rFonts w:ascii="Arial" w:hAnsi="Arial" w:cs="Arial"/>
          <w:color w:val="000000"/>
        </w:rPr>
      </w:pPr>
      <w:r>
        <w:rPr>
          <w:rFonts w:ascii="Arial" w:hAnsi="Arial" w:cs="Arial"/>
          <w:color w:val="000000"/>
        </w:rPr>
        <w:t>This will produce the following result –</w:t>
      </w:r>
    </w:p>
    <w:tbl>
      <w:tblPr>
        <w:tblW w:w="6000"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000"/>
        <w:gridCol w:w="3000"/>
      </w:tblGrid>
      <w:tr w:rsidR="00DD714D" w:rsidRPr="00DD714D" w:rsidTr="00DD714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714D" w:rsidRPr="00DD714D" w:rsidRDefault="00DD714D" w:rsidP="00DD714D">
            <w:pPr>
              <w:spacing w:after="0" w:line="240" w:lineRule="auto"/>
              <w:rPr>
                <w:rFonts w:ascii="Times New Roman" w:eastAsia="Times New Roman" w:hAnsi="Times New Roman" w:cs="Times New Roman"/>
                <w:color w:val="000000"/>
                <w:sz w:val="27"/>
                <w:szCs w:val="27"/>
              </w:rPr>
            </w:pPr>
            <w:r w:rsidRPr="00DD714D">
              <w:rPr>
                <w:rFonts w:ascii="Times New Roman" w:eastAsia="Times New Roman" w:hAnsi="Times New Roman" w:cs="Times New Roman"/>
                <w:color w:val="000000"/>
                <w:sz w:val="27"/>
                <w:szCs w:val="27"/>
              </w:rPr>
              <w:t>Row 1, Column 1</w:t>
            </w:r>
          </w:p>
        </w:tc>
        <w:tc>
          <w:tcPr>
            <w:tcW w:w="0" w:type="auto"/>
            <w:tcBorders>
              <w:top w:val="outset" w:sz="6" w:space="0" w:color="auto"/>
              <w:left w:val="outset" w:sz="6" w:space="0" w:color="auto"/>
              <w:bottom w:val="outset" w:sz="6" w:space="0" w:color="auto"/>
              <w:right w:val="outset" w:sz="6" w:space="0" w:color="auto"/>
            </w:tcBorders>
            <w:vAlign w:val="center"/>
            <w:hideMark/>
          </w:tcPr>
          <w:p w:rsidR="00DD714D" w:rsidRPr="00DD714D" w:rsidRDefault="00DD714D" w:rsidP="00DD714D">
            <w:pPr>
              <w:spacing w:after="0" w:line="240" w:lineRule="auto"/>
              <w:rPr>
                <w:rFonts w:ascii="Times New Roman" w:eastAsia="Times New Roman" w:hAnsi="Times New Roman" w:cs="Times New Roman"/>
                <w:color w:val="000000"/>
                <w:sz w:val="27"/>
                <w:szCs w:val="27"/>
              </w:rPr>
            </w:pPr>
            <w:r w:rsidRPr="00DD714D">
              <w:rPr>
                <w:rFonts w:ascii="Times New Roman" w:eastAsia="Times New Roman" w:hAnsi="Times New Roman" w:cs="Times New Roman"/>
                <w:color w:val="000000"/>
                <w:sz w:val="27"/>
                <w:szCs w:val="27"/>
              </w:rPr>
              <w:t>Row 1, Column 2</w:t>
            </w:r>
          </w:p>
        </w:tc>
      </w:tr>
      <w:tr w:rsidR="00DD714D" w:rsidRPr="00DD714D" w:rsidTr="00DD714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714D" w:rsidRPr="00DD714D" w:rsidRDefault="00DD714D" w:rsidP="00DD714D">
            <w:pPr>
              <w:spacing w:after="0" w:line="240" w:lineRule="auto"/>
              <w:rPr>
                <w:rFonts w:ascii="Times New Roman" w:eastAsia="Times New Roman" w:hAnsi="Times New Roman" w:cs="Times New Roman"/>
                <w:color w:val="000000"/>
                <w:sz w:val="27"/>
                <w:szCs w:val="27"/>
              </w:rPr>
            </w:pPr>
            <w:r w:rsidRPr="00DD714D">
              <w:rPr>
                <w:rFonts w:ascii="Times New Roman" w:eastAsia="Times New Roman" w:hAnsi="Times New Roman" w:cs="Times New Roman"/>
                <w:color w:val="000000"/>
                <w:sz w:val="27"/>
                <w:szCs w:val="27"/>
              </w:rPr>
              <w:t>Row 2, Column 1</w:t>
            </w:r>
          </w:p>
        </w:tc>
        <w:tc>
          <w:tcPr>
            <w:tcW w:w="0" w:type="auto"/>
            <w:tcBorders>
              <w:top w:val="outset" w:sz="6" w:space="0" w:color="auto"/>
              <w:left w:val="outset" w:sz="6" w:space="0" w:color="auto"/>
              <w:bottom w:val="outset" w:sz="6" w:space="0" w:color="auto"/>
              <w:right w:val="outset" w:sz="6" w:space="0" w:color="auto"/>
            </w:tcBorders>
            <w:vAlign w:val="center"/>
            <w:hideMark/>
          </w:tcPr>
          <w:p w:rsidR="00DD714D" w:rsidRPr="00DD714D" w:rsidRDefault="00DD714D" w:rsidP="00DD714D">
            <w:pPr>
              <w:spacing w:after="0" w:line="240" w:lineRule="auto"/>
              <w:rPr>
                <w:rFonts w:ascii="Times New Roman" w:eastAsia="Times New Roman" w:hAnsi="Times New Roman" w:cs="Times New Roman"/>
                <w:color w:val="000000"/>
                <w:sz w:val="27"/>
                <w:szCs w:val="27"/>
              </w:rPr>
            </w:pPr>
            <w:r w:rsidRPr="00DD714D">
              <w:rPr>
                <w:rFonts w:ascii="Times New Roman" w:eastAsia="Times New Roman" w:hAnsi="Times New Roman" w:cs="Times New Roman"/>
                <w:color w:val="000000"/>
                <w:sz w:val="27"/>
                <w:szCs w:val="27"/>
              </w:rPr>
              <w:t>Row 2, Column 2</w:t>
            </w:r>
          </w:p>
        </w:tc>
      </w:tr>
    </w:tbl>
    <w:p w:rsidR="00DD714D" w:rsidRDefault="00DD714D" w:rsidP="00DD714D">
      <w:pPr>
        <w:pStyle w:val="NormalWeb"/>
        <w:spacing w:before="120" w:beforeAutospacing="0" w:after="144" w:afterAutospacing="0"/>
        <w:jc w:val="both"/>
        <w:rPr>
          <w:rFonts w:ascii="Arial" w:hAnsi="Arial" w:cs="Arial"/>
          <w:color w:val="000000"/>
        </w:rPr>
      </w:pPr>
    </w:p>
    <w:p w:rsidR="00DD714D" w:rsidRDefault="00DD714D" w:rsidP="00DD714D">
      <w:pPr>
        <w:pStyle w:val="Heading2"/>
        <w:rPr>
          <w:rFonts w:ascii="Arial" w:hAnsi="Arial" w:cs="Arial"/>
          <w:b w:val="0"/>
          <w:bCs w:val="0"/>
          <w:color w:val="000000"/>
          <w:sz w:val="35"/>
          <w:szCs w:val="35"/>
        </w:rPr>
      </w:pPr>
      <w:bookmarkStart w:id="166" w:name="_Toc129779734"/>
      <w:r>
        <w:rPr>
          <w:rFonts w:ascii="Arial" w:hAnsi="Arial" w:cs="Arial"/>
          <w:b w:val="0"/>
          <w:bCs w:val="0"/>
          <w:color w:val="000000"/>
          <w:sz w:val="35"/>
          <w:szCs w:val="35"/>
        </w:rPr>
        <w:t>Table Caption</w:t>
      </w:r>
      <w:bookmarkEnd w:id="166"/>
    </w:p>
    <w:p w:rsidR="00DD714D" w:rsidRDefault="00DD714D" w:rsidP="00DD714D">
      <w:pPr>
        <w:pStyle w:val="NormalWeb"/>
        <w:spacing w:before="120" w:beforeAutospacing="0" w:after="144" w:afterAutospacing="0"/>
        <w:jc w:val="both"/>
        <w:rPr>
          <w:rFonts w:ascii="Arial" w:hAnsi="Arial" w:cs="Arial"/>
          <w:color w:val="000000"/>
        </w:rPr>
      </w:pPr>
      <w:r>
        <w:rPr>
          <w:rFonts w:ascii="Arial" w:hAnsi="Arial" w:cs="Arial"/>
          <w:color w:val="000000"/>
        </w:rPr>
        <w:t>The </w:t>
      </w:r>
      <w:r>
        <w:rPr>
          <w:rFonts w:ascii="Arial" w:hAnsi="Arial" w:cs="Arial"/>
          <w:b/>
          <w:bCs/>
          <w:color w:val="000000"/>
        </w:rPr>
        <w:t>caption</w:t>
      </w:r>
      <w:r>
        <w:rPr>
          <w:rFonts w:ascii="Arial" w:hAnsi="Arial" w:cs="Arial"/>
          <w:color w:val="000000"/>
        </w:rPr>
        <w:t> tag will serve as a title or explanation for the table and it shows up at the top of the table. This tag is deprecated in newer version of HTML/XHTML.</w:t>
      </w:r>
    </w:p>
    <w:p w:rsidR="00DD714D" w:rsidRDefault="00DD714D" w:rsidP="00DD714D">
      <w:pPr>
        <w:pStyle w:val="Heading3"/>
        <w:spacing w:before="0"/>
        <w:rPr>
          <w:rFonts w:ascii="Arial" w:hAnsi="Arial" w:cs="Arial"/>
          <w:b w:val="0"/>
          <w:bCs w:val="0"/>
          <w:color w:val="auto"/>
          <w:sz w:val="30"/>
          <w:szCs w:val="30"/>
        </w:rPr>
      </w:pPr>
      <w:bookmarkStart w:id="167" w:name="_Toc129779735"/>
      <w:r>
        <w:rPr>
          <w:rFonts w:ascii="Arial" w:hAnsi="Arial" w:cs="Arial"/>
          <w:b w:val="0"/>
          <w:bCs w:val="0"/>
          <w:sz w:val="30"/>
          <w:szCs w:val="30"/>
        </w:rPr>
        <w:t>Example</w:t>
      </w:r>
      <w:bookmarkEnd w:id="167"/>
    </w:p>
    <w:p w:rsidR="00DD714D" w:rsidRDefault="00DD714D" w:rsidP="00DD714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dec"/>
          <w:rFonts w:ascii="var(--bs-font-monospace)" w:eastAsiaTheme="majorEastAsia" w:hAnsi="var(--bs-font-monospace)"/>
          <w:color w:val="660066"/>
          <w:sz w:val="23"/>
          <w:szCs w:val="23"/>
        </w:rPr>
        <w:t>&lt;!DOCTYPE html&gt;</w:t>
      </w:r>
    </w:p>
    <w:p w:rsidR="00DD714D" w:rsidRDefault="00DD714D" w:rsidP="00DD714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tag"/>
          <w:rFonts w:ascii="var(--bs-font-monospace)" w:hAnsi="var(--bs-font-monospace)"/>
          <w:color w:val="000088"/>
          <w:sz w:val="23"/>
          <w:szCs w:val="23"/>
        </w:rPr>
        <w:t>&lt;html&gt;</w:t>
      </w:r>
    </w:p>
    <w:p w:rsidR="00DD714D" w:rsidRDefault="00DD714D" w:rsidP="00DD714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
    <w:p w:rsidR="00DD714D" w:rsidRDefault="00DD714D" w:rsidP="00DD714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&lt;head&gt;</w:t>
      </w:r>
    </w:p>
    <w:p w:rsidR="00DD714D" w:rsidRDefault="00DD714D" w:rsidP="00DD714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lastRenderedPageBreak/>
        <w:t xml:space="preserve">      </w:t>
      </w:r>
      <w:r>
        <w:rPr>
          <w:rStyle w:val="tag"/>
          <w:rFonts w:ascii="var(--bs-font-monospace)" w:hAnsi="var(--bs-font-monospace)"/>
          <w:color w:val="000088"/>
          <w:sz w:val="23"/>
          <w:szCs w:val="23"/>
        </w:rPr>
        <w:t>&lt;title&gt;</w:t>
      </w:r>
      <w:r>
        <w:rPr>
          <w:rStyle w:val="pln"/>
          <w:rFonts w:ascii="var(--bs-font-monospace)" w:hAnsi="var(--bs-font-monospace)"/>
          <w:color w:val="000000"/>
          <w:sz w:val="23"/>
          <w:szCs w:val="23"/>
        </w:rPr>
        <w:t>HTML Table Caption</w:t>
      </w:r>
      <w:r>
        <w:rPr>
          <w:rStyle w:val="tag"/>
          <w:rFonts w:ascii="var(--bs-font-monospace)" w:hAnsi="var(--bs-font-monospace)"/>
          <w:color w:val="000088"/>
          <w:sz w:val="23"/>
          <w:szCs w:val="23"/>
        </w:rPr>
        <w:t>&lt;/title&gt;</w:t>
      </w:r>
    </w:p>
    <w:p w:rsidR="00DD714D" w:rsidRDefault="00DD714D" w:rsidP="00DD714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&lt;/head&gt;</w:t>
      </w:r>
    </w:p>
    <w:p w:rsidR="00DD714D" w:rsidRDefault="00DD714D" w:rsidP="00DD714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ab/>
      </w:r>
    </w:p>
    <w:p w:rsidR="00DD714D" w:rsidRDefault="00DD714D" w:rsidP="00DD714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&lt;body&gt;</w:t>
      </w:r>
    </w:p>
    <w:p w:rsidR="00DD714D" w:rsidRDefault="00DD714D" w:rsidP="00DD714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&lt;table</w:t>
      </w: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border</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color w:val="008800"/>
          <w:sz w:val="23"/>
          <w:szCs w:val="23"/>
        </w:rPr>
        <w:t>"1"</w:t>
      </w: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width</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color w:val="008800"/>
          <w:sz w:val="23"/>
          <w:szCs w:val="23"/>
        </w:rPr>
        <w:t>"100%"</w:t>
      </w:r>
      <w:r>
        <w:rPr>
          <w:rStyle w:val="tag"/>
          <w:rFonts w:ascii="var(--bs-font-monospace)" w:hAnsi="var(--bs-font-monospace)"/>
          <w:color w:val="000088"/>
          <w:sz w:val="23"/>
          <w:szCs w:val="23"/>
        </w:rPr>
        <w:t>&gt;</w:t>
      </w:r>
    </w:p>
    <w:p w:rsidR="00DD714D" w:rsidRDefault="00DD714D" w:rsidP="00DD714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&lt;caption&gt;</w:t>
      </w:r>
      <w:r>
        <w:rPr>
          <w:rStyle w:val="pln"/>
          <w:rFonts w:ascii="var(--bs-font-monospace)" w:hAnsi="var(--bs-font-monospace)"/>
          <w:color w:val="000000"/>
          <w:sz w:val="23"/>
          <w:szCs w:val="23"/>
        </w:rPr>
        <w:t>This is the caption</w:t>
      </w:r>
      <w:r>
        <w:rPr>
          <w:rStyle w:val="tag"/>
          <w:rFonts w:ascii="var(--bs-font-monospace)" w:hAnsi="var(--bs-font-monospace)"/>
          <w:color w:val="000088"/>
          <w:sz w:val="23"/>
          <w:szCs w:val="23"/>
        </w:rPr>
        <w:t>&lt;/caption&gt;</w:t>
      </w:r>
    </w:p>
    <w:p w:rsidR="00DD714D" w:rsidRDefault="00DD714D" w:rsidP="00DD714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rsidR="00DD714D" w:rsidRDefault="00DD714D" w:rsidP="00DD714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&lt;tr&gt;</w:t>
      </w:r>
    </w:p>
    <w:p w:rsidR="00DD714D" w:rsidRDefault="00DD714D" w:rsidP="00DD714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&lt;td&gt;</w:t>
      </w:r>
      <w:r>
        <w:rPr>
          <w:rStyle w:val="pln"/>
          <w:rFonts w:ascii="var(--bs-font-monospace)" w:hAnsi="var(--bs-font-monospace)"/>
          <w:color w:val="000000"/>
          <w:sz w:val="23"/>
          <w:szCs w:val="23"/>
        </w:rPr>
        <w:t>row 1, column 1</w:t>
      </w:r>
      <w:r>
        <w:rPr>
          <w:rStyle w:val="tag"/>
          <w:rFonts w:ascii="var(--bs-font-monospace)" w:hAnsi="var(--bs-font-monospace)"/>
          <w:color w:val="000088"/>
          <w:sz w:val="23"/>
          <w:szCs w:val="23"/>
        </w:rPr>
        <w:t>&lt;/td&gt;&lt;td&gt;</w:t>
      </w:r>
      <w:r>
        <w:rPr>
          <w:rStyle w:val="pln"/>
          <w:rFonts w:ascii="var(--bs-font-monospace)" w:hAnsi="var(--bs-font-monospace)"/>
          <w:color w:val="000000"/>
          <w:sz w:val="23"/>
          <w:szCs w:val="23"/>
        </w:rPr>
        <w:t>row 1, columnn 2</w:t>
      </w:r>
      <w:r>
        <w:rPr>
          <w:rStyle w:val="tag"/>
          <w:rFonts w:ascii="var(--bs-font-monospace)" w:hAnsi="var(--bs-font-monospace)"/>
          <w:color w:val="000088"/>
          <w:sz w:val="23"/>
          <w:szCs w:val="23"/>
        </w:rPr>
        <w:t>&lt;/td&gt;</w:t>
      </w:r>
    </w:p>
    <w:p w:rsidR="00DD714D" w:rsidRDefault="00DD714D" w:rsidP="00DD714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&lt;/tr&gt;</w:t>
      </w:r>
    </w:p>
    <w:p w:rsidR="00DD714D" w:rsidRDefault="00DD714D" w:rsidP="00DD714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rsidR="00DD714D" w:rsidRDefault="00DD714D" w:rsidP="00DD714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&lt;tr&gt;</w:t>
      </w:r>
    </w:p>
    <w:p w:rsidR="00DD714D" w:rsidRDefault="00DD714D" w:rsidP="00DD714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&lt;td&gt;</w:t>
      </w:r>
      <w:r>
        <w:rPr>
          <w:rStyle w:val="pln"/>
          <w:rFonts w:ascii="var(--bs-font-monospace)" w:hAnsi="var(--bs-font-monospace)"/>
          <w:color w:val="000000"/>
          <w:sz w:val="23"/>
          <w:szCs w:val="23"/>
        </w:rPr>
        <w:t>row 2, column 1</w:t>
      </w:r>
      <w:r>
        <w:rPr>
          <w:rStyle w:val="tag"/>
          <w:rFonts w:ascii="var(--bs-font-monospace)" w:hAnsi="var(--bs-font-monospace)"/>
          <w:color w:val="000088"/>
          <w:sz w:val="23"/>
          <w:szCs w:val="23"/>
        </w:rPr>
        <w:t>&lt;/td&gt;&lt;td&gt;</w:t>
      </w:r>
      <w:r>
        <w:rPr>
          <w:rStyle w:val="pln"/>
          <w:rFonts w:ascii="var(--bs-font-monospace)" w:hAnsi="var(--bs-font-monospace)"/>
          <w:color w:val="000000"/>
          <w:sz w:val="23"/>
          <w:szCs w:val="23"/>
        </w:rPr>
        <w:t>row 2, columnn 2</w:t>
      </w:r>
      <w:r>
        <w:rPr>
          <w:rStyle w:val="tag"/>
          <w:rFonts w:ascii="var(--bs-font-monospace)" w:hAnsi="var(--bs-font-monospace)"/>
          <w:color w:val="000088"/>
          <w:sz w:val="23"/>
          <w:szCs w:val="23"/>
        </w:rPr>
        <w:t>&lt;/td&gt;</w:t>
      </w:r>
    </w:p>
    <w:p w:rsidR="00DD714D" w:rsidRDefault="00DD714D" w:rsidP="00DD714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&lt;/tr&gt;</w:t>
      </w:r>
    </w:p>
    <w:p w:rsidR="00DD714D" w:rsidRDefault="00DD714D" w:rsidP="00DD714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&lt;/table&gt;</w:t>
      </w:r>
    </w:p>
    <w:p w:rsidR="00DD714D" w:rsidRDefault="00DD714D" w:rsidP="00DD714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&lt;/body&gt;</w:t>
      </w:r>
    </w:p>
    <w:p w:rsidR="00DD714D" w:rsidRDefault="00DD714D" w:rsidP="00DD714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ab/>
      </w:r>
    </w:p>
    <w:p w:rsidR="00DD714D" w:rsidRDefault="00DD714D" w:rsidP="00DD714D">
      <w:pPr>
        <w:pStyle w:val="HTMLPreformatted"/>
        <w:pBdr>
          <w:top w:val="single" w:sz="6" w:space="2" w:color="888888"/>
          <w:left w:val="single" w:sz="6" w:space="2" w:color="888888"/>
          <w:bottom w:val="single" w:sz="6" w:space="2" w:color="888888"/>
          <w:right w:val="single" w:sz="6" w:space="2" w:color="888888"/>
        </w:pBdr>
        <w:rPr>
          <w:rFonts w:ascii="var(--bs-font-monospace)" w:hAnsi="var(--bs-font-monospace)"/>
          <w:color w:val="747579"/>
          <w:sz w:val="23"/>
          <w:szCs w:val="23"/>
        </w:rPr>
      </w:pPr>
      <w:r>
        <w:rPr>
          <w:rStyle w:val="tag"/>
          <w:rFonts w:ascii="var(--bs-font-monospace)" w:hAnsi="var(--bs-font-monospace)"/>
          <w:color w:val="000088"/>
          <w:sz w:val="23"/>
          <w:szCs w:val="23"/>
        </w:rPr>
        <w:t>&lt;/html&gt;</w:t>
      </w:r>
    </w:p>
    <w:p w:rsidR="00DD714D" w:rsidRDefault="00DD714D" w:rsidP="00DD714D">
      <w:pPr>
        <w:pStyle w:val="NormalWeb"/>
        <w:spacing w:before="120" w:beforeAutospacing="0" w:after="144" w:afterAutospacing="0"/>
        <w:jc w:val="both"/>
        <w:rPr>
          <w:rFonts w:ascii="Arial" w:hAnsi="Arial" w:cs="Arial"/>
          <w:color w:val="000000"/>
        </w:rPr>
      </w:pPr>
      <w:r>
        <w:rPr>
          <w:rFonts w:ascii="Arial" w:hAnsi="Arial" w:cs="Arial"/>
          <w:color w:val="000000"/>
        </w:rPr>
        <w:t>This will produce the following result –</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725"/>
        <w:gridCol w:w="4725"/>
      </w:tblGrid>
      <w:tr w:rsidR="00DD714D" w:rsidRPr="00DD714D" w:rsidTr="00DD714D">
        <w:trPr>
          <w:tblCellSpacing w:w="15" w:type="dxa"/>
        </w:trPr>
        <w:tc>
          <w:tcPr>
            <w:tcW w:w="0" w:type="auto"/>
            <w:gridSpan w:val="2"/>
            <w:tcBorders>
              <w:top w:val="nil"/>
              <w:left w:val="nil"/>
              <w:bottom w:val="nil"/>
              <w:right w:val="nil"/>
            </w:tcBorders>
            <w:vAlign w:val="center"/>
            <w:hideMark/>
          </w:tcPr>
          <w:p w:rsidR="00DD714D" w:rsidRPr="00DD714D" w:rsidRDefault="00DD714D" w:rsidP="00DD714D">
            <w:pPr>
              <w:spacing w:after="0" w:line="240" w:lineRule="auto"/>
              <w:jc w:val="center"/>
              <w:rPr>
                <w:rFonts w:ascii="Times New Roman" w:eastAsia="Times New Roman" w:hAnsi="Times New Roman" w:cs="Times New Roman"/>
                <w:color w:val="000000"/>
                <w:sz w:val="27"/>
                <w:szCs w:val="27"/>
              </w:rPr>
            </w:pPr>
            <w:r w:rsidRPr="00DD714D">
              <w:rPr>
                <w:rFonts w:ascii="Times New Roman" w:eastAsia="Times New Roman" w:hAnsi="Times New Roman" w:cs="Times New Roman"/>
                <w:color w:val="000000"/>
                <w:sz w:val="27"/>
                <w:szCs w:val="27"/>
              </w:rPr>
              <w:t>This is the caption</w:t>
            </w:r>
          </w:p>
        </w:tc>
      </w:tr>
      <w:tr w:rsidR="00DD714D" w:rsidRPr="00DD714D" w:rsidTr="00DD714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714D" w:rsidRPr="00DD714D" w:rsidRDefault="00DD714D" w:rsidP="00DD714D">
            <w:pPr>
              <w:spacing w:after="0" w:line="240" w:lineRule="auto"/>
              <w:rPr>
                <w:rFonts w:ascii="Times New Roman" w:eastAsia="Times New Roman" w:hAnsi="Times New Roman" w:cs="Times New Roman"/>
                <w:color w:val="000000"/>
                <w:sz w:val="27"/>
                <w:szCs w:val="27"/>
              </w:rPr>
            </w:pPr>
            <w:r w:rsidRPr="00DD714D">
              <w:rPr>
                <w:rFonts w:ascii="Times New Roman" w:eastAsia="Times New Roman" w:hAnsi="Times New Roman" w:cs="Times New Roman"/>
                <w:color w:val="000000"/>
                <w:sz w:val="27"/>
                <w:szCs w:val="27"/>
              </w:rPr>
              <w:t>row 1, column 1</w:t>
            </w:r>
          </w:p>
        </w:tc>
        <w:tc>
          <w:tcPr>
            <w:tcW w:w="0" w:type="auto"/>
            <w:tcBorders>
              <w:top w:val="outset" w:sz="6" w:space="0" w:color="auto"/>
              <w:left w:val="outset" w:sz="6" w:space="0" w:color="auto"/>
              <w:bottom w:val="outset" w:sz="6" w:space="0" w:color="auto"/>
              <w:right w:val="outset" w:sz="6" w:space="0" w:color="auto"/>
            </w:tcBorders>
            <w:vAlign w:val="center"/>
            <w:hideMark/>
          </w:tcPr>
          <w:p w:rsidR="00DD714D" w:rsidRPr="00DD714D" w:rsidRDefault="00DD714D" w:rsidP="00DD714D">
            <w:pPr>
              <w:spacing w:after="0" w:line="240" w:lineRule="auto"/>
              <w:rPr>
                <w:rFonts w:ascii="Times New Roman" w:eastAsia="Times New Roman" w:hAnsi="Times New Roman" w:cs="Times New Roman"/>
                <w:color w:val="000000"/>
                <w:sz w:val="27"/>
                <w:szCs w:val="27"/>
              </w:rPr>
            </w:pPr>
            <w:r w:rsidRPr="00DD714D">
              <w:rPr>
                <w:rFonts w:ascii="Times New Roman" w:eastAsia="Times New Roman" w:hAnsi="Times New Roman" w:cs="Times New Roman"/>
                <w:color w:val="000000"/>
                <w:sz w:val="27"/>
                <w:szCs w:val="27"/>
              </w:rPr>
              <w:t>row 1, column 2</w:t>
            </w:r>
          </w:p>
        </w:tc>
      </w:tr>
      <w:tr w:rsidR="00DD714D" w:rsidRPr="00DD714D" w:rsidTr="00DD714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714D" w:rsidRPr="00DD714D" w:rsidRDefault="00DD714D" w:rsidP="00DD714D">
            <w:pPr>
              <w:spacing w:after="0" w:line="240" w:lineRule="auto"/>
              <w:rPr>
                <w:rFonts w:ascii="Times New Roman" w:eastAsia="Times New Roman" w:hAnsi="Times New Roman" w:cs="Times New Roman"/>
                <w:color w:val="000000"/>
                <w:sz w:val="27"/>
                <w:szCs w:val="27"/>
              </w:rPr>
            </w:pPr>
            <w:r w:rsidRPr="00DD714D">
              <w:rPr>
                <w:rFonts w:ascii="Times New Roman" w:eastAsia="Times New Roman" w:hAnsi="Times New Roman" w:cs="Times New Roman"/>
                <w:color w:val="000000"/>
                <w:sz w:val="27"/>
                <w:szCs w:val="27"/>
              </w:rPr>
              <w:t>row 2, column 1</w:t>
            </w:r>
          </w:p>
        </w:tc>
        <w:tc>
          <w:tcPr>
            <w:tcW w:w="0" w:type="auto"/>
            <w:tcBorders>
              <w:top w:val="outset" w:sz="6" w:space="0" w:color="auto"/>
              <w:left w:val="outset" w:sz="6" w:space="0" w:color="auto"/>
              <w:bottom w:val="outset" w:sz="6" w:space="0" w:color="auto"/>
              <w:right w:val="outset" w:sz="6" w:space="0" w:color="auto"/>
            </w:tcBorders>
            <w:vAlign w:val="center"/>
            <w:hideMark/>
          </w:tcPr>
          <w:p w:rsidR="00DD714D" w:rsidRPr="00DD714D" w:rsidRDefault="00DD714D" w:rsidP="00DD714D">
            <w:pPr>
              <w:spacing w:after="0" w:line="240" w:lineRule="auto"/>
              <w:rPr>
                <w:rFonts w:ascii="Times New Roman" w:eastAsia="Times New Roman" w:hAnsi="Times New Roman" w:cs="Times New Roman"/>
                <w:color w:val="000000"/>
                <w:sz w:val="27"/>
                <w:szCs w:val="27"/>
              </w:rPr>
            </w:pPr>
            <w:r w:rsidRPr="00DD714D">
              <w:rPr>
                <w:rFonts w:ascii="Times New Roman" w:eastAsia="Times New Roman" w:hAnsi="Times New Roman" w:cs="Times New Roman"/>
                <w:color w:val="000000"/>
                <w:sz w:val="27"/>
                <w:szCs w:val="27"/>
              </w:rPr>
              <w:t>row 2, column 2</w:t>
            </w:r>
          </w:p>
        </w:tc>
      </w:tr>
    </w:tbl>
    <w:p w:rsidR="00DD714D" w:rsidRDefault="00DD714D" w:rsidP="00DD714D">
      <w:pPr>
        <w:pStyle w:val="NormalWeb"/>
        <w:spacing w:before="120" w:beforeAutospacing="0" w:after="144" w:afterAutospacing="0"/>
        <w:jc w:val="both"/>
        <w:rPr>
          <w:rFonts w:ascii="Arial" w:hAnsi="Arial" w:cs="Arial"/>
          <w:color w:val="000000"/>
        </w:rPr>
      </w:pPr>
    </w:p>
    <w:p w:rsidR="00DD714D" w:rsidRDefault="00DD714D" w:rsidP="00DD714D">
      <w:pPr>
        <w:pStyle w:val="Heading2"/>
        <w:rPr>
          <w:rFonts w:ascii="Arial" w:hAnsi="Arial" w:cs="Arial"/>
          <w:b w:val="0"/>
          <w:bCs w:val="0"/>
          <w:color w:val="000000"/>
          <w:sz w:val="35"/>
          <w:szCs w:val="35"/>
        </w:rPr>
      </w:pPr>
      <w:bookmarkStart w:id="168" w:name="_Toc129779736"/>
      <w:r>
        <w:rPr>
          <w:rFonts w:ascii="Arial" w:hAnsi="Arial" w:cs="Arial"/>
          <w:b w:val="0"/>
          <w:bCs w:val="0"/>
          <w:color w:val="000000"/>
          <w:sz w:val="35"/>
          <w:szCs w:val="35"/>
        </w:rPr>
        <w:t>Table Header, Body, and Footer</w:t>
      </w:r>
      <w:bookmarkEnd w:id="168"/>
    </w:p>
    <w:p w:rsidR="00DD714D" w:rsidRDefault="00DD714D" w:rsidP="00DD714D">
      <w:pPr>
        <w:pStyle w:val="NormalWeb"/>
        <w:spacing w:before="120" w:beforeAutospacing="0" w:after="144" w:afterAutospacing="0"/>
        <w:jc w:val="both"/>
        <w:rPr>
          <w:rFonts w:ascii="Arial" w:hAnsi="Arial" w:cs="Arial"/>
          <w:color w:val="000000"/>
        </w:rPr>
      </w:pPr>
      <w:r>
        <w:rPr>
          <w:rFonts w:ascii="Arial" w:hAnsi="Arial" w:cs="Arial"/>
          <w:color w:val="000000"/>
        </w:rPr>
        <w:t>Tables can be divided into three portions − a header, a body, and a foot. The head and foot are rather similar to headers and footers in a word-processed document that remain the same for every page, while the body is the main content holder of the table.</w:t>
      </w:r>
    </w:p>
    <w:p w:rsidR="00DD714D" w:rsidRDefault="00DD714D" w:rsidP="00DD714D">
      <w:pPr>
        <w:pStyle w:val="NormalWeb"/>
        <w:spacing w:before="120" w:beforeAutospacing="0" w:after="144" w:afterAutospacing="0"/>
        <w:jc w:val="both"/>
        <w:rPr>
          <w:rFonts w:ascii="Arial" w:hAnsi="Arial" w:cs="Arial"/>
          <w:color w:val="000000"/>
        </w:rPr>
      </w:pPr>
      <w:r>
        <w:rPr>
          <w:rFonts w:ascii="Arial" w:hAnsi="Arial" w:cs="Arial"/>
          <w:color w:val="000000"/>
        </w:rPr>
        <w:t>The three elements for separating the head, body, and foot of a table are −</w:t>
      </w:r>
    </w:p>
    <w:p w:rsidR="00DD714D" w:rsidRDefault="00DD714D" w:rsidP="00DD714D">
      <w:pPr>
        <w:pStyle w:val="NormalWeb"/>
        <w:numPr>
          <w:ilvl w:val="0"/>
          <w:numId w:val="28"/>
        </w:numPr>
        <w:spacing w:before="0" w:beforeAutospacing="0" w:after="0" w:afterAutospacing="0"/>
        <w:ind w:left="675"/>
        <w:jc w:val="both"/>
        <w:rPr>
          <w:rFonts w:ascii="Arial" w:hAnsi="Arial" w:cs="Arial"/>
          <w:color w:val="000000"/>
        </w:rPr>
      </w:pPr>
      <w:r>
        <w:rPr>
          <w:rFonts w:ascii="Arial" w:hAnsi="Arial" w:cs="Arial"/>
          <w:b/>
          <w:bCs/>
          <w:color w:val="000000"/>
        </w:rPr>
        <w:t>&lt;thead&gt;</w:t>
      </w:r>
      <w:r>
        <w:rPr>
          <w:rFonts w:ascii="Arial" w:hAnsi="Arial" w:cs="Arial"/>
          <w:color w:val="000000"/>
        </w:rPr>
        <w:t> − to create a separate table header.</w:t>
      </w:r>
    </w:p>
    <w:p w:rsidR="00DD714D" w:rsidRDefault="00DD714D" w:rsidP="00DD714D">
      <w:pPr>
        <w:pStyle w:val="NormalWeb"/>
        <w:numPr>
          <w:ilvl w:val="0"/>
          <w:numId w:val="28"/>
        </w:numPr>
        <w:spacing w:before="0" w:beforeAutospacing="0" w:after="0" w:afterAutospacing="0"/>
        <w:ind w:left="675"/>
        <w:jc w:val="both"/>
        <w:rPr>
          <w:rFonts w:ascii="Arial" w:hAnsi="Arial" w:cs="Arial"/>
          <w:color w:val="000000"/>
        </w:rPr>
      </w:pPr>
      <w:r>
        <w:rPr>
          <w:rFonts w:ascii="Arial" w:hAnsi="Arial" w:cs="Arial"/>
          <w:b/>
          <w:bCs/>
          <w:color w:val="000000"/>
        </w:rPr>
        <w:t>&lt;tbody&gt;</w:t>
      </w:r>
      <w:r>
        <w:rPr>
          <w:rFonts w:ascii="Arial" w:hAnsi="Arial" w:cs="Arial"/>
          <w:color w:val="000000"/>
        </w:rPr>
        <w:t> − to indicate the main body of the table.</w:t>
      </w:r>
    </w:p>
    <w:p w:rsidR="00DD714D" w:rsidRDefault="00DD714D" w:rsidP="00DD714D">
      <w:pPr>
        <w:pStyle w:val="NormalWeb"/>
        <w:numPr>
          <w:ilvl w:val="0"/>
          <w:numId w:val="28"/>
        </w:numPr>
        <w:spacing w:before="0" w:beforeAutospacing="0" w:after="0" w:afterAutospacing="0"/>
        <w:ind w:left="675"/>
        <w:jc w:val="both"/>
        <w:rPr>
          <w:rFonts w:ascii="Arial" w:hAnsi="Arial" w:cs="Arial"/>
          <w:color w:val="000000"/>
        </w:rPr>
      </w:pPr>
      <w:r>
        <w:rPr>
          <w:rFonts w:ascii="Arial" w:hAnsi="Arial" w:cs="Arial"/>
          <w:b/>
          <w:bCs/>
          <w:color w:val="000000"/>
        </w:rPr>
        <w:t>&lt;tfoot&gt;</w:t>
      </w:r>
      <w:r>
        <w:rPr>
          <w:rFonts w:ascii="Arial" w:hAnsi="Arial" w:cs="Arial"/>
          <w:color w:val="000000"/>
        </w:rPr>
        <w:t> − to create a separate table footer.</w:t>
      </w:r>
    </w:p>
    <w:p w:rsidR="00DD714D" w:rsidRDefault="00DD714D" w:rsidP="00DD714D">
      <w:pPr>
        <w:pStyle w:val="NormalWeb"/>
        <w:spacing w:before="120" w:beforeAutospacing="0" w:after="144" w:afterAutospacing="0"/>
        <w:jc w:val="both"/>
        <w:rPr>
          <w:rFonts w:ascii="Arial" w:hAnsi="Arial" w:cs="Arial"/>
          <w:color w:val="000000"/>
        </w:rPr>
      </w:pPr>
      <w:r>
        <w:rPr>
          <w:rFonts w:ascii="Arial" w:hAnsi="Arial" w:cs="Arial"/>
          <w:color w:val="000000"/>
        </w:rPr>
        <w:t>A table may contain several &lt;tbody&gt; elements to indicate </w:t>
      </w:r>
      <w:r>
        <w:rPr>
          <w:rFonts w:ascii="Arial" w:hAnsi="Arial" w:cs="Arial"/>
          <w:i/>
          <w:iCs/>
          <w:color w:val="000000"/>
        </w:rPr>
        <w:t>different pages</w:t>
      </w:r>
      <w:r>
        <w:rPr>
          <w:rFonts w:ascii="Arial" w:hAnsi="Arial" w:cs="Arial"/>
          <w:color w:val="000000"/>
        </w:rPr>
        <w:t> or groups of data. But it is notable that &lt;thead&gt; and &lt;tfoot&gt; tags should appear before &lt;tbody&gt;</w:t>
      </w:r>
    </w:p>
    <w:p w:rsidR="00DD714D" w:rsidRDefault="00DD714D" w:rsidP="00DD714D">
      <w:pPr>
        <w:pStyle w:val="Heading3"/>
        <w:spacing w:before="0"/>
        <w:rPr>
          <w:rFonts w:ascii="Arial" w:hAnsi="Arial" w:cs="Arial"/>
          <w:b w:val="0"/>
          <w:bCs w:val="0"/>
          <w:color w:val="auto"/>
          <w:sz w:val="30"/>
          <w:szCs w:val="30"/>
        </w:rPr>
      </w:pPr>
      <w:bookmarkStart w:id="169" w:name="_Toc129779737"/>
      <w:r>
        <w:rPr>
          <w:rFonts w:ascii="Arial" w:hAnsi="Arial" w:cs="Arial"/>
          <w:b w:val="0"/>
          <w:bCs w:val="0"/>
          <w:sz w:val="30"/>
          <w:szCs w:val="30"/>
        </w:rPr>
        <w:t>Example</w:t>
      </w:r>
      <w:bookmarkEnd w:id="169"/>
    </w:p>
    <w:p w:rsidR="00DD714D" w:rsidRDefault="00DD714D" w:rsidP="00DD714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dec"/>
          <w:rFonts w:ascii="var(--bs-font-monospace)" w:eastAsiaTheme="majorEastAsia" w:hAnsi="var(--bs-font-monospace)"/>
          <w:color w:val="660066"/>
          <w:sz w:val="23"/>
          <w:szCs w:val="23"/>
        </w:rPr>
        <w:t>&lt;!DOCTYPE html&gt;</w:t>
      </w:r>
    </w:p>
    <w:p w:rsidR="00DD714D" w:rsidRDefault="00DD714D" w:rsidP="00DD714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tag"/>
          <w:rFonts w:ascii="var(--bs-font-monospace)" w:hAnsi="var(--bs-font-monospace)"/>
          <w:color w:val="000088"/>
          <w:sz w:val="23"/>
          <w:szCs w:val="23"/>
        </w:rPr>
        <w:t>&lt;html&gt;</w:t>
      </w:r>
    </w:p>
    <w:p w:rsidR="00DD714D" w:rsidRDefault="00DD714D" w:rsidP="00DD714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
    <w:p w:rsidR="00DD714D" w:rsidRDefault="00DD714D" w:rsidP="00DD714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&lt;head&gt;</w:t>
      </w:r>
    </w:p>
    <w:p w:rsidR="00DD714D" w:rsidRDefault="00DD714D" w:rsidP="00DD714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&lt;title&gt;</w:t>
      </w:r>
      <w:r>
        <w:rPr>
          <w:rStyle w:val="pln"/>
          <w:rFonts w:ascii="var(--bs-font-monospace)" w:hAnsi="var(--bs-font-monospace)"/>
          <w:color w:val="000000"/>
          <w:sz w:val="23"/>
          <w:szCs w:val="23"/>
        </w:rPr>
        <w:t>HTML Table</w:t>
      </w:r>
      <w:r>
        <w:rPr>
          <w:rStyle w:val="tag"/>
          <w:rFonts w:ascii="var(--bs-font-monospace)" w:hAnsi="var(--bs-font-monospace)"/>
          <w:color w:val="000088"/>
          <w:sz w:val="23"/>
          <w:szCs w:val="23"/>
        </w:rPr>
        <w:t>&lt;/title&gt;</w:t>
      </w:r>
    </w:p>
    <w:p w:rsidR="00DD714D" w:rsidRDefault="00DD714D" w:rsidP="00DD714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lastRenderedPageBreak/>
        <w:t xml:space="preserve">   </w:t>
      </w:r>
      <w:r>
        <w:rPr>
          <w:rStyle w:val="tag"/>
          <w:rFonts w:ascii="var(--bs-font-monospace)" w:hAnsi="var(--bs-font-monospace)"/>
          <w:color w:val="000088"/>
          <w:sz w:val="23"/>
          <w:szCs w:val="23"/>
        </w:rPr>
        <w:t>&lt;/head&gt;</w:t>
      </w:r>
    </w:p>
    <w:p w:rsidR="00DD714D" w:rsidRDefault="00DD714D" w:rsidP="00DD714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ab/>
      </w:r>
    </w:p>
    <w:p w:rsidR="00DD714D" w:rsidRDefault="00DD714D" w:rsidP="00DD714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&lt;body&gt;</w:t>
      </w:r>
    </w:p>
    <w:p w:rsidR="00DD714D" w:rsidRDefault="00DD714D" w:rsidP="00DD714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&lt;table</w:t>
      </w: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border</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color w:val="008800"/>
          <w:sz w:val="23"/>
          <w:szCs w:val="23"/>
        </w:rPr>
        <w:t>"1"</w:t>
      </w: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width</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color w:val="008800"/>
          <w:sz w:val="23"/>
          <w:szCs w:val="23"/>
        </w:rPr>
        <w:t>"100%"</w:t>
      </w:r>
      <w:r>
        <w:rPr>
          <w:rStyle w:val="tag"/>
          <w:rFonts w:ascii="var(--bs-font-monospace)" w:hAnsi="var(--bs-font-monospace)"/>
          <w:color w:val="000088"/>
          <w:sz w:val="23"/>
          <w:szCs w:val="23"/>
        </w:rPr>
        <w:t>&gt;</w:t>
      </w:r>
    </w:p>
    <w:p w:rsidR="00DD714D" w:rsidRDefault="00DD714D" w:rsidP="00DD714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&lt;thead&gt;</w:t>
      </w:r>
    </w:p>
    <w:p w:rsidR="00DD714D" w:rsidRDefault="00DD714D" w:rsidP="00DD714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&lt;tr&gt;</w:t>
      </w:r>
    </w:p>
    <w:p w:rsidR="00DD714D" w:rsidRDefault="00DD714D" w:rsidP="00DD714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&lt;td</w:t>
      </w: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colspan</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color w:val="008800"/>
          <w:sz w:val="23"/>
          <w:szCs w:val="23"/>
        </w:rPr>
        <w:t>"4"</w:t>
      </w:r>
      <w:r>
        <w:rPr>
          <w:rStyle w:val="tag"/>
          <w:rFonts w:ascii="var(--bs-font-monospace)" w:hAnsi="var(--bs-font-monospace)"/>
          <w:color w:val="000088"/>
          <w:sz w:val="23"/>
          <w:szCs w:val="23"/>
        </w:rPr>
        <w:t>&gt;</w:t>
      </w:r>
      <w:r>
        <w:rPr>
          <w:rStyle w:val="pln"/>
          <w:rFonts w:ascii="var(--bs-font-monospace)" w:hAnsi="var(--bs-font-monospace)"/>
          <w:color w:val="000000"/>
          <w:sz w:val="23"/>
          <w:szCs w:val="23"/>
        </w:rPr>
        <w:t>This is the head of the table</w:t>
      </w:r>
      <w:r>
        <w:rPr>
          <w:rStyle w:val="tag"/>
          <w:rFonts w:ascii="var(--bs-font-monospace)" w:hAnsi="var(--bs-font-monospace)"/>
          <w:color w:val="000088"/>
          <w:sz w:val="23"/>
          <w:szCs w:val="23"/>
        </w:rPr>
        <w:t>&lt;/td&gt;</w:t>
      </w:r>
    </w:p>
    <w:p w:rsidR="00DD714D" w:rsidRDefault="00DD714D" w:rsidP="00DD714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&lt;/tr&gt;</w:t>
      </w:r>
    </w:p>
    <w:p w:rsidR="00DD714D" w:rsidRDefault="00DD714D" w:rsidP="00DD714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&lt;/thead&gt;</w:t>
      </w:r>
    </w:p>
    <w:p w:rsidR="00DD714D" w:rsidRDefault="00DD714D" w:rsidP="00DD714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rsidR="00DD714D" w:rsidRDefault="00DD714D" w:rsidP="00DD714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&lt;tfoot&gt;</w:t>
      </w:r>
    </w:p>
    <w:p w:rsidR="00DD714D" w:rsidRDefault="00DD714D" w:rsidP="00DD714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&lt;tr&gt;</w:t>
      </w:r>
    </w:p>
    <w:p w:rsidR="00DD714D" w:rsidRDefault="00DD714D" w:rsidP="00DD714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&lt;td</w:t>
      </w: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colspan</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color w:val="008800"/>
          <w:sz w:val="23"/>
          <w:szCs w:val="23"/>
        </w:rPr>
        <w:t>"4"</w:t>
      </w:r>
      <w:r>
        <w:rPr>
          <w:rStyle w:val="tag"/>
          <w:rFonts w:ascii="var(--bs-font-monospace)" w:hAnsi="var(--bs-font-monospace)"/>
          <w:color w:val="000088"/>
          <w:sz w:val="23"/>
          <w:szCs w:val="23"/>
        </w:rPr>
        <w:t>&gt;</w:t>
      </w:r>
      <w:r>
        <w:rPr>
          <w:rStyle w:val="pln"/>
          <w:rFonts w:ascii="var(--bs-font-monospace)" w:hAnsi="var(--bs-font-monospace)"/>
          <w:color w:val="000000"/>
          <w:sz w:val="23"/>
          <w:szCs w:val="23"/>
        </w:rPr>
        <w:t>This is the foot of the table</w:t>
      </w:r>
      <w:r>
        <w:rPr>
          <w:rStyle w:val="tag"/>
          <w:rFonts w:ascii="var(--bs-font-monospace)" w:hAnsi="var(--bs-font-monospace)"/>
          <w:color w:val="000088"/>
          <w:sz w:val="23"/>
          <w:szCs w:val="23"/>
        </w:rPr>
        <w:t>&lt;/td&gt;</w:t>
      </w:r>
    </w:p>
    <w:p w:rsidR="00DD714D" w:rsidRDefault="00DD714D" w:rsidP="00DD714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&lt;/tr&gt;</w:t>
      </w:r>
    </w:p>
    <w:p w:rsidR="00DD714D" w:rsidRDefault="00DD714D" w:rsidP="00DD714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&lt;/tfoot&gt;</w:t>
      </w:r>
    </w:p>
    <w:p w:rsidR="00DD714D" w:rsidRDefault="00DD714D" w:rsidP="00DD714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rsidR="00DD714D" w:rsidRDefault="00DD714D" w:rsidP="00DD714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&lt;tbody&gt;</w:t>
      </w:r>
    </w:p>
    <w:p w:rsidR="00DD714D" w:rsidRDefault="00DD714D" w:rsidP="00DD714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&lt;tr&gt;</w:t>
      </w:r>
    </w:p>
    <w:p w:rsidR="00DD714D" w:rsidRDefault="00DD714D" w:rsidP="00DD714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&lt;td&gt;</w:t>
      </w:r>
      <w:r>
        <w:rPr>
          <w:rStyle w:val="pln"/>
          <w:rFonts w:ascii="var(--bs-font-monospace)" w:hAnsi="var(--bs-font-monospace)"/>
          <w:color w:val="000000"/>
          <w:sz w:val="23"/>
          <w:szCs w:val="23"/>
        </w:rPr>
        <w:t>Cell 1</w:t>
      </w:r>
      <w:r>
        <w:rPr>
          <w:rStyle w:val="tag"/>
          <w:rFonts w:ascii="var(--bs-font-monospace)" w:hAnsi="var(--bs-font-monospace)"/>
          <w:color w:val="000088"/>
          <w:sz w:val="23"/>
          <w:szCs w:val="23"/>
        </w:rPr>
        <w:t>&lt;/td&gt;</w:t>
      </w:r>
    </w:p>
    <w:p w:rsidR="00DD714D" w:rsidRDefault="00DD714D" w:rsidP="00DD714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&lt;td&gt;</w:t>
      </w:r>
      <w:r>
        <w:rPr>
          <w:rStyle w:val="pln"/>
          <w:rFonts w:ascii="var(--bs-font-monospace)" w:hAnsi="var(--bs-font-monospace)"/>
          <w:color w:val="000000"/>
          <w:sz w:val="23"/>
          <w:szCs w:val="23"/>
        </w:rPr>
        <w:t>Cell 2</w:t>
      </w:r>
      <w:r>
        <w:rPr>
          <w:rStyle w:val="tag"/>
          <w:rFonts w:ascii="var(--bs-font-monospace)" w:hAnsi="var(--bs-font-monospace)"/>
          <w:color w:val="000088"/>
          <w:sz w:val="23"/>
          <w:szCs w:val="23"/>
        </w:rPr>
        <w:t>&lt;/td&gt;</w:t>
      </w:r>
    </w:p>
    <w:p w:rsidR="00DD714D" w:rsidRDefault="00DD714D" w:rsidP="00DD714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&lt;td&gt;</w:t>
      </w:r>
      <w:r>
        <w:rPr>
          <w:rStyle w:val="pln"/>
          <w:rFonts w:ascii="var(--bs-font-monospace)" w:hAnsi="var(--bs-font-monospace)"/>
          <w:color w:val="000000"/>
          <w:sz w:val="23"/>
          <w:szCs w:val="23"/>
        </w:rPr>
        <w:t>Cell 3</w:t>
      </w:r>
      <w:r>
        <w:rPr>
          <w:rStyle w:val="tag"/>
          <w:rFonts w:ascii="var(--bs-font-monospace)" w:hAnsi="var(--bs-font-monospace)"/>
          <w:color w:val="000088"/>
          <w:sz w:val="23"/>
          <w:szCs w:val="23"/>
        </w:rPr>
        <w:t>&lt;/td&gt;</w:t>
      </w:r>
    </w:p>
    <w:p w:rsidR="00DD714D" w:rsidRDefault="00DD714D" w:rsidP="00DD714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&lt;td&gt;</w:t>
      </w:r>
      <w:r>
        <w:rPr>
          <w:rStyle w:val="pln"/>
          <w:rFonts w:ascii="var(--bs-font-monospace)" w:hAnsi="var(--bs-font-monospace)"/>
          <w:color w:val="000000"/>
          <w:sz w:val="23"/>
          <w:szCs w:val="23"/>
        </w:rPr>
        <w:t>Cell 4</w:t>
      </w:r>
      <w:r>
        <w:rPr>
          <w:rStyle w:val="tag"/>
          <w:rFonts w:ascii="var(--bs-font-monospace)" w:hAnsi="var(--bs-font-monospace)"/>
          <w:color w:val="000088"/>
          <w:sz w:val="23"/>
          <w:szCs w:val="23"/>
        </w:rPr>
        <w:t>&lt;/td&gt;</w:t>
      </w:r>
    </w:p>
    <w:p w:rsidR="00DD714D" w:rsidRDefault="00DD714D" w:rsidP="00DD714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&lt;/tr&gt;</w:t>
      </w:r>
    </w:p>
    <w:p w:rsidR="00DD714D" w:rsidRDefault="00DD714D" w:rsidP="00DD714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&lt;/tbody&gt;</w:t>
      </w:r>
    </w:p>
    <w:p w:rsidR="00DD714D" w:rsidRDefault="00DD714D" w:rsidP="00DD714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rsidR="00DD714D" w:rsidRDefault="00DD714D" w:rsidP="00DD714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&lt;/table&gt;</w:t>
      </w:r>
    </w:p>
    <w:p w:rsidR="00DD714D" w:rsidRDefault="00DD714D" w:rsidP="00DD714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&lt;/body&gt;</w:t>
      </w:r>
    </w:p>
    <w:p w:rsidR="00DD714D" w:rsidRDefault="00DD714D" w:rsidP="00DD714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ab/>
      </w:r>
    </w:p>
    <w:p w:rsidR="00DD714D" w:rsidRDefault="00DD714D" w:rsidP="00DD714D">
      <w:pPr>
        <w:pStyle w:val="HTMLPreformatted"/>
        <w:pBdr>
          <w:top w:val="single" w:sz="6" w:space="2" w:color="888888"/>
          <w:left w:val="single" w:sz="6" w:space="2" w:color="888888"/>
          <w:bottom w:val="single" w:sz="6" w:space="2" w:color="888888"/>
          <w:right w:val="single" w:sz="6" w:space="2" w:color="888888"/>
        </w:pBdr>
        <w:rPr>
          <w:rFonts w:ascii="var(--bs-font-monospace)" w:hAnsi="var(--bs-font-monospace)"/>
          <w:color w:val="747579"/>
          <w:sz w:val="23"/>
          <w:szCs w:val="23"/>
        </w:rPr>
      </w:pPr>
      <w:r>
        <w:rPr>
          <w:rStyle w:val="tag"/>
          <w:rFonts w:ascii="var(--bs-font-monospace)" w:hAnsi="var(--bs-font-monospace)"/>
          <w:color w:val="000088"/>
          <w:sz w:val="23"/>
          <w:szCs w:val="23"/>
        </w:rPr>
        <w:t>&lt;/html&gt;</w:t>
      </w:r>
    </w:p>
    <w:p w:rsidR="00DD714D" w:rsidRDefault="00DD714D" w:rsidP="00DD714D">
      <w:pPr>
        <w:pStyle w:val="NormalWeb"/>
        <w:spacing w:before="120" w:beforeAutospacing="0" w:after="144" w:afterAutospacing="0"/>
        <w:jc w:val="both"/>
        <w:rPr>
          <w:rFonts w:ascii="Arial" w:hAnsi="Arial" w:cs="Arial"/>
          <w:color w:val="000000"/>
        </w:rPr>
      </w:pPr>
      <w:r>
        <w:rPr>
          <w:rFonts w:ascii="Arial" w:hAnsi="Arial" w:cs="Arial"/>
          <w:color w:val="000000"/>
        </w:rPr>
        <w:t>This will produce the following result –</w:t>
      </w:r>
    </w:p>
    <w:p w:rsidR="00DD714D" w:rsidRDefault="00DD714D" w:rsidP="00DD714D">
      <w:pPr>
        <w:pStyle w:val="NormalWeb"/>
        <w:spacing w:before="120" w:beforeAutospacing="0" w:after="144" w:afterAutospacing="0"/>
        <w:jc w:val="both"/>
        <w:rPr>
          <w:rFonts w:ascii="Arial" w:hAnsi="Arial" w:cs="Arial"/>
          <w:color w:val="000000"/>
        </w:rPr>
      </w:pPr>
    </w:p>
    <w:p w:rsidR="00DD714D" w:rsidRDefault="00DD714D" w:rsidP="00DD714D">
      <w:pPr>
        <w:pStyle w:val="Heading2"/>
        <w:rPr>
          <w:rFonts w:ascii="Arial" w:hAnsi="Arial" w:cs="Arial"/>
          <w:b w:val="0"/>
          <w:bCs w:val="0"/>
          <w:color w:val="000000"/>
          <w:sz w:val="35"/>
          <w:szCs w:val="35"/>
        </w:rPr>
      </w:pPr>
      <w:bookmarkStart w:id="170" w:name="_Toc129779738"/>
      <w:r>
        <w:rPr>
          <w:rFonts w:ascii="Arial" w:hAnsi="Arial" w:cs="Arial"/>
          <w:b w:val="0"/>
          <w:bCs w:val="0"/>
          <w:color w:val="000000"/>
          <w:sz w:val="35"/>
          <w:szCs w:val="35"/>
        </w:rPr>
        <w:t>Nested Tables</w:t>
      </w:r>
      <w:bookmarkEnd w:id="170"/>
    </w:p>
    <w:p w:rsidR="00DD714D" w:rsidRDefault="00DD714D" w:rsidP="00DD714D">
      <w:pPr>
        <w:pStyle w:val="NormalWeb"/>
        <w:spacing w:before="120" w:beforeAutospacing="0" w:after="144" w:afterAutospacing="0"/>
        <w:jc w:val="both"/>
        <w:rPr>
          <w:rFonts w:ascii="Arial" w:hAnsi="Arial" w:cs="Arial"/>
          <w:color w:val="000000"/>
        </w:rPr>
      </w:pPr>
      <w:r>
        <w:rPr>
          <w:rFonts w:ascii="Arial" w:hAnsi="Arial" w:cs="Arial"/>
          <w:color w:val="000000"/>
        </w:rPr>
        <w:t>You can use one table inside another table. Not only tables you can use almost all the tags inside table data tag &lt;td&gt;.</w:t>
      </w:r>
    </w:p>
    <w:p w:rsidR="00DD714D" w:rsidRDefault="00DD714D" w:rsidP="00DD714D">
      <w:pPr>
        <w:pStyle w:val="Heading3"/>
        <w:spacing w:before="0"/>
        <w:rPr>
          <w:rFonts w:ascii="Arial" w:hAnsi="Arial" w:cs="Arial"/>
          <w:b w:val="0"/>
          <w:bCs w:val="0"/>
          <w:color w:val="auto"/>
          <w:sz w:val="30"/>
          <w:szCs w:val="30"/>
        </w:rPr>
      </w:pPr>
      <w:bookmarkStart w:id="171" w:name="_Toc129779739"/>
      <w:r>
        <w:rPr>
          <w:rFonts w:ascii="Arial" w:hAnsi="Arial" w:cs="Arial"/>
          <w:b w:val="0"/>
          <w:bCs w:val="0"/>
          <w:sz w:val="30"/>
          <w:szCs w:val="30"/>
        </w:rPr>
        <w:t>Example</w:t>
      </w:r>
      <w:bookmarkEnd w:id="171"/>
    </w:p>
    <w:p w:rsidR="00DD714D" w:rsidRDefault="00DD714D" w:rsidP="00DD714D">
      <w:pPr>
        <w:pStyle w:val="NormalWeb"/>
        <w:spacing w:before="120" w:beforeAutospacing="0" w:after="144" w:afterAutospacing="0"/>
        <w:jc w:val="both"/>
        <w:rPr>
          <w:rFonts w:ascii="Arial" w:hAnsi="Arial" w:cs="Arial"/>
          <w:color w:val="000000"/>
        </w:rPr>
      </w:pPr>
      <w:r>
        <w:rPr>
          <w:rFonts w:ascii="Arial" w:hAnsi="Arial" w:cs="Arial"/>
          <w:color w:val="000000"/>
        </w:rPr>
        <w:t>Following is the example of using another table and other tags inside a table cell.</w:t>
      </w:r>
    </w:p>
    <w:p w:rsidR="00DD714D" w:rsidRDefault="00DD714D" w:rsidP="00DD714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dec"/>
          <w:rFonts w:ascii="var(--bs-font-monospace)" w:eastAsiaTheme="majorEastAsia" w:hAnsi="var(--bs-font-monospace)"/>
          <w:color w:val="660066"/>
          <w:sz w:val="23"/>
          <w:szCs w:val="23"/>
        </w:rPr>
        <w:t>&lt;!DOCTYPE html&gt;</w:t>
      </w:r>
    </w:p>
    <w:p w:rsidR="00DD714D" w:rsidRDefault="00DD714D" w:rsidP="00DD714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tag"/>
          <w:rFonts w:ascii="var(--bs-font-monospace)" w:hAnsi="var(--bs-font-monospace)"/>
          <w:color w:val="000088"/>
          <w:sz w:val="23"/>
          <w:szCs w:val="23"/>
        </w:rPr>
        <w:t>&lt;html&gt;</w:t>
      </w:r>
    </w:p>
    <w:p w:rsidR="00DD714D" w:rsidRDefault="00DD714D" w:rsidP="00DD714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
    <w:p w:rsidR="00DD714D" w:rsidRDefault="00DD714D" w:rsidP="00DD714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&lt;head&gt;</w:t>
      </w:r>
    </w:p>
    <w:p w:rsidR="00DD714D" w:rsidRDefault="00DD714D" w:rsidP="00DD714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&lt;title&gt;</w:t>
      </w:r>
      <w:r>
        <w:rPr>
          <w:rStyle w:val="pln"/>
          <w:rFonts w:ascii="var(--bs-font-monospace)" w:hAnsi="var(--bs-font-monospace)"/>
          <w:color w:val="000000"/>
          <w:sz w:val="23"/>
          <w:szCs w:val="23"/>
        </w:rPr>
        <w:t>HTML Table</w:t>
      </w:r>
      <w:r>
        <w:rPr>
          <w:rStyle w:val="tag"/>
          <w:rFonts w:ascii="var(--bs-font-monospace)" w:hAnsi="var(--bs-font-monospace)"/>
          <w:color w:val="000088"/>
          <w:sz w:val="23"/>
          <w:szCs w:val="23"/>
        </w:rPr>
        <w:t>&lt;/title&gt;</w:t>
      </w:r>
    </w:p>
    <w:p w:rsidR="00DD714D" w:rsidRDefault="00DD714D" w:rsidP="00DD714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&lt;/head&gt;</w:t>
      </w:r>
    </w:p>
    <w:p w:rsidR="00DD714D" w:rsidRDefault="00DD714D" w:rsidP="00DD714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lastRenderedPageBreak/>
        <w:tab/>
      </w:r>
    </w:p>
    <w:p w:rsidR="00DD714D" w:rsidRDefault="00DD714D" w:rsidP="00DD714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&lt;body&gt;</w:t>
      </w:r>
    </w:p>
    <w:p w:rsidR="00DD714D" w:rsidRDefault="00DD714D" w:rsidP="00DD714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&lt;table</w:t>
      </w: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border</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color w:val="008800"/>
          <w:sz w:val="23"/>
          <w:szCs w:val="23"/>
        </w:rPr>
        <w:t>"1"</w:t>
      </w: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width</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color w:val="008800"/>
          <w:sz w:val="23"/>
          <w:szCs w:val="23"/>
        </w:rPr>
        <w:t>"100%"</w:t>
      </w:r>
      <w:r>
        <w:rPr>
          <w:rStyle w:val="tag"/>
          <w:rFonts w:ascii="var(--bs-font-monospace)" w:hAnsi="var(--bs-font-monospace)"/>
          <w:color w:val="000088"/>
          <w:sz w:val="23"/>
          <w:szCs w:val="23"/>
        </w:rPr>
        <w:t>&gt;</w:t>
      </w:r>
    </w:p>
    <w:p w:rsidR="00DD714D" w:rsidRDefault="00DD714D" w:rsidP="00DD714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rsidR="00DD714D" w:rsidRDefault="00DD714D" w:rsidP="00DD714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&lt;tr&gt;</w:t>
      </w:r>
    </w:p>
    <w:p w:rsidR="00DD714D" w:rsidRDefault="00DD714D" w:rsidP="00DD714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&lt;td&gt;</w:t>
      </w:r>
    </w:p>
    <w:p w:rsidR="00DD714D" w:rsidRDefault="00DD714D" w:rsidP="00DD714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&lt;table</w:t>
      </w: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border</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color w:val="008800"/>
          <w:sz w:val="23"/>
          <w:szCs w:val="23"/>
        </w:rPr>
        <w:t>"1"</w:t>
      </w: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width</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color w:val="008800"/>
          <w:sz w:val="23"/>
          <w:szCs w:val="23"/>
        </w:rPr>
        <w:t>"100%"</w:t>
      </w:r>
      <w:r>
        <w:rPr>
          <w:rStyle w:val="tag"/>
          <w:rFonts w:ascii="var(--bs-font-monospace)" w:hAnsi="var(--bs-font-monospace)"/>
          <w:color w:val="000088"/>
          <w:sz w:val="23"/>
          <w:szCs w:val="23"/>
        </w:rPr>
        <w:t>&gt;</w:t>
      </w:r>
    </w:p>
    <w:p w:rsidR="00DD714D" w:rsidRDefault="00DD714D" w:rsidP="00DD714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&lt;tr&gt;</w:t>
      </w:r>
    </w:p>
    <w:p w:rsidR="00DD714D" w:rsidRDefault="00DD714D" w:rsidP="00DD714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&lt;th&gt;</w:t>
      </w:r>
      <w:r>
        <w:rPr>
          <w:rStyle w:val="pln"/>
          <w:rFonts w:ascii="var(--bs-font-monospace)" w:hAnsi="var(--bs-font-monospace)"/>
          <w:color w:val="000000"/>
          <w:sz w:val="23"/>
          <w:szCs w:val="23"/>
        </w:rPr>
        <w:t>Name</w:t>
      </w:r>
      <w:r>
        <w:rPr>
          <w:rStyle w:val="tag"/>
          <w:rFonts w:ascii="var(--bs-font-monospace)" w:hAnsi="var(--bs-font-monospace)"/>
          <w:color w:val="000088"/>
          <w:sz w:val="23"/>
          <w:szCs w:val="23"/>
        </w:rPr>
        <w:t>&lt;/th&gt;</w:t>
      </w:r>
    </w:p>
    <w:p w:rsidR="00DD714D" w:rsidRDefault="00DD714D" w:rsidP="00DD714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&lt;th&gt;</w:t>
      </w:r>
      <w:r>
        <w:rPr>
          <w:rStyle w:val="pln"/>
          <w:rFonts w:ascii="var(--bs-font-monospace)" w:hAnsi="var(--bs-font-monospace)"/>
          <w:color w:val="000000"/>
          <w:sz w:val="23"/>
          <w:szCs w:val="23"/>
        </w:rPr>
        <w:t>Salary</w:t>
      </w:r>
      <w:r>
        <w:rPr>
          <w:rStyle w:val="tag"/>
          <w:rFonts w:ascii="var(--bs-font-monospace)" w:hAnsi="var(--bs-font-monospace)"/>
          <w:color w:val="000088"/>
          <w:sz w:val="23"/>
          <w:szCs w:val="23"/>
        </w:rPr>
        <w:t>&lt;/th&gt;</w:t>
      </w:r>
    </w:p>
    <w:p w:rsidR="00DD714D" w:rsidRDefault="00DD714D" w:rsidP="00DD714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&lt;/tr&gt;</w:t>
      </w:r>
    </w:p>
    <w:p w:rsidR="00DD714D" w:rsidRDefault="00DD714D" w:rsidP="00DD714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&lt;tr&gt;</w:t>
      </w:r>
    </w:p>
    <w:p w:rsidR="00DD714D" w:rsidRDefault="00DD714D" w:rsidP="00DD714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&lt;td&gt;</w:t>
      </w:r>
      <w:r>
        <w:rPr>
          <w:rStyle w:val="pln"/>
          <w:rFonts w:ascii="var(--bs-font-monospace)" w:hAnsi="var(--bs-font-monospace)"/>
          <w:color w:val="000000"/>
          <w:sz w:val="23"/>
          <w:szCs w:val="23"/>
        </w:rPr>
        <w:t>Ramesh Raman</w:t>
      </w:r>
      <w:r>
        <w:rPr>
          <w:rStyle w:val="tag"/>
          <w:rFonts w:ascii="var(--bs-font-monospace)" w:hAnsi="var(--bs-font-monospace)"/>
          <w:color w:val="000088"/>
          <w:sz w:val="23"/>
          <w:szCs w:val="23"/>
        </w:rPr>
        <w:t>&lt;/td&gt;</w:t>
      </w:r>
    </w:p>
    <w:p w:rsidR="00DD714D" w:rsidRDefault="00DD714D" w:rsidP="00DD714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&lt;td&gt;</w:t>
      </w:r>
      <w:r>
        <w:rPr>
          <w:rStyle w:val="pln"/>
          <w:rFonts w:ascii="var(--bs-font-monospace)" w:hAnsi="var(--bs-font-monospace)"/>
          <w:color w:val="000000"/>
          <w:sz w:val="23"/>
          <w:szCs w:val="23"/>
        </w:rPr>
        <w:t>5000</w:t>
      </w:r>
      <w:r>
        <w:rPr>
          <w:rStyle w:val="tag"/>
          <w:rFonts w:ascii="var(--bs-font-monospace)" w:hAnsi="var(--bs-font-monospace)"/>
          <w:color w:val="000088"/>
          <w:sz w:val="23"/>
          <w:szCs w:val="23"/>
        </w:rPr>
        <w:t>&lt;/td&gt;</w:t>
      </w:r>
    </w:p>
    <w:p w:rsidR="00DD714D" w:rsidRDefault="00DD714D" w:rsidP="00DD714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&lt;/tr&gt;</w:t>
      </w:r>
    </w:p>
    <w:p w:rsidR="00DD714D" w:rsidRDefault="00DD714D" w:rsidP="00DD714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&lt;tr&gt;</w:t>
      </w:r>
    </w:p>
    <w:p w:rsidR="00DD714D" w:rsidRDefault="00DD714D" w:rsidP="00DD714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&lt;td&gt;</w:t>
      </w:r>
      <w:r>
        <w:rPr>
          <w:rStyle w:val="pln"/>
          <w:rFonts w:ascii="var(--bs-font-monospace)" w:hAnsi="var(--bs-font-monospace)"/>
          <w:color w:val="000000"/>
          <w:sz w:val="23"/>
          <w:szCs w:val="23"/>
        </w:rPr>
        <w:t>Shabbir Hussein</w:t>
      </w:r>
      <w:r>
        <w:rPr>
          <w:rStyle w:val="tag"/>
          <w:rFonts w:ascii="var(--bs-font-monospace)" w:hAnsi="var(--bs-font-monospace)"/>
          <w:color w:val="000088"/>
          <w:sz w:val="23"/>
          <w:szCs w:val="23"/>
        </w:rPr>
        <w:t>&lt;/td&gt;</w:t>
      </w:r>
    </w:p>
    <w:p w:rsidR="00DD714D" w:rsidRDefault="00DD714D" w:rsidP="00DD714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&lt;td&gt;</w:t>
      </w:r>
      <w:r>
        <w:rPr>
          <w:rStyle w:val="pln"/>
          <w:rFonts w:ascii="var(--bs-font-monospace)" w:hAnsi="var(--bs-font-monospace)"/>
          <w:color w:val="000000"/>
          <w:sz w:val="23"/>
          <w:szCs w:val="23"/>
        </w:rPr>
        <w:t>7000</w:t>
      </w:r>
      <w:r>
        <w:rPr>
          <w:rStyle w:val="tag"/>
          <w:rFonts w:ascii="var(--bs-font-monospace)" w:hAnsi="var(--bs-font-monospace)"/>
          <w:color w:val="000088"/>
          <w:sz w:val="23"/>
          <w:szCs w:val="23"/>
        </w:rPr>
        <w:t>&lt;/td&gt;</w:t>
      </w:r>
    </w:p>
    <w:p w:rsidR="00DD714D" w:rsidRDefault="00DD714D" w:rsidP="00DD714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&lt;/tr&gt;</w:t>
      </w:r>
    </w:p>
    <w:p w:rsidR="00DD714D" w:rsidRDefault="00DD714D" w:rsidP="00DD714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&lt;/table&gt;</w:t>
      </w:r>
    </w:p>
    <w:p w:rsidR="00DD714D" w:rsidRDefault="00DD714D" w:rsidP="00DD714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&lt;/td&gt;</w:t>
      </w:r>
    </w:p>
    <w:p w:rsidR="00DD714D" w:rsidRDefault="00DD714D" w:rsidP="00DD714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&lt;/tr&gt;</w:t>
      </w:r>
    </w:p>
    <w:p w:rsidR="00DD714D" w:rsidRDefault="00DD714D" w:rsidP="00DD714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rsidR="00DD714D" w:rsidRDefault="00DD714D" w:rsidP="00DD714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&lt;/table&gt;</w:t>
      </w:r>
    </w:p>
    <w:p w:rsidR="00DD714D" w:rsidRDefault="00DD714D" w:rsidP="00DD714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&lt;/body&gt;</w:t>
      </w:r>
    </w:p>
    <w:p w:rsidR="00DD714D" w:rsidRDefault="00DD714D" w:rsidP="00DD714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ab/>
      </w:r>
    </w:p>
    <w:p w:rsidR="00DD714D" w:rsidRDefault="00DD714D" w:rsidP="00DD714D">
      <w:pPr>
        <w:pStyle w:val="HTMLPreformatted"/>
        <w:pBdr>
          <w:top w:val="single" w:sz="6" w:space="2" w:color="888888"/>
          <w:left w:val="single" w:sz="6" w:space="2" w:color="888888"/>
          <w:bottom w:val="single" w:sz="6" w:space="2" w:color="888888"/>
          <w:right w:val="single" w:sz="6" w:space="2" w:color="888888"/>
        </w:pBdr>
        <w:rPr>
          <w:rFonts w:ascii="var(--bs-font-monospace)" w:hAnsi="var(--bs-font-monospace)"/>
          <w:color w:val="747579"/>
          <w:sz w:val="23"/>
          <w:szCs w:val="23"/>
        </w:rPr>
      </w:pPr>
      <w:r>
        <w:rPr>
          <w:rStyle w:val="tag"/>
          <w:rFonts w:ascii="var(--bs-font-monospace)" w:hAnsi="var(--bs-font-monospace)"/>
          <w:color w:val="000088"/>
          <w:sz w:val="23"/>
          <w:szCs w:val="23"/>
        </w:rPr>
        <w:t>&lt;/html&gt;</w:t>
      </w:r>
    </w:p>
    <w:p w:rsidR="00DD714D" w:rsidRDefault="00DD714D" w:rsidP="00DD714D">
      <w:pPr>
        <w:pStyle w:val="NormalWeb"/>
        <w:spacing w:before="120" w:beforeAutospacing="0" w:after="144" w:afterAutospacing="0"/>
        <w:jc w:val="both"/>
        <w:rPr>
          <w:rFonts w:ascii="Arial" w:hAnsi="Arial" w:cs="Arial"/>
          <w:color w:val="000000"/>
        </w:rPr>
      </w:pPr>
      <w:r>
        <w:rPr>
          <w:rFonts w:ascii="Arial" w:hAnsi="Arial" w:cs="Arial"/>
          <w:color w:val="000000"/>
        </w:rPr>
        <w:t>This will produce the following result −</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480"/>
      </w:tblGrid>
      <w:tr w:rsidR="00DD714D" w:rsidRPr="00DD714D" w:rsidTr="00DD714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457"/>
              <w:gridCol w:w="2887"/>
            </w:tblGrid>
            <w:tr w:rsidR="00DD714D" w:rsidRPr="00DD714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714D" w:rsidRPr="00DD714D" w:rsidRDefault="00DD714D" w:rsidP="00DD714D">
                  <w:pPr>
                    <w:spacing w:after="0" w:line="240" w:lineRule="auto"/>
                    <w:jc w:val="center"/>
                    <w:rPr>
                      <w:rFonts w:ascii="Times New Roman" w:eastAsia="Times New Roman" w:hAnsi="Times New Roman" w:cs="Times New Roman"/>
                      <w:b/>
                      <w:bCs/>
                      <w:sz w:val="24"/>
                      <w:szCs w:val="24"/>
                    </w:rPr>
                  </w:pPr>
                  <w:r w:rsidRPr="00DD714D">
                    <w:rPr>
                      <w:rFonts w:ascii="Times New Roman" w:eastAsia="Times New Roman" w:hAnsi="Times New Roman" w:cs="Times New Roman"/>
                      <w:b/>
                      <w:bCs/>
                      <w:sz w:val="24"/>
                      <w:szCs w:val="24"/>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D714D" w:rsidRPr="00DD714D" w:rsidRDefault="00DD714D" w:rsidP="00DD714D">
                  <w:pPr>
                    <w:spacing w:after="0" w:line="240" w:lineRule="auto"/>
                    <w:jc w:val="center"/>
                    <w:rPr>
                      <w:rFonts w:ascii="Times New Roman" w:eastAsia="Times New Roman" w:hAnsi="Times New Roman" w:cs="Times New Roman"/>
                      <w:b/>
                      <w:bCs/>
                      <w:sz w:val="24"/>
                      <w:szCs w:val="24"/>
                    </w:rPr>
                  </w:pPr>
                  <w:r w:rsidRPr="00DD714D">
                    <w:rPr>
                      <w:rFonts w:ascii="Times New Roman" w:eastAsia="Times New Roman" w:hAnsi="Times New Roman" w:cs="Times New Roman"/>
                      <w:b/>
                      <w:bCs/>
                      <w:sz w:val="24"/>
                      <w:szCs w:val="24"/>
                    </w:rPr>
                    <w:t>Salary</w:t>
                  </w:r>
                </w:p>
              </w:tc>
            </w:tr>
            <w:tr w:rsidR="00DD714D" w:rsidRPr="00DD714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714D" w:rsidRPr="00DD714D" w:rsidRDefault="00DD714D" w:rsidP="00DD714D">
                  <w:pPr>
                    <w:spacing w:after="0" w:line="240" w:lineRule="auto"/>
                    <w:rPr>
                      <w:rFonts w:ascii="Times New Roman" w:eastAsia="Times New Roman" w:hAnsi="Times New Roman" w:cs="Times New Roman"/>
                      <w:sz w:val="24"/>
                      <w:szCs w:val="24"/>
                    </w:rPr>
                  </w:pPr>
                  <w:r w:rsidRPr="00DD714D">
                    <w:rPr>
                      <w:rFonts w:ascii="Times New Roman" w:eastAsia="Times New Roman" w:hAnsi="Times New Roman" w:cs="Times New Roman"/>
                      <w:sz w:val="24"/>
                      <w:szCs w:val="24"/>
                    </w:rPr>
                    <w:t>Ramesh Raman</w:t>
                  </w:r>
                </w:p>
              </w:tc>
              <w:tc>
                <w:tcPr>
                  <w:tcW w:w="0" w:type="auto"/>
                  <w:tcBorders>
                    <w:top w:val="outset" w:sz="6" w:space="0" w:color="auto"/>
                    <w:left w:val="outset" w:sz="6" w:space="0" w:color="auto"/>
                    <w:bottom w:val="outset" w:sz="6" w:space="0" w:color="auto"/>
                    <w:right w:val="outset" w:sz="6" w:space="0" w:color="auto"/>
                  </w:tcBorders>
                  <w:vAlign w:val="center"/>
                  <w:hideMark/>
                </w:tcPr>
                <w:p w:rsidR="00DD714D" w:rsidRPr="00DD714D" w:rsidRDefault="00DD714D" w:rsidP="00DD714D">
                  <w:pPr>
                    <w:spacing w:after="0" w:line="240" w:lineRule="auto"/>
                    <w:rPr>
                      <w:rFonts w:ascii="Times New Roman" w:eastAsia="Times New Roman" w:hAnsi="Times New Roman" w:cs="Times New Roman"/>
                      <w:sz w:val="24"/>
                      <w:szCs w:val="24"/>
                    </w:rPr>
                  </w:pPr>
                  <w:r w:rsidRPr="00DD714D">
                    <w:rPr>
                      <w:rFonts w:ascii="Times New Roman" w:eastAsia="Times New Roman" w:hAnsi="Times New Roman" w:cs="Times New Roman"/>
                      <w:sz w:val="24"/>
                      <w:szCs w:val="24"/>
                    </w:rPr>
                    <w:t>5000</w:t>
                  </w:r>
                </w:p>
              </w:tc>
            </w:tr>
            <w:tr w:rsidR="00DD714D" w:rsidRPr="00DD714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714D" w:rsidRPr="00DD714D" w:rsidRDefault="00DD714D" w:rsidP="00DD714D">
                  <w:pPr>
                    <w:spacing w:after="0" w:line="240" w:lineRule="auto"/>
                    <w:rPr>
                      <w:rFonts w:ascii="Times New Roman" w:eastAsia="Times New Roman" w:hAnsi="Times New Roman" w:cs="Times New Roman"/>
                      <w:sz w:val="24"/>
                      <w:szCs w:val="24"/>
                    </w:rPr>
                  </w:pPr>
                  <w:r w:rsidRPr="00DD714D">
                    <w:rPr>
                      <w:rFonts w:ascii="Times New Roman" w:eastAsia="Times New Roman" w:hAnsi="Times New Roman" w:cs="Times New Roman"/>
                      <w:sz w:val="24"/>
                      <w:szCs w:val="24"/>
                    </w:rPr>
                    <w:t>Shabbir Hussein</w:t>
                  </w:r>
                </w:p>
              </w:tc>
              <w:tc>
                <w:tcPr>
                  <w:tcW w:w="0" w:type="auto"/>
                  <w:tcBorders>
                    <w:top w:val="outset" w:sz="6" w:space="0" w:color="auto"/>
                    <w:left w:val="outset" w:sz="6" w:space="0" w:color="auto"/>
                    <w:bottom w:val="outset" w:sz="6" w:space="0" w:color="auto"/>
                    <w:right w:val="outset" w:sz="6" w:space="0" w:color="auto"/>
                  </w:tcBorders>
                  <w:vAlign w:val="center"/>
                  <w:hideMark/>
                </w:tcPr>
                <w:p w:rsidR="00DD714D" w:rsidRPr="00DD714D" w:rsidRDefault="00DD714D" w:rsidP="00DD714D">
                  <w:pPr>
                    <w:spacing w:after="0" w:line="240" w:lineRule="auto"/>
                    <w:rPr>
                      <w:rFonts w:ascii="Times New Roman" w:eastAsia="Times New Roman" w:hAnsi="Times New Roman" w:cs="Times New Roman"/>
                      <w:sz w:val="24"/>
                      <w:szCs w:val="24"/>
                    </w:rPr>
                  </w:pPr>
                  <w:r w:rsidRPr="00DD714D">
                    <w:rPr>
                      <w:rFonts w:ascii="Times New Roman" w:eastAsia="Times New Roman" w:hAnsi="Times New Roman" w:cs="Times New Roman"/>
                      <w:sz w:val="24"/>
                      <w:szCs w:val="24"/>
                    </w:rPr>
                    <w:t>7000</w:t>
                  </w:r>
                </w:p>
              </w:tc>
            </w:tr>
          </w:tbl>
          <w:p w:rsidR="00DD714D" w:rsidRPr="00DD714D" w:rsidRDefault="00DD714D" w:rsidP="00DD714D">
            <w:pPr>
              <w:spacing w:after="0" w:line="240" w:lineRule="auto"/>
              <w:rPr>
                <w:rFonts w:ascii="Times New Roman" w:eastAsia="Times New Roman" w:hAnsi="Times New Roman" w:cs="Times New Roman"/>
                <w:color w:val="000000"/>
                <w:sz w:val="27"/>
                <w:szCs w:val="27"/>
              </w:rPr>
            </w:pPr>
          </w:p>
        </w:tc>
      </w:tr>
    </w:tbl>
    <w:p w:rsidR="00DD714D" w:rsidRDefault="00DD714D" w:rsidP="00DD714D"/>
    <w:p w:rsidR="00977DBE" w:rsidRPr="00977DBE" w:rsidRDefault="00977DBE" w:rsidP="00977DBE">
      <w:pPr>
        <w:pStyle w:val="Heading1"/>
        <w:numPr>
          <w:ilvl w:val="0"/>
          <w:numId w:val="6"/>
        </w:numPr>
        <w:rPr>
          <w:sz w:val="40"/>
        </w:rPr>
      </w:pPr>
      <w:bookmarkStart w:id="172" w:name="_Toc129779740"/>
      <w:r w:rsidRPr="00977DBE">
        <w:rPr>
          <w:sz w:val="40"/>
        </w:rPr>
        <w:t>HTML </w:t>
      </w:r>
      <w:r w:rsidRPr="00977DBE">
        <w:rPr>
          <w:rStyle w:val="colorh1"/>
          <w:sz w:val="40"/>
        </w:rPr>
        <w:t>Images</w:t>
      </w:r>
      <w:bookmarkEnd w:id="172"/>
    </w:p>
    <w:p w:rsidR="00977DBE" w:rsidRPr="00977DBE" w:rsidRDefault="00977DBE" w:rsidP="00977DBE">
      <w:pPr>
        <w:spacing w:before="288" w:after="288" w:line="240" w:lineRule="auto"/>
        <w:rPr>
          <w:rFonts w:ascii="Times New Roman" w:eastAsia="Times New Roman" w:hAnsi="Times New Roman" w:cs="Times New Roman"/>
          <w:sz w:val="24"/>
          <w:szCs w:val="24"/>
        </w:rPr>
      </w:pPr>
      <w:r w:rsidRPr="00977DBE">
        <w:rPr>
          <w:rFonts w:ascii="Times New Roman" w:eastAsia="Times New Roman" w:hAnsi="Times New Roman" w:cs="Times New Roman"/>
          <w:sz w:val="24"/>
          <w:szCs w:val="24"/>
        </w:rPr>
        <w:t>Images can improve the design and the appearance of a web page.</w:t>
      </w:r>
    </w:p>
    <w:p w:rsidR="00110A34" w:rsidRDefault="00110A34" w:rsidP="00110A34">
      <w:pPr>
        <w:pStyle w:val="Heading3"/>
        <w:shd w:val="clear" w:color="auto" w:fill="E7E9EB"/>
        <w:spacing w:before="150" w:after="150"/>
        <w:rPr>
          <w:rFonts w:ascii="Segoe UI" w:hAnsi="Segoe UI" w:cs="Segoe UI"/>
          <w:b w:val="0"/>
          <w:bCs w:val="0"/>
          <w:color w:val="000000"/>
          <w:sz w:val="36"/>
          <w:szCs w:val="36"/>
        </w:rPr>
      </w:pPr>
      <w:bookmarkStart w:id="173" w:name="_Toc129779741"/>
      <w:r>
        <w:rPr>
          <w:rFonts w:ascii="Segoe UI" w:hAnsi="Segoe UI" w:cs="Segoe UI"/>
          <w:b w:val="0"/>
          <w:bCs w:val="0"/>
          <w:color w:val="000000"/>
          <w:sz w:val="36"/>
          <w:szCs w:val="36"/>
        </w:rPr>
        <w:t>Example</w:t>
      </w:r>
      <w:bookmarkEnd w:id="173"/>
    </w:p>
    <w:p w:rsidR="00110A34" w:rsidRDefault="00110A34" w:rsidP="00110A34">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img</w:t>
      </w:r>
      <w:r>
        <w:rPr>
          <w:rStyle w:val="attributecolor"/>
          <w:rFonts w:ascii="Consolas" w:hAnsi="Consolas"/>
          <w:color w:val="FF0000"/>
          <w:sz w:val="23"/>
          <w:szCs w:val="23"/>
        </w:rPr>
        <w:t> src</w:t>
      </w:r>
      <w:r>
        <w:rPr>
          <w:rStyle w:val="attributevaluecolor"/>
          <w:rFonts w:ascii="Consolas" w:hAnsi="Consolas"/>
          <w:color w:val="0000CD"/>
          <w:sz w:val="23"/>
          <w:szCs w:val="23"/>
        </w:rPr>
        <w:t>="img_girl.jpg"</w:t>
      </w:r>
      <w:r>
        <w:rPr>
          <w:rStyle w:val="attributecolor"/>
          <w:rFonts w:ascii="Consolas" w:hAnsi="Consolas"/>
          <w:color w:val="FF0000"/>
          <w:sz w:val="23"/>
          <w:szCs w:val="23"/>
        </w:rPr>
        <w:t> alt</w:t>
      </w:r>
      <w:r>
        <w:rPr>
          <w:rStyle w:val="attributevaluecolor"/>
          <w:rFonts w:ascii="Consolas" w:hAnsi="Consolas"/>
          <w:color w:val="0000CD"/>
          <w:sz w:val="23"/>
          <w:szCs w:val="23"/>
        </w:rPr>
        <w:t>="Girl in a jacket"</w:t>
      </w:r>
      <w:r>
        <w:rPr>
          <w:rStyle w:val="tagcolor"/>
          <w:rFonts w:ascii="Consolas" w:hAnsi="Consolas"/>
          <w:color w:val="0000CD"/>
          <w:sz w:val="23"/>
          <w:szCs w:val="23"/>
        </w:rPr>
        <w:t>&gt;</w:t>
      </w:r>
    </w:p>
    <w:p w:rsidR="00110A34" w:rsidRDefault="00110A34" w:rsidP="00110A34">
      <w:pPr>
        <w:shd w:val="clear" w:color="auto" w:fill="E7E9EB"/>
        <w:rPr>
          <w:rFonts w:ascii="Verdana" w:hAnsi="Verdana"/>
          <w:color w:val="000000"/>
          <w:sz w:val="23"/>
          <w:szCs w:val="23"/>
        </w:rPr>
      </w:pPr>
      <w:hyperlink r:id="rId68" w:tgtFrame="_blank" w:history="1">
        <w:r>
          <w:rPr>
            <w:rStyle w:val="Hyperlink"/>
            <w:rFonts w:ascii="Arial" w:hAnsi="Arial" w:cs="Arial"/>
            <w:color w:val="FFFFFF"/>
            <w:sz w:val="26"/>
            <w:szCs w:val="26"/>
            <w:bdr w:val="none" w:sz="0" w:space="0" w:color="auto" w:frame="1"/>
            <w:shd w:val="clear" w:color="auto" w:fill="4CAF50"/>
          </w:rPr>
          <w:t>Try it Yourself »</w:t>
        </w:r>
      </w:hyperlink>
      <w:hyperlink r:id="rId69" w:tgtFrame="_blank" w:history="1">
        <w:r>
          <w:rPr>
            <w:rStyle w:val="Hyperlink"/>
            <w:rFonts w:ascii="Arial" w:hAnsi="Arial" w:cs="Arial"/>
            <w:color w:val="FFFFFF"/>
            <w:sz w:val="26"/>
            <w:szCs w:val="26"/>
            <w:bdr w:val="none" w:sz="0" w:space="0" w:color="auto" w:frame="1"/>
          </w:rPr>
          <w:t>Try it Yourself »</w:t>
        </w:r>
      </w:hyperlink>
    </w:p>
    <w:p w:rsidR="00977DBE" w:rsidRDefault="00977DBE" w:rsidP="00977DBE">
      <w:pPr>
        <w:pStyle w:val="Heading2"/>
        <w:shd w:val="clear" w:color="auto" w:fill="FFFFFF"/>
        <w:spacing w:before="150" w:beforeAutospacing="0" w:after="150" w:afterAutospacing="0"/>
        <w:rPr>
          <w:rFonts w:ascii="Segoe UI" w:hAnsi="Segoe UI" w:cs="Segoe UI"/>
          <w:b w:val="0"/>
          <w:bCs w:val="0"/>
          <w:color w:val="000000"/>
          <w:sz w:val="48"/>
          <w:szCs w:val="48"/>
        </w:rPr>
      </w:pPr>
      <w:bookmarkStart w:id="174" w:name="_Toc129779742"/>
      <w:r>
        <w:rPr>
          <w:rFonts w:ascii="Segoe UI" w:hAnsi="Segoe UI" w:cs="Segoe UI"/>
          <w:b w:val="0"/>
          <w:bCs w:val="0"/>
          <w:color w:val="000000"/>
          <w:sz w:val="48"/>
          <w:szCs w:val="48"/>
        </w:rPr>
        <w:lastRenderedPageBreak/>
        <w:t>HTML Images Syntax</w:t>
      </w:r>
      <w:bookmarkEnd w:id="174"/>
    </w:p>
    <w:p w:rsidR="00977DBE" w:rsidRDefault="00977DBE" w:rsidP="00977DB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HTML </w:t>
      </w:r>
      <w:r>
        <w:rPr>
          <w:rStyle w:val="HTMLCode"/>
          <w:rFonts w:ascii="Consolas" w:hAnsi="Consolas"/>
          <w:color w:val="DC143C"/>
        </w:rPr>
        <w:t>&lt;img&gt;</w:t>
      </w:r>
      <w:r>
        <w:rPr>
          <w:rFonts w:ascii="Verdana" w:hAnsi="Verdana"/>
          <w:color w:val="000000"/>
          <w:sz w:val="23"/>
          <w:szCs w:val="23"/>
        </w:rPr>
        <w:t> tag is used to embed an image in a web page.</w:t>
      </w:r>
    </w:p>
    <w:p w:rsidR="00977DBE" w:rsidRDefault="00977DBE" w:rsidP="00977DB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Images are not technically inserted into a web page; images are linked to web pages. The </w:t>
      </w:r>
      <w:r>
        <w:rPr>
          <w:rStyle w:val="HTMLCode"/>
          <w:rFonts w:ascii="Consolas" w:hAnsi="Consolas"/>
          <w:color w:val="DC143C"/>
        </w:rPr>
        <w:t>&lt;img&gt;</w:t>
      </w:r>
      <w:r>
        <w:rPr>
          <w:rFonts w:ascii="Verdana" w:hAnsi="Verdana"/>
          <w:color w:val="000000"/>
          <w:sz w:val="23"/>
          <w:szCs w:val="23"/>
        </w:rPr>
        <w:t> tag creates a holding space for the referenced image.</w:t>
      </w:r>
    </w:p>
    <w:p w:rsidR="00977DBE" w:rsidRDefault="00977DBE" w:rsidP="00977DB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&lt;img&gt;</w:t>
      </w:r>
      <w:r>
        <w:rPr>
          <w:rFonts w:ascii="Verdana" w:hAnsi="Verdana"/>
          <w:color w:val="000000"/>
          <w:sz w:val="23"/>
          <w:szCs w:val="23"/>
        </w:rPr>
        <w:t> tag is empty, it contains attributes only, and does not have a closing tag.</w:t>
      </w:r>
    </w:p>
    <w:p w:rsidR="00977DBE" w:rsidRDefault="00977DBE" w:rsidP="00977DB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&lt;img&gt;</w:t>
      </w:r>
      <w:r>
        <w:rPr>
          <w:rFonts w:ascii="Verdana" w:hAnsi="Verdana"/>
          <w:color w:val="000000"/>
          <w:sz w:val="23"/>
          <w:szCs w:val="23"/>
        </w:rPr>
        <w:t> tag has two required attributes:</w:t>
      </w:r>
    </w:p>
    <w:p w:rsidR="00977DBE" w:rsidRDefault="00977DBE" w:rsidP="00977DBE">
      <w:pPr>
        <w:numPr>
          <w:ilvl w:val="0"/>
          <w:numId w:val="29"/>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src - Specifies the path to the image</w:t>
      </w:r>
    </w:p>
    <w:p w:rsidR="00977DBE" w:rsidRDefault="00977DBE" w:rsidP="00977DBE">
      <w:pPr>
        <w:numPr>
          <w:ilvl w:val="0"/>
          <w:numId w:val="29"/>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alt - Specifies an alternate text for the image</w:t>
      </w:r>
    </w:p>
    <w:p w:rsidR="00977DBE" w:rsidRDefault="00977DBE" w:rsidP="00977DBE">
      <w:pPr>
        <w:pStyle w:val="Heading3"/>
        <w:shd w:val="clear" w:color="auto" w:fill="E7E9EB"/>
        <w:spacing w:before="150" w:after="150"/>
        <w:rPr>
          <w:rFonts w:ascii="Segoe UI" w:hAnsi="Segoe UI" w:cs="Segoe UI"/>
          <w:b w:val="0"/>
          <w:bCs w:val="0"/>
          <w:color w:val="000000"/>
          <w:sz w:val="36"/>
          <w:szCs w:val="36"/>
        </w:rPr>
      </w:pPr>
      <w:bookmarkStart w:id="175" w:name="_Toc129779743"/>
      <w:r>
        <w:rPr>
          <w:rFonts w:ascii="Segoe UI" w:hAnsi="Segoe UI" w:cs="Segoe UI"/>
          <w:b w:val="0"/>
          <w:bCs w:val="0"/>
          <w:color w:val="000000"/>
          <w:sz w:val="36"/>
          <w:szCs w:val="36"/>
        </w:rPr>
        <w:t>Syntax</w:t>
      </w:r>
      <w:bookmarkEnd w:id="175"/>
    </w:p>
    <w:p w:rsidR="00977DBE" w:rsidRDefault="00977DBE" w:rsidP="00977DBE">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img</w:t>
      </w:r>
      <w:r>
        <w:rPr>
          <w:rStyle w:val="attributecolor"/>
          <w:rFonts w:ascii="Consolas" w:hAnsi="Consolas"/>
          <w:color w:val="FF0000"/>
          <w:sz w:val="23"/>
          <w:szCs w:val="23"/>
        </w:rPr>
        <w:t> src</w:t>
      </w:r>
      <w:r>
        <w:rPr>
          <w:rStyle w:val="attributevaluecolor"/>
          <w:rFonts w:ascii="Consolas" w:hAnsi="Consolas"/>
          <w:color w:val="0000CD"/>
          <w:sz w:val="23"/>
          <w:szCs w:val="23"/>
        </w:rPr>
        <w:t>="</w:t>
      </w:r>
      <w:r>
        <w:rPr>
          <w:rStyle w:val="attributevaluecolor"/>
          <w:rFonts w:ascii="Consolas" w:hAnsi="Consolas"/>
          <w:i/>
          <w:iCs/>
          <w:color w:val="0000CD"/>
          <w:sz w:val="23"/>
          <w:szCs w:val="23"/>
        </w:rPr>
        <w:t>url</w:t>
      </w:r>
      <w:r>
        <w:rPr>
          <w:rStyle w:val="attributevaluecolor"/>
          <w:rFonts w:ascii="Consolas" w:hAnsi="Consolas"/>
          <w:color w:val="0000CD"/>
          <w:sz w:val="23"/>
          <w:szCs w:val="23"/>
        </w:rPr>
        <w:t>"</w:t>
      </w:r>
      <w:r>
        <w:rPr>
          <w:rStyle w:val="attributecolor"/>
          <w:rFonts w:ascii="Consolas" w:hAnsi="Consolas"/>
          <w:color w:val="FF0000"/>
          <w:sz w:val="23"/>
          <w:szCs w:val="23"/>
        </w:rPr>
        <w:t> alt</w:t>
      </w:r>
      <w:r>
        <w:rPr>
          <w:rStyle w:val="attributevaluecolor"/>
          <w:rFonts w:ascii="Consolas" w:hAnsi="Consolas"/>
          <w:color w:val="0000CD"/>
          <w:sz w:val="23"/>
          <w:szCs w:val="23"/>
        </w:rPr>
        <w:t>="</w:t>
      </w:r>
      <w:r>
        <w:rPr>
          <w:rStyle w:val="Emphasis"/>
          <w:rFonts w:ascii="Consolas" w:hAnsi="Consolas"/>
          <w:color w:val="0000CD"/>
          <w:sz w:val="23"/>
          <w:szCs w:val="23"/>
        </w:rPr>
        <w:t>alternatetext</w:t>
      </w:r>
      <w:r>
        <w:rPr>
          <w:rStyle w:val="attributevaluecolor"/>
          <w:rFonts w:ascii="Consolas" w:hAnsi="Consolas"/>
          <w:color w:val="0000CD"/>
          <w:sz w:val="23"/>
          <w:szCs w:val="23"/>
        </w:rPr>
        <w:t>"</w:t>
      </w:r>
      <w:r>
        <w:rPr>
          <w:rStyle w:val="tagcolor"/>
          <w:rFonts w:ascii="Consolas" w:hAnsi="Consolas"/>
          <w:color w:val="0000CD"/>
          <w:sz w:val="23"/>
          <w:szCs w:val="23"/>
        </w:rPr>
        <w:t>&gt;</w:t>
      </w:r>
    </w:p>
    <w:p w:rsidR="00977DBE" w:rsidRDefault="00F13E67" w:rsidP="00977DBE">
      <w:pPr>
        <w:spacing w:before="300" w:after="300"/>
        <w:rPr>
          <w:rFonts w:ascii="Times New Roman" w:hAnsi="Times New Roman"/>
          <w:sz w:val="24"/>
          <w:szCs w:val="24"/>
        </w:rPr>
      </w:pPr>
      <w:r>
        <w:pict>
          <v:rect id="_x0000_i1091" style="width:0;height:0" o:hralign="center" o:hrstd="t" o:hrnoshade="t" o:hr="t" fillcolor="black" stroked="f"/>
        </w:pict>
      </w:r>
    </w:p>
    <w:p w:rsidR="00977DBE" w:rsidRDefault="00977DBE" w:rsidP="00977DBE">
      <w:pPr>
        <w:pStyle w:val="Heading2"/>
        <w:shd w:val="clear" w:color="auto" w:fill="FFFFFF"/>
        <w:spacing w:before="150" w:beforeAutospacing="0" w:after="150" w:afterAutospacing="0"/>
        <w:rPr>
          <w:rFonts w:ascii="Segoe UI" w:hAnsi="Segoe UI" w:cs="Segoe UI"/>
          <w:b w:val="0"/>
          <w:bCs w:val="0"/>
          <w:color w:val="000000"/>
          <w:sz w:val="48"/>
          <w:szCs w:val="48"/>
        </w:rPr>
      </w:pPr>
      <w:bookmarkStart w:id="176" w:name="_Toc129779744"/>
      <w:r>
        <w:rPr>
          <w:rFonts w:ascii="Segoe UI" w:hAnsi="Segoe UI" w:cs="Segoe UI"/>
          <w:b w:val="0"/>
          <w:bCs w:val="0"/>
          <w:color w:val="000000"/>
          <w:sz w:val="48"/>
          <w:szCs w:val="48"/>
        </w:rPr>
        <w:t>The src Attribute</w:t>
      </w:r>
      <w:bookmarkEnd w:id="176"/>
    </w:p>
    <w:p w:rsidR="00977DBE" w:rsidRDefault="00977DBE" w:rsidP="00977DB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required </w:t>
      </w:r>
      <w:r>
        <w:rPr>
          <w:rStyle w:val="HTMLCode"/>
          <w:rFonts w:ascii="Consolas" w:hAnsi="Consolas"/>
          <w:color w:val="DC143C"/>
        </w:rPr>
        <w:t>src</w:t>
      </w:r>
      <w:r>
        <w:rPr>
          <w:rFonts w:ascii="Verdana" w:hAnsi="Verdana"/>
          <w:color w:val="000000"/>
          <w:sz w:val="23"/>
          <w:szCs w:val="23"/>
        </w:rPr>
        <w:t> attribute specifies the path (URL) to the image.</w:t>
      </w:r>
    </w:p>
    <w:p w:rsidR="00977DBE" w:rsidRDefault="00977DBE" w:rsidP="00977DBE">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When a web page loads, it is the browser, at that moment, that gets the image from a web server and inserts it into the page. Therefore, make sure that the image actually stays in the same spot in relation to the web page, otherwise your visitors will get a broken link icon. The broken link icon and the </w:t>
      </w:r>
      <w:r>
        <w:rPr>
          <w:rStyle w:val="HTMLCode"/>
          <w:rFonts w:ascii="Consolas" w:hAnsi="Consolas"/>
          <w:color w:val="DC143C"/>
        </w:rPr>
        <w:t>alt</w:t>
      </w:r>
      <w:r>
        <w:rPr>
          <w:rFonts w:ascii="Verdana" w:hAnsi="Verdana"/>
          <w:color w:val="000000"/>
          <w:sz w:val="23"/>
          <w:szCs w:val="23"/>
        </w:rPr>
        <w:t> text are shown if the browser cannot find the image.</w:t>
      </w:r>
    </w:p>
    <w:p w:rsidR="00977DBE" w:rsidRDefault="00977DBE" w:rsidP="00977DBE">
      <w:pPr>
        <w:pStyle w:val="Heading3"/>
        <w:shd w:val="clear" w:color="auto" w:fill="E7E9EB"/>
        <w:spacing w:before="150" w:after="150"/>
        <w:rPr>
          <w:rFonts w:ascii="Segoe UI" w:hAnsi="Segoe UI" w:cs="Segoe UI"/>
          <w:b w:val="0"/>
          <w:bCs w:val="0"/>
          <w:color w:val="000000"/>
          <w:sz w:val="36"/>
          <w:szCs w:val="36"/>
        </w:rPr>
      </w:pPr>
      <w:bookmarkStart w:id="177" w:name="_Toc129779745"/>
      <w:r>
        <w:rPr>
          <w:rFonts w:ascii="Segoe UI" w:hAnsi="Segoe UI" w:cs="Segoe UI"/>
          <w:b w:val="0"/>
          <w:bCs w:val="0"/>
          <w:color w:val="000000"/>
          <w:sz w:val="36"/>
          <w:szCs w:val="36"/>
        </w:rPr>
        <w:t>Example</w:t>
      </w:r>
      <w:bookmarkEnd w:id="177"/>
    </w:p>
    <w:p w:rsidR="00110A34" w:rsidRDefault="00110A34" w:rsidP="00110A34">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img</w:t>
      </w:r>
      <w:r>
        <w:rPr>
          <w:rStyle w:val="attributecolor"/>
          <w:rFonts w:ascii="Consolas" w:hAnsi="Consolas"/>
          <w:color w:val="FF0000"/>
          <w:sz w:val="23"/>
          <w:szCs w:val="23"/>
        </w:rPr>
        <w:t> src</w:t>
      </w:r>
      <w:r>
        <w:rPr>
          <w:rStyle w:val="attributevaluecolor"/>
          <w:rFonts w:ascii="Consolas" w:hAnsi="Consolas"/>
          <w:color w:val="0000CD"/>
          <w:sz w:val="23"/>
          <w:szCs w:val="23"/>
        </w:rPr>
        <w:t>="img_chania.jpg"</w:t>
      </w:r>
      <w:r>
        <w:rPr>
          <w:rStyle w:val="attributecolor"/>
          <w:rFonts w:ascii="Consolas" w:hAnsi="Consolas"/>
          <w:color w:val="FF0000"/>
          <w:sz w:val="23"/>
          <w:szCs w:val="23"/>
        </w:rPr>
        <w:t> alt</w:t>
      </w:r>
      <w:r>
        <w:rPr>
          <w:rStyle w:val="attributevaluecolor"/>
          <w:rFonts w:ascii="Consolas" w:hAnsi="Consolas"/>
          <w:color w:val="0000CD"/>
          <w:sz w:val="23"/>
          <w:szCs w:val="23"/>
        </w:rPr>
        <w:t>="Flowers in Chania"</w:t>
      </w:r>
      <w:r>
        <w:rPr>
          <w:rStyle w:val="tagcolor"/>
          <w:rFonts w:ascii="Consolas" w:hAnsi="Consolas"/>
          <w:color w:val="0000CD"/>
          <w:sz w:val="23"/>
          <w:szCs w:val="23"/>
        </w:rPr>
        <w:t>&gt;</w:t>
      </w:r>
    </w:p>
    <w:p w:rsidR="00977DBE" w:rsidRPr="00110A34" w:rsidRDefault="00110A34" w:rsidP="00110A34">
      <w:pPr>
        <w:shd w:val="clear" w:color="auto" w:fill="E7E9EB"/>
        <w:rPr>
          <w:rFonts w:ascii="Verdana" w:hAnsi="Verdana"/>
          <w:color w:val="000000"/>
          <w:sz w:val="23"/>
          <w:szCs w:val="23"/>
        </w:rPr>
      </w:pPr>
      <w:hyperlink r:id="rId70" w:tgtFrame="_blank" w:history="1">
        <w:r>
          <w:rPr>
            <w:rStyle w:val="Hyperlink"/>
            <w:rFonts w:ascii="Arial" w:hAnsi="Arial" w:cs="Arial"/>
            <w:color w:val="FFFFFF"/>
            <w:sz w:val="26"/>
            <w:szCs w:val="26"/>
            <w:bdr w:val="none" w:sz="0" w:space="0" w:color="auto" w:frame="1"/>
            <w:shd w:val="clear" w:color="auto" w:fill="4CAF50"/>
          </w:rPr>
          <w:t>Try it Yourself »</w:t>
        </w:r>
      </w:hyperlink>
      <w:r w:rsidR="00F13E67">
        <w:pict>
          <v:rect id="_x0000_i1092" style="width:0;height:0" o:hralign="center" o:hrstd="t" o:hrnoshade="t" o:hr="t" fillcolor="black" stroked="f"/>
        </w:pict>
      </w:r>
    </w:p>
    <w:p w:rsidR="00977DBE" w:rsidRDefault="00977DBE" w:rsidP="00977DBE">
      <w:pPr>
        <w:pStyle w:val="Heading2"/>
        <w:shd w:val="clear" w:color="auto" w:fill="FFFFFF"/>
        <w:spacing w:before="150" w:beforeAutospacing="0" w:after="150" w:afterAutospacing="0"/>
        <w:rPr>
          <w:rFonts w:ascii="Segoe UI" w:hAnsi="Segoe UI" w:cs="Segoe UI"/>
          <w:b w:val="0"/>
          <w:bCs w:val="0"/>
          <w:color w:val="000000"/>
          <w:sz w:val="48"/>
          <w:szCs w:val="48"/>
        </w:rPr>
      </w:pPr>
      <w:bookmarkStart w:id="178" w:name="_Toc129779746"/>
      <w:r>
        <w:rPr>
          <w:rFonts w:ascii="Segoe UI" w:hAnsi="Segoe UI" w:cs="Segoe UI"/>
          <w:b w:val="0"/>
          <w:bCs w:val="0"/>
          <w:color w:val="000000"/>
          <w:sz w:val="48"/>
          <w:szCs w:val="48"/>
        </w:rPr>
        <w:t>The alt Attribute</w:t>
      </w:r>
      <w:bookmarkEnd w:id="178"/>
    </w:p>
    <w:p w:rsidR="00977DBE" w:rsidRDefault="00977DBE" w:rsidP="00977DB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required </w:t>
      </w:r>
      <w:r>
        <w:rPr>
          <w:rStyle w:val="HTMLCode"/>
          <w:rFonts w:ascii="Consolas" w:hAnsi="Consolas"/>
          <w:color w:val="DC143C"/>
        </w:rPr>
        <w:t>alt</w:t>
      </w:r>
      <w:r>
        <w:rPr>
          <w:rFonts w:ascii="Verdana" w:hAnsi="Verdana"/>
          <w:color w:val="000000"/>
          <w:sz w:val="23"/>
          <w:szCs w:val="23"/>
        </w:rPr>
        <w:t> attribute provides an alternate text for an image, if the user for some reason cannot view it (because of slow connection, an error in the src attribute, or if the user uses a screen reader).</w:t>
      </w:r>
    </w:p>
    <w:p w:rsidR="00977DBE" w:rsidRDefault="00977DBE" w:rsidP="00977DB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value of the </w:t>
      </w:r>
      <w:r>
        <w:rPr>
          <w:rStyle w:val="HTMLCode"/>
          <w:rFonts w:ascii="Consolas" w:hAnsi="Consolas"/>
          <w:color w:val="DC143C"/>
        </w:rPr>
        <w:t>alt</w:t>
      </w:r>
      <w:r>
        <w:rPr>
          <w:rFonts w:ascii="Verdana" w:hAnsi="Verdana"/>
          <w:color w:val="000000"/>
          <w:sz w:val="23"/>
          <w:szCs w:val="23"/>
        </w:rPr>
        <w:t> attribute should describe the image:</w:t>
      </w:r>
    </w:p>
    <w:p w:rsidR="00977DBE" w:rsidRDefault="00977DBE" w:rsidP="00977DBE">
      <w:pPr>
        <w:pStyle w:val="Heading3"/>
        <w:shd w:val="clear" w:color="auto" w:fill="E7E9EB"/>
        <w:spacing w:before="150" w:after="150"/>
        <w:rPr>
          <w:rFonts w:ascii="Segoe UI" w:hAnsi="Segoe UI" w:cs="Segoe UI"/>
          <w:b w:val="0"/>
          <w:bCs w:val="0"/>
          <w:color w:val="000000"/>
          <w:sz w:val="36"/>
          <w:szCs w:val="36"/>
        </w:rPr>
      </w:pPr>
      <w:bookmarkStart w:id="179" w:name="_Toc129779747"/>
      <w:r>
        <w:rPr>
          <w:rFonts w:ascii="Segoe UI" w:hAnsi="Segoe UI" w:cs="Segoe UI"/>
          <w:b w:val="0"/>
          <w:bCs w:val="0"/>
          <w:color w:val="000000"/>
          <w:sz w:val="36"/>
          <w:szCs w:val="36"/>
        </w:rPr>
        <w:t>Example</w:t>
      </w:r>
      <w:bookmarkEnd w:id="179"/>
    </w:p>
    <w:p w:rsidR="00491572" w:rsidRDefault="00491572" w:rsidP="00491572">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img</w:t>
      </w:r>
      <w:r>
        <w:rPr>
          <w:rStyle w:val="attributecolor"/>
          <w:rFonts w:ascii="Consolas" w:hAnsi="Consolas"/>
          <w:color w:val="FF0000"/>
          <w:sz w:val="23"/>
          <w:szCs w:val="23"/>
        </w:rPr>
        <w:t> src</w:t>
      </w:r>
      <w:r>
        <w:rPr>
          <w:rStyle w:val="attributevaluecolor"/>
          <w:rFonts w:ascii="Consolas" w:hAnsi="Consolas"/>
          <w:color w:val="0000CD"/>
          <w:sz w:val="23"/>
          <w:szCs w:val="23"/>
        </w:rPr>
        <w:t>="img_chania.jpg"</w:t>
      </w:r>
      <w:r>
        <w:rPr>
          <w:rStyle w:val="attributecolor"/>
          <w:rFonts w:ascii="Consolas" w:hAnsi="Consolas"/>
          <w:color w:val="FF0000"/>
          <w:sz w:val="23"/>
          <w:szCs w:val="23"/>
        </w:rPr>
        <w:t> alt</w:t>
      </w:r>
      <w:r>
        <w:rPr>
          <w:rStyle w:val="attributevaluecolor"/>
          <w:rFonts w:ascii="Consolas" w:hAnsi="Consolas"/>
          <w:color w:val="0000CD"/>
          <w:sz w:val="23"/>
          <w:szCs w:val="23"/>
        </w:rPr>
        <w:t>="Flowers in Chania"</w:t>
      </w:r>
      <w:r>
        <w:rPr>
          <w:rStyle w:val="tagcolor"/>
          <w:rFonts w:ascii="Consolas" w:hAnsi="Consolas"/>
          <w:color w:val="0000CD"/>
          <w:sz w:val="23"/>
          <w:szCs w:val="23"/>
        </w:rPr>
        <w:t>&gt;</w:t>
      </w:r>
    </w:p>
    <w:p w:rsidR="00491572" w:rsidRDefault="00491572" w:rsidP="00491572">
      <w:pPr>
        <w:shd w:val="clear" w:color="auto" w:fill="E7E9EB"/>
        <w:rPr>
          <w:rFonts w:ascii="Verdana" w:hAnsi="Verdana"/>
          <w:color w:val="000000"/>
          <w:sz w:val="23"/>
          <w:szCs w:val="23"/>
        </w:rPr>
      </w:pPr>
      <w:hyperlink r:id="rId71" w:tgtFrame="_blank" w:history="1">
        <w:r>
          <w:rPr>
            <w:rStyle w:val="Hyperlink"/>
            <w:rFonts w:ascii="Arial" w:hAnsi="Arial" w:cs="Arial"/>
            <w:color w:val="FFFFFF"/>
            <w:sz w:val="26"/>
            <w:szCs w:val="26"/>
            <w:bdr w:val="none" w:sz="0" w:space="0" w:color="auto" w:frame="1"/>
            <w:shd w:val="clear" w:color="auto" w:fill="4CAF50"/>
          </w:rPr>
          <w:t>Try it Yourself »</w:t>
        </w:r>
      </w:hyperlink>
    </w:p>
    <w:p w:rsidR="00491572" w:rsidRDefault="00491572" w:rsidP="0049157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a browser cannot find an image, it will display the value of the </w:t>
      </w:r>
      <w:r>
        <w:rPr>
          <w:rStyle w:val="HTMLCode"/>
          <w:rFonts w:ascii="Consolas" w:hAnsi="Consolas"/>
          <w:color w:val="DC143C"/>
        </w:rPr>
        <w:t>alt</w:t>
      </w:r>
      <w:r>
        <w:rPr>
          <w:rFonts w:ascii="Verdana" w:hAnsi="Verdana"/>
          <w:color w:val="000000"/>
          <w:sz w:val="23"/>
          <w:szCs w:val="23"/>
        </w:rPr>
        <w:t> attribute:</w:t>
      </w:r>
    </w:p>
    <w:p w:rsidR="00977DBE" w:rsidRDefault="00977DBE" w:rsidP="00977DBE">
      <w:pPr>
        <w:pStyle w:val="Heading3"/>
        <w:shd w:val="clear" w:color="auto" w:fill="E7E9EB"/>
        <w:spacing w:before="150" w:after="150"/>
        <w:rPr>
          <w:rFonts w:ascii="Segoe UI" w:hAnsi="Segoe UI" w:cs="Segoe UI"/>
          <w:b w:val="0"/>
          <w:bCs w:val="0"/>
          <w:color w:val="000000"/>
          <w:sz w:val="36"/>
          <w:szCs w:val="36"/>
        </w:rPr>
      </w:pPr>
      <w:bookmarkStart w:id="180" w:name="_Toc129779748"/>
      <w:r>
        <w:rPr>
          <w:rFonts w:ascii="Segoe UI" w:hAnsi="Segoe UI" w:cs="Segoe UI"/>
          <w:b w:val="0"/>
          <w:bCs w:val="0"/>
          <w:color w:val="000000"/>
          <w:sz w:val="36"/>
          <w:szCs w:val="36"/>
        </w:rPr>
        <w:t>Example</w:t>
      </w:r>
      <w:bookmarkEnd w:id="180"/>
    </w:p>
    <w:p w:rsidR="00491572" w:rsidRDefault="00491572" w:rsidP="00491572">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img</w:t>
      </w:r>
      <w:r>
        <w:rPr>
          <w:rStyle w:val="attributecolor"/>
          <w:rFonts w:ascii="Consolas" w:hAnsi="Consolas"/>
          <w:color w:val="FF0000"/>
          <w:sz w:val="23"/>
          <w:szCs w:val="23"/>
        </w:rPr>
        <w:t> src</w:t>
      </w:r>
      <w:r>
        <w:rPr>
          <w:rStyle w:val="attributevaluecolor"/>
          <w:rFonts w:ascii="Consolas" w:hAnsi="Consolas"/>
          <w:color w:val="0000CD"/>
          <w:sz w:val="23"/>
          <w:szCs w:val="23"/>
        </w:rPr>
        <w:t>="wrongname.gif"</w:t>
      </w:r>
      <w:r>
        <w:rPr>
          <w:rStyle w:val="attributecolor"/>
          <w:rFonts w:ascii="Consolas" w:hAnsi="Consolas"/>
          <w:color w:val="FF0000"/>
          <w:sz w:val="23"/>
          <w:szCs w:val="23"/>
        </w:rPr>
        <w:t> alt</w:t>
      </w:r>
      <w:r>
        <w:rPr>
          <w:rStyle w:val="attributevaluecolor"/>
          <w:rFonts w:ascii="Consolas" w:hAnsi="Consolas"/>
          <w:color w:val="0000CD"/>
          <w:sz w:val="23"/>
          <w:szCs w:val="23"/>
        </w:rPr>
        <w:t>="Flowers in Chania"</w:t>
      </w:r>
      <w:r>
        <w:rPr>
          <w:rStyle w:val="tagcolor"/>
          <w:rFonts w:ascii="Consolas" w:hAnsi="Consolas"/>
          <w:color w:val="0000CD"/>
          <w:sz w:val="23"/>
          <w:szCs w:val="23"/>
        </w:rPr>
        <w:t>&gt;</w:t>
      </w:r>
    </w:p>
    <w:p w:rsidR="00491572" w:rsidRDefault="00491572" w:rsidP="00491572">
      <w:pPr>
        <w:shd w:val="clear" w:color="auto" w:fill="E7E9EB"/>
        <w:rPr>
          <w:rFonts w:ascii="Verdana" w:hAnsi="Verdana"/>
          <w:color w:val="000000"/>
          <w:sz w:val="23"/>
          <w:szCs w:val="23"/>
        </w:rPr>
      </w:pPr>
      <w:hyperlink r:id="rId72" w:tgtFrame="_blank" w:history="1">
        <w:r>
          <w:rPr>
            <w:rStyle w:val="Hyperlink"/>
            <w:rFonts w:ascii="Arial" w:hAnsi="Arial" w:cs="Arial"/>
            <w:color w:val="FFFFFF"/>
            <w:sz w:val="26"/>
            <w:szCs w:val="26"/>
            <w:bdr w:val="none" w:sz="0" w:space="0" w:color="auto" w:frame="1"/>
            <w:shd w:val="clear" w:color="auto" w:fill="4CAF50"/>
          </w:rPr>
          <w:t>Try it Yourself »</w:t>
        </w:r>
      </w:hyperlink>
    </w:p>
    <w:p w:rsidR="00977DBE" w:rsidRPr="00491572" w:rsidRDefault="00491572" w:rsidP="00491572">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Tip:</w:t>
      </w:r>
      <w:r>
        <w:rPr>
          <w:rFonts w:ascii="Verdana" w:hAnsi="Verdana"/>
          <w:color w:val="000000"/>
          <w:sz w:val="23"/>
          <w:szCs w:val="23"/>
        </w:rPr>
        <w:t> A screen reader is a software program that reads the HTML code, and allows the user to "listen" to the content. Screen readers are useful for people who are visually impaired or learning disabled.</w:t>
      </w:r>
      <w:r w:rsidR="00F13E67">
        <w:pict>
          <v:rect id="_x0000_i1093" style="width:0;height:0" o:hralign="center" o:hrstd="t" o:hrnoshade="t" o:hr="t" fillcolor="black" stroked="f"/>
        </w:pict>
      </w:r>
    </w:p>
    <w:p w:rsidR="00491572" w:rsidRDefault="00491572" w:rsidP="00491572">
      <w:pPr>
        <w:pStyle w:val="Heading2"/>
        <w:shd w:val="clear" w:color="auto" w:fill="FFFFFF"/>
        <w:spacing w:before="150" w:beforeAutospacing="0" w:after="150" w:afterAutospacing="0"/>
        <w:rPr>
          <w:rFonts w:ascii="Segoe UI" w:hAnsi="Segoe UI" w:cs="Segoe UI"/>
          <w:b w:val="0"/>
          <w:bCs w:val="0"/>
          <w:color w:val="000000"/>
          <w:sz w:val="48"/>
          <w:szCs w:val="48"/>
        </w:rPr>
      </w:pPr>
      <w:bookmarkStart w:id="181" w:name="_Toc129779749"/>
      <w:r>
        <w:rPr>
          <w:rFonts w:ascii="Segoe UI" w:hAnsi="Segoe UI" w:cs="Segoe UI"/>
          <w:b w:val="0"/>
          <w:bCs w:val="0"/>
          <w:color w:val="000000"/>
          <w:sz w:val="48"/>
          <w:szCs w:val="48"/>
        </w:rPr>
        <w:t>Image Size - Width and Height</w:t>
      </w:r>
      <w:bookmarkEnd w:id="181"/>
    </w:p>
    <w:p w:rsidR="00491572" w:rsidRDefault="00491572" w:rsidP="0049157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use the </w:t>
      </w:r>
      <w:r>
        <w:rPr>
          <w:rStyle w:val="HTMLCode"/>
          <w:rFonts w:ascii="Consolas" w:eastAsiaTheme="majorEastAsia" w:hAnsi="Consolas"/>
          <w:color w:val="DC143C"/>
        </w:rPr>
        <w:t>style</w:t>
      </w:r>
      <w:r>
        <w:rPr>
          <w:rFonts w:ascii="Verdana" w:hAnsi="Verdana"/>
          <w:color w:val="000000"/>
          <w:sz w:val="23"/>
          <w:szCs w:val="23"/>
        </w:rPr>
        <w:t> attribute to specify the width and height of an image.</w:t>
      </w:r>
    </w:p>
    <w:p w:rsidR="00491572" w:rsidRDefault="00491572" w:rsidP="00491572">
      <w:pPr>
        <w:pStyle w:val="Heading3"/>
        <w:shd w:val="clear" w:color="auto" w:fill="E7E9EB"/>
        <w:spacing w:before="150" w:after="150"/>
        <w:rPr>
          <w:rFonts w:ascii="Segoe UI" w:hAnsi="Segoe UI" w:cs="Segoe UI"/>
          <w:b w:val="0"/>
          <w:bCs w:val="0"/>
          <w:color w:val="000000"/>
          <w:sz w:val="36"/>
          <w:szCs w:val="36"/>
        </w:rPr>
      </w:pPr>
      <w:bookmarkStart w:id="182" w:name="_Toc129779750"/>
      <w:r>
        <w:rPr>
          <w:rFonts w:ascii="Segoe UI" w:hAnsi="Segoe UI" w:cs="Segoe UI"/>
          <w:b w:val="0"/>
          <w:bCs w:val="0"/>
          <w:color w:val="000000"/>
          <w:sz w:val="36"/>
          <w:szCs w:val="36"/>
        </w:rPr>
        <w:t>Example</w:t>
      </w:r>
      <w:bookmarkEnd w:id="182"/>
    </w:p>
    <w:p w:rsidR="00491572" w:rsidRDefault="00491572" w:rsidP="00491572">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img</w:t>
      </w:r>
      <w:r>
        <w:rPr>
          <w:rStyle w:val="attributecolor"/>
          <w:rFonts w:ascii="Consolas" w:hAnsi="Consolas"/>
          <w:color w:val="FF0000"/>
          <w:sz w:val="23"/>
          <w:szCs w:val="23"/>
        </w:rPr>
        <w:t> src</w:t>
      </w:r>
      <w:r>
        <w:rPr>
          <w:rStyle w:val="attributevaluecolor"/>
          <w:rFonts w:ascii="Consolas" w:hAnsi="Consolas"/>
          <w:color w:val="0000CD"/>
          <w:sz w:val="23"/>
          <w:szCs w:val="23"/>
        </w:rPr>
        <w:t>="img_girl.jpg"</w:t>
      </w:r>
      <w:r>
        <w:rPr>
          <w:rStyle w:val="attributecolor"/>
          <w:rFonts w:ascii="Consolas" w:hAnsi="Consolas"/>
          <w:color w:val="FF0000"/>
          <w:sz w:val="23"/>
          <w:szCs w:val="23"/>
        </w:rPr>
        <w:t> alt</w:t>
      </w:r>
      <w:r>
        <w:rPr>
          <w:rStyle w:val="attributevaluecolor"/>
          <w:rFonts w:ascii="Consolas" w:hAnsi="Consolas"/>
          <w:color w:val="0000CD"/>
          <w:sz w:val="23"/>
          <w:szCs w:val="23"/>
        </w:rPr>
        <w:t>="Girl in a jacket"</w:t>
      </w:r>
      <w:r>
        <w:rPr>
          <w:rStyle w:val="attributecolor"/>
          <w:rFonts w:ascii="Consolas" w:hAnsi="Consolas"/>
          <w:color w:val="FF0000"/>
          <w:sz w:val="23"/>
          <w:szCs w:val="23"/>
        </w:rPr>
        <w:t> style</w:t>
      </w:r>
      <w:r>
        <w:rPr>
          <w:rStyle w:val="attributevaluecolor"/>
          <w:rFonts w:ascii="Consolas" w:hAnsi="Consolas"/>
          <w:color w:val="0000CD"/>
          <w:sz w:val="23"/>
          <w:szCs w:val="23"/>
        </w:rPr>
        <w:t>="width:500px;height:600px;"</w:t>
      </w:r>
      <w:r>
        <w:rPr>
          <w:rStyle w:val="tagcolor"/>
          <w:rFonts w:ascii="Consolas" w:hAnsi="Consolas"/>
          <w:color w:val="0000CD"/>
          <w:sz w:val="23"/>
          <w:szCs w:val="23"/>
        </w:rPr>
        <w:t>&gt;</w:t>
      </w:r>
    </w:p>
    <w:p w:rsidR="00491572" w:rsidRDefault="00491572" w:rsidP="00491572">
      <w:pPr>
        <w:shd w:val="clear" w:color="auto" w:fill="E7E9EB"/>
        <w:rPr>
          <w:rFonts w:ascii="Verdana" w:hAnsi="Verdana"/>
          <w:color w:val="000000"/>
          <w:sz w:val="23"/>
          <w:szCs w:val="23"/>
        </w:rPr>
      </w:pPr>
      <w:hyperlink r:id="rId73" w:tgtFrame="_blank" w:history="1">
        <w:r>
          <w:rPr>
            <w:rStyle w:val="Hyperlink"/>
            <w:rFonts w:ascii="Arial" w:hAnsi="Arial" w:cs="Arial"/>
            <w:color w:val="FFFFFF"/>
            <w:sz w:val="26"/>
            <w:szCs w:val="26"/>
            <w:bdr w:val="none" w:sz="0" w:space="0" w:color="auto" w:frame="1"/>
            <w:shd w:val="clear" w:color="auto" w:fill="4CAF50"/>
          </w:rPr>
          <w:t>Try it Yourself »</w:t>
        </w:r>
      </w:hyperlink>
    </w:p>
    <w:p w:rsidR="00491572" w:rsidRDefault="00491572" w:rsidP="0049157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Alternatively, you can use the </w:t>
      </w:r>
      <w:r>
        <w:rPr>
          <w:rStyle w:val="HTMLCode"/>
          <w:rFonts w:ascii="Consolas" w:eastAsiaTheme="majorEastAsia" w:hAnsi="Consolas"/>
          <w:color w:val="DC143C"/>
        </w:rPr>
        <w:t>width</w:t>
      </w:r>
      <w:r>
        <w:rPr>
          <w:rFonts w:ascii="Verdana" w:hAnsi="Verdana"/>
          <w:color w:val="000000"/>
          <w:sz w:val="23"/>
          <w:szCs w:val="23"/>
        </w:rPr>
        <w:t> and </w:t>
      </w:r>
      <w:r>
        <w:rPr>
          <w:rStyle w:val="HTMLCode"/>
          <w:rFonts w:ascii="Consolas" w:eastAsiaTheme="majorEastAsia" w:hAnsi="Consolas"/>
          <w:color w:val="DC143C"/>
        </w:rPr>
        <w:t>height</w:t>
      </w:r>
      <w:r>
        <w:rPr>
          <w:rFonts w:ascii="Verdana" w:hAnsi="Verdana"/>
          <w:color w:val="000000"/>
          <w:sz w:val="23"/>
          <w:szCs w:val="23"/>
        </w:rPr>
        <w:t> attributes:</w:t>
      </w:r>
    </w:p>
    <w:p w:rsidR="00491572" w:rsidRDefault="00491572" w:rsidP="00491572">
      <w:pPr>
        <w:pStyle w:val="Heading3"/>
        <w:shd w:val="clear" w:color="auto" w:fill="E7E9EB"/>
        <w:spacing w:before="150" w:after="150"/>
        <w:rPr>
          <w:rFonts w:ascii="Segoe UI" w:hAnsi="Segoe UI" w:cs="Segoe UI"/>
          <w:b w:val="0"/>
          <w:bCs w:val="0"/>
          <w:color w:val="000000"/>
          <w:sz w:val="36"/>
          <w:szCs w:val="36"/>
        </w:rPr>
      </w:pPr>
      <w:bookmarkStart w:id="183" w:name="_Toc129779751"/>
      <w:r>
        <w:rPr>
          <w:rFonts w:ascii="Segoe UI" w:hAnsi="Segoe UI" w:cs="Segoe UI"/>
          <w:b w:val="0"/>
          <w:bCs w:val="0"/>
          <w:color w:val="000000"/>
          <w:sz w:val="36"/>
          <w:szCs w:val="36"/>
        </w:rPr>
        <w:t>Example</w:t>
      </w:r>
      <w:bookmarkEnd w:id="183"/>
    </w:p>
    <w:p w:rsidR="00491572" w:rsidRDefault="00491572" w:rsidP="00491572">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img</w:t>
      </w:r>
      <w:r>
        <w:rPr>
          <w:rStyle w:val="attributecolor"/>
          <w:rFonts w:ascii="Consolas" w:hAnsi="Consolas"/>
          <w:color w:val="FF0000"/>
          <w:sz w:val="23"/>
          <w:szCs w:val="23"/>
        </w:rPr>
        <w:t> src</w:t>
      </w:r>
      <w:r>
        <w:rPr>
          <w:rStyle w:val="attributevaluecolor"/>
          <w:rFonts w:ascii="Consolas" w:hAnsi="Consolas"/>
          <w:color w:val="0000CD"/>
          <w:sz w:val="23"/>
          <w:szCs w:val="23"/>
        </w:rPr>
        <w:t>="img_girl.jpg"</w:t>
      </w:r>
      <w:r>
        <w:rPr>
          <w:rStyle w:val="attributecolor"/>
          <w:rFonts w:ascii="Consolas" w:hAnsi="Consolas"/>
          <w:color w:val="FF0000"/>
          <w:sz w:val="23"/>
          <w:szCs w:val="23"/>
        </w:rPr>
        <w:t> alt</w:t>
      </w:r>
      <w:r>
        <w:rPr>
          <w:rStyle w:val="attributevaluecolor"/>
          <w:rFonts w:ascii="Consolas" w:hAnsi="Consolas"/>
          <w:color w:val="0000CD"/>
          <w:sz w:val="23"/>
          <w:szCs w:val="23"/>
        </w:rPr>
        <w:t>="Girl in a jacket"</w:t>
      </w:r>
      <w:r>
        <w:rPr>
          <w:rStyle w:val="attributecolor"/>
          <w:rFonts w:ascii="Consolas" w:hAnsi="Consolas"/>
          <w:color w:val="FF0000"/>
          <w:sz w:val="23"/>
          <w:szCs w:val="23"/>
        </w:rPr>
        <w:t> width</w:t>
      </w:r>
      <w:r>
        <w:rPr>
          <w:rStyle w:val="attributevaluecolor"/>
          <w:rFonts w:ascii="Consolas" w:hAnsi="Consolas"/>
          <w:color w:val="0000CD"/>
          <w:sz w:val="23"/>
          <w:szCs w:val="23"/>
        </w:rPr>
        <w:t>="500"</w:t>
      </w:r>
      <w:r>
        <w:rPr>
          <w:rStyle w:val="attributecolor"/>
          <w:rFonts w:ascii="Consolas" w:hAnsi="Consolas"/>
          <w:color w:val="FF0000"/>
          <w:sz w:val="23"/>
          <w:szCs w:val="23"/>
        </w:rPr>
        <w:t> height</w:t>
      </w:r>
      <w:r>
        <w:rPr>
          <w:rStyle w:val="attributevaluecolor"/>
          <w:rFonts w:ascii="Consolas" w:hAnsi="Consolas"/>
          <w:color w:val="0000CD"/>
          <w:sz w:val="23"/>
          <w:szCs w:val="23"/>
        </w:rPr>
        <w:t>="600"</w:t>
      </w:r>
      <w:r>
        <w:rPr>
          <w:rStyle w:val="tagcolor"/>
          <w:rFonts w:ascii="Consolas" w:hAnsi="Consolas"/>
          <w:color w:val="0000CD"/>
          <w:sz w:val="23"/>
          <w:szCs w:val="23"/>
        </w:rPr>
        <w:t>&gt;</w:t>
      </w:r>
    </w:p>
    <w:p w:rsidR="00491572" w:rsidRDefault="00491572" w:rsidP="00491572">
      <w:pPr>
        <w:shd w:val="clear" w:color="auto" w:fill="E7E9EB"/>
        <w:rPr>
          <w:rFonts w:ascii="Verdana" w:hAnsi="Verdana"/>
          <w:color w:val="000000"/>
          <w:sz w:val="23"/>
          <w:szCs w:val="23"/>
        </w:rPr>
      </w:pPr>
      <w:hyperlink r:id="rId74" w:tgtFrame="_blank" w:history="1">
        <w:r>
          <w:rPr>
            <w:rStyle w:val="Hyperlink"/>
            <w:rFonts w:ascii="Arial" w:hAnsi="Arial" w:cs="Arial"/>
            <w:color w:val="FFFFFF"/>
            <w:sz w:val="26"/>
            <w:szCs w:val="26"/>
            <w:bdr w:val="none" w:sz="0" w:space="0" w:color="auto" w:frame="1"/>
            <w:shd w:val="clear" w:color="auto" w:fill="4CAF50"/>
          </w:rPr>
          <w:t>Try it Yourself »</w:t>
        </w:r>
      </w:hyperlink>
    </w:p>
    <w:p w:rsidR="00491572" w:rsidRDefault="00491572" w:rsidP="0049157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rPr>
        <w:t>width</w:t>
      </w:r>
      <w:r>
        <w:rPr>
          <w:rFonts w:ascii="Verdana" w:hAnsi="Verdana"/>
          <w:color w:val="000000"/>
          <w:sz w:val="23"/>
          <w:szCs w:val="23"/>
        </w:rPr>
        <w:t> and </w:t>
      </w:r>
      <w:r>
        <w:rPr>
          <w:rStyle w:val="HTMLCode"/>
          <w:rFonts w:ascii="Consolas" w:eastAsiaTheme="majorEastAsia" w:hAnsi="Consolas"/>
          <w:color w:val="DC143C"/>
        </w:rPr>
        <w:t>height</w:t>
      </w:r>
      <w:r>
        <w:rPr>
          <w:rFonts w:ascii="Verdana" w:hAnsi="Verdana"/>
          <w:color w:val="000000"/>
          <w:sz w:val="23"/>
          <w:szCs w:val="23"/>
        </w:rPr>
        <w:t> attributes always define the width and height of the image in pixels.</w:t>
      </w:r>
    </w:p>
    <w:p w:rsidR="00491572" w:rsidRDefault="00491572" w:rsidP="00491572">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Always specify the width and height of an image. If width and height are not specified, the web page might flicker while the image loads.</w:t>
      </w:r>
    </w:p>
    <w:p w:rsidR="00491572" w:rsidRDefault="00491572" w:rsidP="00491572">
      <w:pPr>
        <w:spacing w:before="300" w:after="300"/>
        <w:rPr>
          <w:rFonts w:ascii="Times New Roman" w:hAnsi="Times New Roman"/>
          <w:sz w:val="24"/>
          <w:szCs w:val="24"/>
        </w:rPr>
      </w:pPr>
      <w:r>
        <w:pict>
          <v:rect id="_x0000_i1204" style="width:0;height:0" o:hralign="center" o:hrstd="t" o:hrnoshade="t" o:hr="t" fillcolor="black" stroked="f"/>
        </w:pict>
      </w:r>
    </w:p>
    <w:p w:rsidR="00491572" w:rsidRDefault="00491572" w:rsidP="00491572">
      <w:pPr>
        <w:pStyle w:val="Heading2"/>
        <w:shd w:val="clear" w:color="auto" w:fill="FFFFFF"/>
        <w:spacing w:before="150" w:beforeAutospacing="0" w:after="150" w:afterAutospacing="0"/>
        <w:rPr>
          <w:rFonts w:ascii="Segoe UI" w:hAnsi="Segoe UI" w:cs="Segoe UI"/>
          <w:b w:val="0"/>
          <w:bCs w:val="0"/>
          <w:color w:val="000000"/>
          <w:sz w:val="48"/>
          <w:szCs w:val="48"/>
        </w:rPr>
      </w:pPr>
      <w:bookmarkStart w:id="184" w:name="_Toc129779752"/>
      <w:r>
        <w:rPr>
          <w:rFonts w:ascii="Segoe UI" w:hAnsi="Segoe UI" w:cs="Segoe UI"/>
          <w:b w:val="0"/>
          <w:bCs w:val="0"/>
          <w:color w:val="000000"/>
          <w:sz w:val="48"/>
          <w:szCs w:val="48"/>
        </w:rPr>
        <w:t>Width and Height, or Style?</w:t>
      </w:r>
      <w:bookmarkEnd w:id="184"/>
    </w:p>
    <w:p w:rsidR="00491572" w:rsidRDefault="00491572" w:rsidP="0049157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rPr>
        <w:t>width</w:t>
      </w:r>
      <w:r>
        <w:rPr>
          <w:rFonts w:ascii="Verdana" w:hAnsi="Verdana"/>
          <w:color w:val="000000"/>
          <w:sz w:val="23"/>
          <w:szCs w:val="23"/>
        </w:rPr>
        <w:t>, </w:t>
      </w:r>
      <w:r>
        <w:rPr>
          <w:rStyle w:val="HTMLCode"/>
          <w:rFonts w:ascii="Consolas" w:eastAsiaTheme="majorEastAsia" w:hAnsi="Consolas"/>
          <w:color w:val="DC143C"/>
        </w:rPr>
        <w:t>height</w:t>
      </w:r>
      <w:r>
        <w:rPr>
          <w:rFonts w:ascii="Verdana" w:hAnsi="Verdana"/>
          <w:color w:val="000000"/>
          <w:sz w:val="23"/>
          <w:szCs w:val="23"/>
        </w:rPr>
        <w:t>, and </w:t>
      </w:r>
      <w:r>
        <w:rPr>
          <w:rStyle w:val="HTMLCode"/>
          <w:rFonts w:ascii="Consolas" w:eastAsiaTheme="majorEastAsia" w:hAnsi="Consolas"/>
          <w:color w:val="DC143C"/>
        </w:rPr>
        <w:t>style</w:t>
      </w:r>
      <w:r>
        <w:rPr>
          <w:rFonts w:ascii="Verdana" w:hAnsi="Verdana"/>
          <w:color w:val="000000"/>
          <w:sz w:val="23"/>
          <w:szCs w:val="23"/>
        </w:rPr>
        <w:t> attributes are all valid in HTML.</w:t>
      </w:r>
    </w:p>
    <w:p w:rsidR="00491572" w:rsidRDefault="00491572" w:rsidP="0049157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However, we suggest using the </w:t>
      </w:r>
      <w:r>
        <w:rPr>
          <w:rStyle w:val="HTMLCode"/>
          <w:rFonts w:ascii="Consolas" w:eastAsiaTheme="majorEastAsia" w:hAnsi="Consolas"/>
          <w:color w:val="DC143C"/>
        </w:rPr>
        <w:t>style</w:t>
      </w:r>
      <w:r>
        <w:rPr>
          <w:rFonts w:ascii="Verdana" w:hAnsi="Verdana"/>
          <w:color w:val="000000"/>
          <w:sz w:val="23"/>
          <w:szCs w:val="23"/>
        </w:rPr>
        <w:t> attribute. It prevents styles sheets from changing the size of images:</w:t>
      </w:r>
    </w:p>
    <w:p w:rsidR="00491572" w:rsidRDefault="00491572" w:rsidP="00491572">
      <w:pPr>
        <w:pStyle w:val="Heading3"/>
        <w:shd w:val="clear" w:color="auto" w:fill="E7E9EB"/>
        <w:spacing w:before="150" w:after="150"/>
        <w:rPr>
          <w:rFonts w:ascii="Segoe UI" w:hAnsi="Segoe UI" w:cs="Segoe UI"/>
          <w:b w:val="0"/>
          <w:bCs w:val="0"/>
          <w:color w:val="000000"/>
          <w:sz w:val="36"/>
          <w:szCs w:val="36"/>
        </w:rPr>
      </w:pPr>
      <w:bookmarkStart w:id="185" w:name="_Toc129779753"/>
      <w:r>
        <w:rPr>
          <w:rFonts w:ascii="Segoe UI" w:hAnsi="Segoe UI" w:cs="Segoe UI"/>
          <w:b w:val="0"/>
          <w:bCs w:val="0"/>
          <w:color w:val="000000"/>
          <w:sz w:val="36"/>
          <w:szCs w:val="36"/>
        </w:rPr>
        <w:t>Example</w:t>
      </w:r>
      <w:bookmarkEnd w:id="185"/>
    </w:p>
    <w:p w:rsidR="00491572" w:rsidRDefault="00491572" w:rsidP="00491572">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!DOCTYPE</w:t>
      </w:r>
      <w:r>
        <w:rPr>
          <w:rStyle w:val="attributecolor"/>
          <w:rFonts w:ascii="Consolas" w:hAnsi="Consolas"/>
          <w:color w:val="FF0000"/>
          <w:sz w:val="23"/>
          <w:szCs w:val="23"/>
        </w:rPr>
        <w:t> 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style</w:t>
      </w:r>
      <w:r>
        <w:rPr>
          <w:rStyle w:val="tagcolor"/>
          <w:rFonts w:ascii="Consolas" w:hAnsi="Consolas"/>
          <w:color w:val="0000CD"/>
          <w:sz w:val="23"/>
          <w:szCs w:val="23"/>
        </w:rPr>
        <w:t>&gt;</w:t>
      </w:r>
      <w:r>
        <w:rPr>
          <w:rFonts w:ascii="Consolas" w:hAnsi="Consolas"/>
          <w:color w:val="A52A2A"/>
          <w:sz w:val="23"/>
          <w:szCs w:val="23"/>
        </w:rPr>
        <w:br/>
      </w:r>
      <w:r>
        <w:rPr>
          <w:rStyle w:val="cssselectorcolor"/>
          <w:rFonts w:ascii="Consolas" w:hAnsi="Consolas"/>
          <w:color w:val="A52A2A"/>
          <w:sz w:val="23"/>
          <w:szCs w:val="23"/>
        </w:rPr>
        <w:t>img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width</w:t>
      </w:r>
      <w:r>
        <w:rPr>
          <w:rStyle w:val="cssdelimitercolor"/>
          <w:rFonts w:ascii="Consolas" w:hAnsi="Consolas"/>
          <w:color w:val="000000"/>
          <w:sz w:val="23"/>
          <w:szCs w:val="23"/>
        </w:rPr>
        <w:t>:</w:t>
      </w:r>
      <w:r>
        <w:rPr>
          <w:rStyle w:val="csspropertyvaluecolor"/>
          <w:rFonts w:ascii="Consolas" w:hAnsi="Consolas"/>
          <w:color w:val="0000CD"/>
          <w:sz w:val="23"/>
          <w:szCs w:val="23"/>
        </w:rPr>
        <w:t> 100%</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r>
        <w:rPr>
          <w:rFonts w:ascii="Consolas" w:hAnsi="Consolas"/>
          <w:color w:val="A52A2A"/>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/style</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img</w:t>
      </w:r>
      <w:r>
        <w:rPr>
          <w:rStyle w:val="attributecolor"/>
          <w:rFonts w:ascii="Consolas" w:hAnsi="Consolas"/>
          <w:color w:val="FF0000"/>
          <w:sz w:val="23"/>
          <w:szCs w:val="23"/>
        </w:rPr>
        <w:t> src</w:t>
      </w:r>
      <w:r>
        <w:rPr>
          <w:rStyle w:val="attributevaluecolor"/>
          <w:rFonts w:ascii="Consolas" w:hAnsi="Consolas"/>
          <w:color w:val="0000CD"/>
          <w:sz w:val="23"/>
          <w:szCs w:val="23"/>
        </w:rPr>
        <w:t>="html5.gif"</w:t>
      </w:r>
      <w:r>
        <w:rPr>
          <w:rStyle w:val="attributecolor"/>
          <w:rFonts w:ascii="Consolas" w:hAnsi="Consolas"/>
          <w:color w:val="FF0000"/>
          <w:sz w:val="23"/>
          <w:szCs w:val="23"/>
        </w:rPr>
        <w:t> alt</w:t>
      </w:r>
      <w:r>
        <w:rPr>
          <w:rStyle w:val="attributevaluecolor"/>
          <w:rFonts w:ascii="Consolas" w:hAnsi="Consolas"/>
          <w:color w:val="0000CD"/>
          <w:sz w:val="23"/>
          <w:szCs w:val="23"/>
        </w:rPr>
        <w:t>="HTML5 Icon"</w:t>
      </w:r>
      <w:r>
        <w:rPr>
          <w:rStyle w:val="attributecolor"/>
          <w:rFonts w:ascii="Consolas" w:hAnsi="Consolas"/>
          <w:color w:val="FF0000"/>
          <w:sz w:val="23"/>
          <w:szCs w:val="23"/>
        </w:rPr>
        <w:t> width</w:t>
      </w:r>
      <w:r>
        <w:rPr>
          <w:rStyle w:val="attributevaluecolor"/>
          <w:rFonts w:ascii="Consolas" w:hAnsi="Consolas"/>
          <w:color w:val="0000CD"/>
          <w:sz w:val="23"/>
          <w:szCs w:val="23"/>
        </w:rPr>
        <w:t>="128"</w:t>
      </w:r>
      <w:r>
        <w:rPr>
          <w:rStyle w:val="attributecolor"/>
          <w:rFonts w:ascii="Consolas" w:hAnsi="Consolas"/>
          <w:color w:val="FF0000"/>
          <w:sz w:val="23"/>
          <w:szCs w:val="23"/>
        </w:rPr>
        <w:t> height</w:t>
      </w:r>
      <w:r>
        <w:rPr>
          <w:rStyle w:val="attributevaluecolor"/>
          <w:rFonts w:ascii="Consolas" w:hAnsi="Consolas"/>
          <w:color w:val="0000CD"/>
          <w:sz w:val="23"/>
          <w:szCs w:val="23"/>
        </w:rPr>
        <w:t>="128"</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img</w:t>
      </w:r>
      <w:r>
        <w:rPr>
          <w:rStyle w:val="attributecolor"/>
          <w:rFonts w:ascii="Consolas" w:hAnsi="Consolas"/>
          <w:color w:val="FF0000"/>
          <w:sz w:val="23"/>
          <w:szCs w:val="23"/>
        </w:rPr>
        <w:t> src</w:t>
      </w:r>
      <w:r>
        <w:rPr>
          <w:rStyle w:val="attributevaluecolor"/>
          <w:rFonts w:ascii="Consolas" w:hAnsi="Consolas"/>
          <w:color w:val="0000CD"/>
          <w:sz w:val="23"/>
          <w:szCs w:val="23"/>
        </w:rPr>
        <w:t>="html5.gif"</w:t>
      </w:r>
      <w:r>
        <w:rPr>
          <w:rStyle w:val="attributecolor"/>
          <w:rFonts w:ascii="Consolas" w:hAnsi="Consolas"/>
          <w:color w:val="FF0000"/>
          <w:sz w:val="23"/>
          <w:szCs w:val="23"/>
        </w:rPr>
        <w:t> alt</w:t>
      </w:r>
      <w:r>
        <w:rPr>
          <w:rStyle w:val="attributevaluecolor"/>
          <w:rFonts w:ascii="Consolas" w:hAnsi="Consolas"/>
          <w:color w:val="0000CD"/>
          <w:sz w:val="23"/>
          <w:szCs w:val="23"/>
        </w:rPr>
        <w:t>="HTML5 Icon"</w:t>
      </w:r>
      <w:r>
        <w:rPr>
          <w:rStyle w:val="attributecolor"/>
          <w:rFonts w:ascii="Consolas" w:hAnsi="Consolas"/>
          <w:color w:val="FF0000"/>
          <w:sz w:val="23"/>
          <w:szCs w:val="23"/>
        </w:rPr>
        <w:t> style</w:t>
      </w:r>
      <w:r>
        <w:rPr>
          <w:rStyle w:val="attributevaluecolor"/>
          <w:rFonts w:ascii="Consolas" w:hAnsi="Consolas"/>
          <w:color w:val="0000CD"/>
          <w:sz w:val="23"/>
          <w:szCs w:val="23"/>
        </w:rPr>
        <w:t>="width:128px;height:128px;"</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rsidR="00491572" w:rsidRDefault="00491572" w:rsidP="00491572">
      <w:pPr>
        <w:shd w:val="clear" w:color="auto" w:fill="E7E9EB"/>
        <w:rPr>
          <w:rFonts w:ascii="Verdana" w:hAnsi="Verdana"/>
          <w:color w:val="000000"/>
          <w:sz w:val="23"/>
          <w:szCs w:val="23"/>
        </w:rPr>
      </w:pPr>
      <w:hyperlink r:id="rId75" w:tgtFrame="_blank" w:history="1">
        <w:r>
          <w:rPr>
            <w:rStyle w:val="Hyperlink"/>
            <w:rFonts w:ascii="Arial" w:hAnsi="Arial" w:cs="Arial"/>
            <w:color w:val="FFFFFF"/>
            <w:sz w:val="26"/>
            <w:szCs w:val="26"/>
            <w:bdr w:val="none" w:sz="0" w:space="0" w:color="auto" w:frame="1"/>
            <w:shd w:val="clear" w:color="auto" w:fill="4CAF50"/>
          </w:rPr>
          <w:t>Try it Yourself »</w:t>
        </w:r>
      </w:hyperlink>
    </w:p>
    <w:p w:rsidR="00491572" w:rsidRDefault="00491572" w:rsidP="00491572">
      <w:pPr>
        <w:spacing w:before="300" w:after="300"/>
        <w:rPr>
          <w:rFonts w:ascii="Times New Roman" w:hAnsi="Times New Roman"/>
          <w:sz w:val="24"/>
          <w:szCs w:val="24"/>
        </w:rPr>
      </w:pPr>
      <w:r>
        <w:pict>
          <v:rect id="_x0000_i1205" style="width:0;height:0" o:hralign="center" o:hrstd="t" o:hrnoshade="t" o:hr="t" fillcolor="black" stroked="f"/>
        </w:pict>
      </w:r>
    </w:p>
    <w:p w:rsidR="00491572" w:rsidRDefault="00491572" w:rsidP="00491572">
      <w:pPr>
        <w:pStyle w:val="Heading2"/>
        <w:shd w:val="clear" w:color="auto" w:fill="FFFFFF"/>
        <w:spacing w:before="150" w:beforeAutospacing="0" w:after="150" w:afterAutospacing="0"/>
        <w:rPr>
          <w:rFonts w:ascii="Segoe UI" w:hAnsi="Segoe UI" w:cs="Segoe UI"/>
          <w:b w:val="0"/>
          <w:bCs w:val="0"/>
          <w:color w:val="000000"/>
          <w:sz w:val="48"/>
          <w:szCs w:val="48"/>
        </w:rPr>
      </w:pPr>
      <w:bookmarkStart w:id="186" w:name="_Toc129779754"/>
      <w:r>
        <w:rPr>
          <w:rFonts w:ascii="Segoe UI" w:hAnsi="Segoe UI" w:cs="Segoe UI"/>
          <w:b w:val="0"/>
          <w:bCs w:val="0"/>
          <w:color w:val="000000"/>
          <w:sz w:val="48"/>
          <w:szCs w:val="48"/>
        </w:rPr>
        <w:lastRenderedPageBreak/>
        <w:t>Images in Another Folder</w:t>
      </w:r>
      <w:bookmarkEnd w:id="186"/>
    </w:p>
    <w:p w:rsidR="00491572" w:rsidRDefault="00491572" w:rsidP="0049157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you have your images in a sub-folder, you must include the folder name in the </w:t>
      </w:r>
      <w:r>
        <w:rPr>
          <w:rStyle w:val="HTMLCode"/>
          <w:rFonts w:ascii="Consolas" w:eastAsiaTheme="majorEastAsia" w:hAnsi="Consolas"/>
          <w:color w:val="DC143C"/>
        </w:rPr>
        <w:t>src</w:t>
      </w:r>
      <w:r>
        <w:rPr>
          <w:rFonts w:ascii="Verdana" w:hAnsi="Verdana"/>
          <w:color w:val="000000"/>
          <w:sz w:val="23"/>
          <w:szCs w:val="23"/>
        </w:rPr>
        <w:t> attribute:</w:t>
      </w:r>
    </w:p>
    <w:p w:rsidR="00491572" w:rsidRDefault="00491572" w:rsidP="00491572">
      <w:pPr>
        <w:pStyle w:val="Heading3"/>
        <w:shd w:val="clear" w:color="auto" w:fill="E7E9EB"/>
        <w:spacing w:before="150" w:after="150"/>
        <w:rPr>
          <w:rFonts w:ascii="Segoe UI" w:hAnsi="Segoe UI" w:cs="Segoe UI"/>
          <w:b w:val="0"/>
          <w:bCs w:val="0"/>
          <w:color w:val="000000"/>
          <w:sz w:val="36"/>
          <w:szCs w:val="36"/>
        </w:rPr>
      </w:pPr>
      <w:bookmarkStart w:id="187" w:name="_Toc129779755"/>
      <w:r>
        <w:rPr>
          <w:rFonts w:ascii="Segoe UI" w:hAnsi="Segoe UI" w:cs="Segoe UI"/>
          <w:b w:val="0"/>
          <w:bCs w:val="0"/>
          <w:color w:val="000000"/>
          <w:sz w:val="36"/>
          <w:szCs w:val="36"/>
        </w:rPr>
        <w:t>Example</w:t>
      </w:r>
      <w:bookmarkEnd w:id="187"/>
    </w:p>
    <w:p w:rsidR="00491572" w:rsidRDefault="00491572" w:rsidP="00491572">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img</w:t>
      </w:r>
      <w:r>
        <w:rPr>
          <w:rStyle w:val="attributecolor"/>
          <w:rFonts w:ascii="Consolas" w:hAnsi="Consolas"/>
          <w:color w:val="FF0000"/>
          <w:sz w:val="23"/>
          <w:szCs w:val="23"/>
        </w:rPr>
        <w:t> src</w:t>
      </w:r>
      <w:r>
        <w:rPr>
          <w:rStyle w:val="attributevaluecolor"/>
          <w:rFonts w:ascii="Consolas" w:hAnsi="Consolas"/>
          <w:color w:val="0000CD"/>
          <w:sz w:val="23"/>
          <w:szCs w:val="23"/>
        </w:rPr>
        <w:t>="/images/html5.gif"</w:t>
      </w:r>
      <w:r>
        <w:rPr>
          <w:rStyle w:val="attributecolor"/>
          <w:rFonts w:ascii="Consolas" w:hAnsi="Consolas"/>
          <w:color w:val="FF0000"/>
          <w:sz w:val="23"/>
          <w:szCs w:val="23"/>
        </w:rPr>
        <w:t> alt</w:t>
      </w:r>
      <w:r>
        <w:rPr>
          <w:rStyle w:val="attributevaluecolor"/>
          <w:rFonts w:ascii="Consolas" w:hAnsi="Consolas"/>
          <w:color w:val="0000CD"/>
          <w:sz w:val="23"/>
          <w:szCs w:val="23"/>
        </w:rPr>
        <w:t>="HTML5 Icon"</w:t>
      </w:r>
      <w:r>
        <w:rPr>
          <w:rStyle w:val="attributecolor"/>
          <w:rFonts w:ascii="Consolas" w:hAnsi="Consolas"/>
          <w:color w:val="FF0000"/>
          <w:sz w:val="23"/>
          <w:szCs w:val="23"/>
        </w:rPr>
        <w:t> style</w:t>
      </w:r>
      <w:r>
        <w:rPr>
          <w:rStyle w:val="attributevaluecolor"/>
          <w:rFonts w:ascii="Consolas" w:hAnsi="Consolas"/>
          <w:color w:val="0000CD"/>
          <w:sz w:val="23"/>
          <w:szCs w:val="23"/>
        </w:rPr>
        <w:t>="width:128px;height:128px;"</w:t>
      </w:r>
      <w:r>
        <w:rPr>
          <w:rStyle w:val="tagcolor"/>
          <w:rFonts w:ascii="Consolas" w:hAnsi="Consolas"/>
          <w:color w:val="0000CD"/>
          <w:sz w:val="23"/>
          <w:szCs w:val="23"/>
        </w:rPr>
        <w:t>&gt;</w:t>
      </w:r>
    </w:p>
    <w:p w:rsidR="00491572" w:rsidRDefault="00491572" w:rsidP="00491572">
      <w:pPr>
        <w:shd w:val="clear" w:color="auto" w:fill="E7E9EB"/>
        <w:rPr>
          <w:rFonts w:ascii="Verdana" w:hAnsi="Verdana"/>
          <w:color w:val="000000"/>
          <w:sz w:val="23"/>
          <w:szCs w:val="23"/>
        </w:rPr>
      </w:pPr>
      <w:hyperlink r:id="rId76" w:tgtFrame="_blank" w:history="1">
        <w:r>
          <w:rPr>
            <w:rStyle w:val="Hyperlink"/>
            <w:rFonts w:ascii="Arial" w:hAnsi="Arial" w:cs="Arial"/>
            <w:color w:val="FFFFFF"/>
            <w:sz w:val="26"/>
            <w:szCs w:val="26"/>
            <w:bdr w:val="none" w:sz="0" w:space="0" w:color="auto" w:frame="1"/>
            <w:shd w:val="clear" w:color="auto" w:fill="4CAF50"/>
          </w:rPr>
          <w:t>Try it Yourself »</w:t>
        </w:r>
      </w:hyperlink>
    </w:p>
    <w:p w:rsidR="00491572" w:rsidRDefault="00491572" w:rsidP="00491572">
      <w:pPr>
        <w:spacing w:before="300" w:after="300"/>
        <w:rPr>
          <w:rFonts w:ascii="Times New Roman" w:hAnsi="Times New Roman"/>
          <w:sz w:val="24"/>
          <w:szCs w:val="24"/>
        </w:rPr>
      </w:pPr>
      <w:r>
        <w:pict>
          <v:rect id="_x0000_i1206" style="width:0;height:0" o:hralign="center" o:hrstd="t" o:hrnoshade="t" o:hr="t" fillcolor="black" stroked="f"/>
        </w:pict>
      </w:r>
    </w:p>
    <w:p w:rsidR="00491572" w:rsidRDefault="00491572" w:rsidP="00491572">
      <w:pPr>
        <w:pStyle w:val="Heading2"/>
        <w:shd w:val="clear" w:color="auto" w:fill="FFFFFF"/>
        <w:spacing w:before="150" w:beforeAutospacing="0" w:after="150" w:afterAutospacing="0"/>
        <w:rPr>
          <w:rFonts w:ascii="Segoe UI" w:hAnsi="Segoe UI" w:cs="Segoe UI"/>
          <w:b w:val="0"/>
          <w:bCs w:val="0"/>
          <w:color w:val="000000"/>
          <w:sz w:val="48"/>
          <w:szCs w:val="48"/>
        </w:rPr>
      </w:pPr>
      <w:bookmarkStart w:id="188" w:name="_Toc129779756"/>
      <w:r>
        <w:rPr>
          <w:rFonts w:ascii="Segoe UI" w:hAnsi="Segoe UI" w:cs="Segoe UI"/>
          <w:b w:val="0"/>
          <w:bCs w:val="0"/>
          <w:color w:val="000000"/>
          <w:sz w:val="48"/>
          <w:szCs w:val="48"/>
        </w:rPr>
        <w:t>Images on Another Server/Website</w:t>
      </w:r>
      <w:bookmarkEnd w:id="188"/>
    </w:p>
    <w:p w:rsidR="00491572" w:rsidRDefault="00491572" w:rsidP="0049157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Some web sites point to an image on another server.</w:t>
      </w:r>
    </w:p>
    <w:p w:rsidR="00491572" w:rsidRDefault="00491572" w:rsidP="0049157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point to an image on another server, you must specify an absolute (full) URL in the </w:t>
      </w:r>
      <w:r>
        <w:rPr>
          <w:rStyle w:val="HTMLCode"/>
          <w:rFonts w:ascii="Consolas" w:eastAsiaTheme="majorEastAsia" w:hAnsi="Consolas"/>
          <w:color w:val="DC143C"/>
        </w:rPr>
        <w:t>src</w:t>
      </w:r>
      <w:r>
        <w:rPr>
          <w:rFonts w:ascii="Verdana" w:hAnsi="Verdana"/>
          <w:color w:val="000000"/>
          <w:sz w:val="23"/>
          <w:szCs w:val="23"/>
        </w:rPr>
        <w:t> attribute:</w:t>
      </w:r>
    </w:p>
    <w:p w:rsidR="00491572" w:rsidRDefault="00491572" w:rsidP="00491572">
      <w:pPr>
        <w:pStyle w:val="Heading3"/>
        <w:shd w:val="clear" w:color="auto" w:fill="E7E9EB"/>
        <w:spacing w:before="150" w:after="150"/>
        <w:rPr>
          <w:rFonts w:ascii="Segoe UI" w:hAnsi="Segoe UI" w:cs="Segoe UI"/>
          <w:b w:val="0"/>
          <w:bCs w:val="0"/>
          <w:color w:val="000000"/>
          <w:sz w:val="36"/>
          <w:szCs w:val="36"/>
        </w:rPr>
      </w:pPr>
      <w:bookmarkStart w:id="189" w:name="_Toc129779757"/>
      <w:r>
        <w:rPr>
          <w:rFonts w:ascii="Segoe UI" w:hAnsi="Segoe UI" w:cs="Segoe UI"/>
          <w:b w:val="0"/>
          <w:bCs w:val="0"/>
          <w:color w:val="000000"/>
          <w:sz w:val="36"/>
          <w:szCs w:val="36"/>
        </w:rPr>
        <w:t>Example</w:t>
      </w:r>
      <w:bookmarkEnd w:id="189"/>
    </w:p>
    <w:p w:rsidR="00491572" w:rsidRDefault="00491572" w:rsidP="00491572">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img</w:t>
      </w:r>
      <w:r>
        <w:rPr>
          <w:rStyle w:val="attributecolor"/>
          <w:rFonts w:ascii="Consolas" w:hAnsi="Consolas"/>
          <w:color w:val="FF0000"/>
          <w:sz w:val="23"/>
          <w:szCs w:val="23"/>
        </w:rPr>
        <w:t> src</w:t>
      </w:r>
      <w:r>
        <w:rPr>
          <w:rStyle w:val="attributevaluecolor"/>
          <w:rFonts w:ascii="Consolas" w:hAnsi="Consolas"/>
          <w:color w:val="0000CD"/>
          <w:sz w:val="23"/>
          <w:szCs w:val="23"/>
        </w:rPr>
        <w:t>="https://www.w3schools.com/images/w3schools_green.jpg"</w:t>
      </w:r>
      <w:r>
        <w:rPr>
          <w:rStyle w:val="attributecolor"/>
          <w:rFonts w:ascii="Consolas" w:hAnsi="Consolas"/>
          <w:color w:val="FF0000"/>
          <w:sz w:val="23"/>
          <w:szCs w:val="23"/>
        </w:rPr>
        <w:t> alt</w:t>
      </w:r>
      <w:r>
        <w:rPr>
          <w:rStyle w:val="attributevaluecolor"/>
          <w:rFonts w:ascii="Consolas" w:hAnsi="Consolas"/>
          <w:color w:val="0000CD"/>
          <w:sz w:val="23"/>
          <w:szCs w:val="23"/>
        </w:rPr>
        <w:t>="W3Schools.com"</w:t>
      </w:r>
      <w:r>
        <w:rPr>
          <w:rStyle w:val="tagcolor"/>
          <w:rFonts w:ascii="Consolas" w:hAnsi="Consolas"/>
          <w:color w:val="0000CD"/>
          <w:sz w:val="23"/>
          <w:szCs w:val="23"/>
        </w:rPr>
        <w:t>&gt;</w:t>
      </w:r>
    </w:p>
    <w:p w:rsidR="00491572" w:rsidRDefault="00491572" w:rsidP="00491572">
      <w:pPr>
        <w:shd w:val="clear" w:color="auto" w:fill="E7E9EB"/>
        <w:rPr>
          <w:rFonts w:ascii="Verdana" w:hAnsi="Verdana"/>
          <w:color w:val="000000"/>
          <w:sz w:val="23"/>
          <w:szCs w:val="23"/>
        </w:rPr>
      </w:pPr>
      <w:hyperlink r:id="rId77" w:tgtFrame="_blank" w:history="1">
        <w:r>
          <w:rPr>
            <w:rStyle w:val="Hyperlink"/>
            <w:rFonts w:ascii="Arial" w:hAnsi="Arial" w:cs="Arial"/>
            <w:color w:val="FFFFFF"/>
            <w:sz w:val="26"/>
            <w:szCs w:val="26"/>
            <w:bdr w:val="none" w:sz="0" w:space="0" w:color="auto" w:frame="1"/>
            <w:shd w:val="clear" w:color="auto" w:fill="4CAF50"/>
          </w:rPr>
          <w:t>Try it Yourself »</w:t>
        </w:r>
      </w:hyperlink>
    </w:p>
    <w:p w:rsidR="00491572" w:rsidRDefault="00491572" w:rsidP="00491572">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Notes on external images:</w:t>
      </w:r>
      <w:r>
        <w:rPr>
          <w:rFonts w:ascii="Verdana" w:hAnsi="Verdana"/>
          <w:color w:val="000000"/>
          <w:sz w:val="23"/>
          <w:szCs w:val="23"/>
        </w:rPr>
        <w:t> External images might be under copyright. If you do not get permission to use it, you may be in violation of copyright laws. In addition, you cannot control external images; they can suddenly be removed or changed.</w:t>
      </w:r>
    </w:p>
    <w:p w:rsidR="00491572" w:rsidRDefault="00491572" w:rsidP="00491572">
      <w:pPr>
        <w:spacing w:before="300" w:after="300"/>
        <w:rPr>
          <w:rFonts w:ascii="Times New Roman" w:hAnsi="Times New Roman"/>
          <w:sz w:val="24"/>
          <w:szCs w:val="24"/>
        </w:rPr>
      </w:pPr>
      <w:r>
        <w:pict>
          <v:rect id="_x0000_i1207" style="width:0;height:0" o:hralign="center" o:hrstd="t" o:hrnoshade="t" o:hr="t" fillcolor="black" stroked="f"/>
        </w:pict>
      </w:r>
    </w:p>
    <w:p w:rsidR="00491572" w:rsidRDefault="00491572" w:rsidP="00491572">
      <w:pPr>
        <w:pStyle w:val="Heading2"/>
        <w:shd w:val="clear" w:color="auto" w:fill="FFFFFF"/>
        <w:spacing w:before="150" w:beforeAutospacing="0" w:after="150" w:afterAutospacing="0"/>
        <w:rPr>
          <w:rFonts w:ascii="Segoe UI" w:hAnsi="Segoe UI" w:cs="Segoe UI"/>
          <w:b w:val="0"/>
          <w:bCs w:val="0"/>
          <w:color w:val="000000"/>
          <w:sz w:val="48"/>
          <w:szCs w:val="48"/>
        </w:rPr>
      </w:pPr>
      <w:bookmarkStart w:id="190" w:name="_Toc129779758"/>
      <w:r>
        <w:rPr>
          <w:rFonts w:ascii="Segoe UI" w:hAnsi="Segoe UI" w:cs="Segoe UI"/>
          <w:b w:val="0"/>
          <w:bCs w:val="0"/>
          <w:color w:val="000000"/>
          <w:sz w:val="48"/>
          <w:szCs w:val="48"/>
        </w:rPr>
        <w:t>Animated Images</w:t>
      </w:r>
      <w:bookmarkEnd w:id="190"/>
    </w:p>
    <w:p w:rsidR="00491572" w:rsidRDefault="00491572" w:rsidP="0049157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HTML allows animated GIFs:</w:t>
      </w:r>
    </w:p>
    <w:p w:rsidR="00491572" w:rsidRDefault="00491572" w:rsidP="00491572">
      <w:pPr>
        <w:pStyle w:val="Heading3"/>
        <w:shd w:val="clear" w:color="auto" w:fill="E7E9EB"/>
        <w:spacing w:before="150" w:after="150"/>
        <w:rPr>
          <w:rFonts w:ascii="Segoe UI" w:hAnsi="Segoe UI" w:cs="Segoe UI"/>
          <w:b w:val="0"/>
          <w:bCs w:val="0"/>
          <w:color w:val="000000"/>
          <w:sz w:val="36"/>
          <w:szCs w:val="36"/>
        </w:rPr>
      </w:pPr>
      <w:bookmarkStart w:id="191" w:name="_Toc129779759"/>
      <w:r>
        <w:rPr>
          <w:rFonts w:ascii="Segoe UI" w:hAnsi="Segoe UI" w:cs="Segoe UI"/>
          <w:b w:val="0"/>
          <w:bCs w:val="0"/>
          <w:color w:val="000000"/>
          <w:sz w:val="36"/>
          <w:szCs w:val="36"/>
        </w:rPr>
        <w:lastRenderedPageBreak/>
        <w:t>Example</w:t>
      </w:r>
      <w:bookmarkEnd w:id="191"/>
    </w:p>
    <w:p w:rsidR="00491572" w:rsidRDefault="00491572" w:rsidP="00491572">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img</w:t>
      </w:r>
      <w:r>
        <w:rPr>
          <w:rStyle w:val="attributecolor"/>
          <w:rFonts w:ascii="Consolas" w:hAnsi="Consolas"/>
          <w:color w:val="FF0000"/>
          <w:sz w:val="23"/>
          <w:szCs w:val="23"/>
        </w:rPr>
        <w:t> src</w:t>
      </w:r>
      <w:r>
        <w:rPr>
          <w:rStyle w:val="attributevaluecolor"/>
          <w:rFonts w:ascii="Consolas" w:hAnsi="Consolas"/>
          <w:color w:val="0000CD"/>
          <w:sz w:val="23"/>
          <w:szCs w:val="23"/>
        </w:rPr>
        <w:t>="programming.gif"</w:t>
      </w:r>
      <w:r>
        <w:rPr>
          <w:rStyle w:val="attributecolor"/>
          <w:rFonts w:ascii="Consolas" w:hAnsi="Consolas"/>
          <w:color w:val="FF0000"/>
          <w:sz w:val="23"/>
          <w:szCs w:val="23"/>
        </w:rPr>
        <w:t> alt</w:t>
      </w:r>
      <w:r>
        <w:rPr>
          <w:rStyle w:val="attributevaluecolor"/>
          <w:rFonts w:ascii="Consolas" w:hAnsi="Consolas"/>
          <w:color w:val="0000CD"/>
          <w:sz w:val="23"/>
          <w:szCs w:val="23"/>
        </w:rPr>
        <w:t>="Computer Man"</w:t>
      </w:r>
      <w:r>
        <w:rPr>
          <w:rStyle w:val="attributecolor"/>
          <w:rFonts w:ascii="Consolas" w:hAnsi="Consolas"/>
          <w:color w:val="FF0000"/>
          <w:sz w:val="23"/>
          <w:szCs w:val="23"/>
        </w:rPr>
        <w:t> style</w:t>
      </w:r>
      <w:r>
        <w:rPr>
          <w:rStyle w:val="attributevaluecolor"/>
          <w:rFonts w:ascii="Consolas" w:hAnsi="Consolas"/>
          <w:color w:val="0000CD"/>
          <w:sz w:val="23"/>
          <w:szCs w:val="23"/>
        </w:rPr>
        <w:t>="width:48px;height:48px;"</w:t>
      </w:r>
      <w:r>
        <w:rPr>
          <w:rStyle w:val="tagcolor"/>
          <w:rFonts w:ascii="Consolas" w:hAnsi="Consolas"/>
          <w:color w:val="0000CD"/>
          <w:sz w:val="23"/>
          <w:szCs w:val="23"/>
        </w:rPr>
        <w:t>&gt;</w:t>
      </w:r>
    </w:p>
    <w:p w:rsidR="00491572" w:rsidRDefault="00491572" w:rsidP="00491572">
      <w:pPr>
        <w:shd w:val="clear" w:color="auto" w:fill="E7E9EB"/>
        <w:rPr>
          <w:rFonts w:ascii="Verdana" w:hAnsi="Verdana"/>
          <w:color w:val="000000"/>
          <w:sz w:val="23"/>
          <w:szCs w:val="23"/>
        </w:rPr>
      </w:pPr>
      <w:hyperlink r:id="rId78" w:tgtFrame="_blank" w:history="1">
        <w:r>
          <w:rPr>
            <w:rStyle w:val="Hyperlink"/>
            <w:rFonts w:ascii="Arial" w:hAnsi="Arial" w:cs="Arial"/>
            <w:color w:val="FFFFFF"/>
            <w:sz w:val="26"/>
            <w:szCs w:val="26"/>
            <w:bdr w:val="none" w:sz="0" w:space="0" w:color="auto" w:frame="1"/>
            <w:shd w:val="clear" w:color="auto" w:fill="4CAF50"/>
          </w:rPr>
          <w:t>Try it Yourself »</w:t>
        </w:r>
      </w:hyperlink>
    </w:p>
    <w:p w:rsidR="00491572" w:rsidRDefault="00491572" w:rsidP="00491572">
      <w:pPr>
        <w:spacing w:before="300" w:after="300"/>
        <w:rPr>
          <w:rFonts w:ascii="Times New Roman" w:hAnsi="Times New Roman"/>
          <w:sz w:val="24"/>
          <w:szCs w:val="24"/>
        </w:rPr>
      </w:pPr>
      <w:r>
        <w:pict>
          <v:rect id="_x0000_i1208" style="width:0;height:0" o:hralign="center" o:hrstd="t" o:hrnoshade="t" o:hr="t" fillcolor="black" stroked="f"/>
        </w:pict>
      </w:r>
    </w:p>
    <w:p w:rsidR="00491572" w:rsidRDefault="00491572" w:rsidP="00491572">
      <w:pPr>
        <w:pStyle w:val="Heading2"/>
        <w:shd w:val="clear" w:color="auto" w:fill="FFFFFF"/>
        <w:spacing w:before="150" w:beforeAutospacing="0" w:after="150" w:afterAutospacing="0"/>
        <w:rPr>
          <w:rFonts w:ascii="Segoe UI" w:hAnsi="Segoe UI" w:cs="Segoe UI"/>
          <w:b w:val="0"/>
          <w:bCs w:val="0"/>
          <w:color w:val="000000"/>
          <w:sz w:val="48"/>
          <w:szCs w:val="48"/>
        </w:rPr>
      </w:pPr>
      <w:bookmarkStart w:id="192" w:name="_Toc129779760"/>
      <w:r>
        <w:rPr>
          <w:rFonts w:ascii="Segoe UI" w:hAnsi="Segoe UI" w:cs="Segoe UI"/>
          <w:b w:val="0"/>
          <w:bCs w:val="0"/>
          <w:color w:val="000000"/>
          <w:sz w:val="48"/>
          <w:szCs w:val="48"/>
        </w:rPr>
        <w:t>Image as a Link</w:t>
      </w:r>
      <w:bookmarkEnd w:id="192"/>
    </w:p>
    <w:p w:rsidR="00491572" w:rsidRDefault="00491572" w:rsidP="0049157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use an image as a link, put the </w:t>
      </w:r>
      <w:r>
        <w:rPr>
          <w:rStyle w:val="HTMLCode"/>
          <w:rFonts w:ascii="Consolas" w:eastAsiaTheme="majorEastAsia" w:hAnsi="Consolas"/>
          <w:color w:val="DC143C"/>
        </w:rPr>
        <w:t>&lt;img&gt;</w:t>
      </w:r>
      <w:r>
        <w:rPr>
          <w:rFonts w:ascii="Verdana" w:hAnsi="Verdana"/>
          <w:color w:val="000000"/>
          <w:sz w:val="23"/>
          <w:szCs w:val="23"/>
        </w:rPr>
        <w:t> tag inside the </w:t>
      </w:r>
      <w:r>
        <w:rPr>
          <w:rStyle w:val="HTMLCode"/>
          <w:rFonts w:ascii="Consolas" w:eastAsiaTheme="majorEastAsia" w:hAnsi="Consolas"/>
          <w:color w:val="DC143C"/>
        </w:rPr>
        <w:t>&lt;a&gt;</w:t>
      </w:r>
      <w:r>
        <w:rPr>
          <w:rFonts w:ascii="Verdana" w:hAnsi="Verdana"/>
          <w:color w:val="000000"/>
          <w:sz w:val="23"/>
          <w:szCs w:val="23"/>
        </w:rPr>
        <w:t> tag:</w:t>
      </w:r>
    </w:p>
    <w:p w:rsidR="00491572" w:rsidRDefault="00491572" w:rsidP="00491572">
      <w:pPr>
        <w:pStyle w:val="Heading3"/>
        <w:shd w:val="clear" w:color="auto" w:fill="E7E9EB"/>
        <w:spacing w:before="150" w:after="150"/>
        <w:rPr>
          <w:rFonts w:ascii="Segoe UI" w:hAnsi="Segoe UI" w:cs="Segoe UI"/>
          <w:b w:val="0"/>
          <w:bCs w:val="0"/>
          <w:color w:val="000000"/>
          <w:sz w:val="36"/>
          <w:szCs w:val="36"/>
        </w:rPr>
      </w:pPr>
      <w:bookmarkStart w:id="193" w:name="_Toc129779761"/>
      <w:r>
        <w:rPr>
          <w:rFonts w:ascii="Segoe UI" w:hAnsi="Segoe UI" w:cs="Segoe UI"/>
          <w:b w:val="0"/>
          <w:bCs w:val="0"/>
          <w:color w:val="000000"/>
          <w:sz w:val="36"/>
          <w:szCs w:val="36"/>
        </w:rPr>
        <w:t>Example</w:t>
      </w:r>
      <w:bookmarkEnd w:id="193"/>
    </w:p>
    <w:p w:rsidR="00491572" w:rsidRDefault="00491572" w:rsidP="00491572">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href</w:t>
      </w:r>
      <w:r>
        <w:rPr>
          <w:rStyle w:val="attributevaluecolor"/>
          <w:rFonts w:ascii="Consolas" w:hAnsi="Consolas"/>
          <w:color w:val="0000CD"/>
          <w:sz w:val="23"/>
          <w:szCs w:val="23"/>
        </w:rPr>
        <w:t>="default.asp"</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img</w:t>
      </w:r>
      <w:r>
        <w:rPr>
          <w:rStyle w:val="attributecolor"/>
          <w:rFonts w:ascii="Consolas" w:hAnsi="Consolas"/>
          <w:color w:val="FF0000"/>
          <w:sz w:val="23"/>
          <w:szCs w:val="23"/>
        </w:rPr>
        <w:t> src</w:t>
      </w:r>
      <w:r>
        <w:rPr>
          <w:rStyle w:val="attributevaluecolor"/>
          <w:rFonts w:ascii="Consolas" w:hAnsi="Consolas"/>
          <w:color w:val="0000CD"/>
          <w:sz w:val="23"/>
          <w:szCs w:val="23"/>
        </w:rPr>
        <w:t>="smiley.gif"</w:t>
      </w:r>
      <w:r>
        <w:rPr>
          <w:rStyle w:val="attributecolor"/>
          <w:rFonts w:ascii="Consolas" w:hAnsi="Consolas"/>
          <w:color w:val="FF0000"/>
          <w:sz w:val="23"/>
          <w:szCs w:val="23"/>
        </w:rPr>
        <w:t> alt</w:t>
      </w:r>
      <w:r>
        <w:rPr>
          <w:rStyle w:val="attributevaluecolor"/>
          <w:rFonts w:ascii="Consolas" w:hAnsi="Consolas"/>
          <w:color w:val="0000CD"/>
          <w:sz w:val="23"/>
          <w:szCs w:val="23"/>
        </w:rPr>
        <w:t>="HTML tutorial"</w:t>
      </w:r>
      <w:r>
        <w:rPr>
          <w:rStyle w:val="attributecolor"/>
          <w:rFonts w:ascii="Consolas" w:hAnsi="Consolas"/>
          <w:color w:val="FF0000"/>
          <w:sz w:val="23"/>
          <w:szCs w:val="23"/>
        </w:rPr>
        <w:t> style</w:t>
      </w:r>
      <w:r>
        <w:rPr>
          <w:rStyle w:val="attributevaluecolor"/>
          <w:rFonts w:ascii="Consolas" w:hAnsi="Consolas"/>
          <w:color w:val="0000CD"/>
          <w:sz w:val="23"/>
          <w:szCs w:val="23"/>
        </w:rPr>
        <w:t>="width:42px;height:42px;"</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p>
    <w:p w:rsidR="00491572" w:rsidRDefault="00491572" w:rsidP="00491572">
      <w:pPr>
        <w:shd w:val="clear" w:color="auto" w:fill="E7E9EB"/>
        <w:rPr>
          <w:rFonts w:ascii="Verdana" w:hAnsi="Verdana"/>
          <w:color w:val="000000"/>
          <w:sz w:val="23"/>
          <w:szCs w:val="23"/>
        </w:rPr>
      </w:pPr>
      <w:hyperlink r:id="rId79" w:tgtFrame="_blank" w:history="1">
        <w:r>
          <w:rPr>
            <w:rStyle w:val="Hyperlink"/>
            <w:rFonts w:ascii="Arial" w:hAnsi="Arial" w:cs="Arial"/>
            <w:color w:val="FFFFFF"/>
            <w:sz w:val="26"/>
            <w:szCs w:val="26"/>
            <w:bdr w:val="none" w:sz="0" w:space="0" w:color="auto" w:frame="1"/>
            <w:shd w:val="clear" w:color="auto" w:fill="4CAF50"/>
          </w:rPr>
          <w:t>Try it Yourself »</w:t>
        </w:r>
      </w:hyperlink>
    </w:p>
    <w:p w:rsidR="00491572" w:rsidRDefault="00491572" w:rsidP="00491572">
      <w:pPr>
        <w:spacing w:before="300" w:after="300"/>
        <w:rPr>
          <w:rFonts w:ascii="Times New Roman" w:hAnsi="Times New Roman"/>
          <w:sz w:val="24"/>
          <w:szCs w:val="24"/>
        </w:rPr>
      </w:pPr>
      <w:r>
        <w:pict>
          <v:rect id="_x0000_i1209" style="width:0;height:0" o:hralign="center" o:hrstd="t" o:hrnoshade="t" o:hr="t" fillcolor="black" stroked="f"/>
        </w:pict>
      </w:r>
    </w:p>
    <w:p w:rsidR="00491572" w:rsidRDefault="00491572" w:rsidP="00491572">
      <w:pPr>
        <w:pStyle w:val="Heading2"/>
        <w:shd w:val="clear" w:color="auto" w:fill="FFFFFF"/>
        <w:spacing w:before="150" w:beforeAutospacing="0" w:after="150" w:afterAutospacing="0"/>
        <w:rPr>
          <w:rFonts w:ascii="Segoe UI" w:hAnsi="Segoe UI" w:cs="Segoe UI"/>
          <w:b w:val="0"/>
          <w:bCs w:val="0"/>
          <w:color w:val="000000"/>
          <w:sz w:val="48"/>
          <w:szCs w:val="48"/>
        </w:rPr>
      </w:pPr>
      <w:bookmarkStart w:id="194" w:name="_Toc129779762"/>
      <w:r>
        <w:rPr>
          <w:rFonts w:ascii="Segoe UI" w:hAnsi="Segoe UI" w:cs="Segoe UI"/>
          <w:b w:val="0"/>
          <w:bCs w:val="0"/>
          <w:color w:val="000000"/>
          <w:sz w:val="48"/>
          <w:szCs w:val="48"/>
        </w:rPr>
        <w:t>Image Floating</w:t>
      </w:r>
      <w:bookmarkEnd w:id="194"/>
    </w:p>
    <w:p w:rsidR="00491572" w:rsidRDefault="00491572" w:rsidP="0049157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Use the CSS </w:t>
      </w:r>
      <w:r>
        <w:rPr>
          <w:rStyle w:val="HTMLCode"/>
          <w:rFonts w:ascii="Consolas" w:eastAsiaTheme="majorEastAsia" w:hAnsi="Consolas"/>
          <w:color w:val="DC143C"/>
        </w:rPr>
        <w:t>float</w:t>
      </w:r>
      <w:r>
        <w:rPr>
          <w:rFonts w:ascii="Verdana" w:hAnsi="Verdana"/>
          <w:color w:val="000000"/>
          <w:sz w:val="23"/>
          <w:szCs w:val="23"/>
        </w:rPr>
        <w:t> property to let the image float to the right or to the left of a text:</w:t>
      </w:r>
    </w:p>
    <w:p w:rsidR="00491572" w:rsidRDefault="00491572" w:rsidP="00491572">
      <w:pPr>
        <w:pStyle w:val="Heading3"/>
        <w:shd w:val="clear" w:color="auto" w:fill="E7E9EB"/>
        <w:spacing w:before="150" w:after="150"/>
        <w:rPr>
          <w:rFonts w:ascii="Segoe UI" w:hAnsi="Segoe UI" w:cs="Segoe UI"/>
          <w:b w:val="0"/>
          <w:bCs w:val="0"/>
          <w:color w:val="000000"/>
          <w:sz w:val="36"/>
          <w:szCs w:val="36"/>
        </w:rPr>
      </w:pPr>
      <w:bookmarkStart w:id="195" w:name="_Toc129779763"/>
      <w:r>
        <w:rPr>
          <w:rFonts w:ascii="Segoe UI" w:hAnsi="Segoe UI" w:cs="Segoe UI"/>
          <w:b w:val="0"/>
          <w:bCs w:val="0"/>
          <w:color w:val="000000"/>
          <w:sz w:val="36"/>
          <w:szCs w:val="36"/>
        </w:rPr>
        <w:t>Example</w:t>
      </w:r>
      <w:bookmarkEnd w:id="195"/>
    </w:p>
    <w:p w:rsidR="00491572" w:rsidRDefault="00491572" w:rsidP="00491572">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&gt;&lt;</w:t>
      </w:r>
      <w:r>
        <w:rPr>
          <w:rStyle w:val="tagnamecolor"/>
          <w:rFonts w:ascii="Consolas" w:hAnsi="Consolas"/>
          <w:color w:val="A52A2A"/>
          <w:sz w:val="23"/>
          <w:szCs w:val="23"/>
        </w:rPr>
        <w:t>img</w:t>
      </w:r>
      <w:r>
        <w:rPr>
          <w:rStyle w:val="attributecolor"/>
          <w:rFonts w:ascii="Consolas" w:hAnsi="Consolas"/>
          <w:color w:val="FF0000"/>
          <w:sz w:val="23"/>
          <w:szCs w:val="23"/>
        </w:rPr>
        <w:t> src</w:t>
      </w:r>
      <w:r>
        <w:rPr>
          <w:rStyle w:val="attributevaluecolor"/>
          <w:rFonts w:ascii="Consolas" w:hAnsi="Consolas"/>
          <w:color w:val="0000CD"/>
          <w:sz w:val="23"/>
          <w:szCs w:val="23"/>
        </w:rPr>
        <w:t>="smiley.gif"</w:t>
      </w:r>
      <w:r>
        <w:rPr>
          <w:rStyle w:val="attributecolor"/>
          <w:rFonts w:ascii="Consolas" w:hAnsi="Consolas"/>
          <w:color w:val="FF0000"/>
          <w:sz w:val="23"/>
          <w:szCs w:val="23"/>
        </w:rPr>
        <w:t> alt</w:t>
      </w:r>
      <w:r>
        <w:rPr>
          <w:rStyle w:val="attributevaluecolor"/>
          <w:rFonts w:ascii="Consolas" w:hAnsi="Consolas"/>
          <w:color w:val="0000CD"/>
          <w:sz w:val="23"/>
          <w:szCs w:val="23"/>
        </w:rPr>
        <w:t>="Smiley face"</w:t>
      </w:r>
      <w:r>
        <w:rPr>
          <w:rStyle w:val="attributecolor"/>
          <w:rFonts w:ascii="Consolas" w:hAnsi="Consolas"/>
          <w:color w:val="FF0000"/>
          <w:sz w:val="23"/>
          <w:szCs w:val="23"/>
        </w:rPr>
        <w:t> style</w:t>
      </w:r>
      <w:r>
        <w:rPr>
          <w:rStyle w:val="attributevaluecolor"/>
          <w:rFonts w:ascii="Consolas" w:hAnsi="Consolas"/>
          <w:color w:val="0000CD"/>
          <w:sz w:val="23"/>
          <w:szCs w:val="23"/>
        </w:rPr>
        <w:t>="float:right;width:42px;height:42px;"</w:t>
      </w:r>
      <w:r>
        <w:rPr>
          <w:rStyle w:val="tagcolor"/>
          <w:rFonts w:ascii="Consolas" w:hAnsi="Consolas"/>
          <w:color w:val="0000CD"/>
          <w:sz w:val="23"/>
          <w:szCs w:val="23"/>
        </w:rPr>
        <w:t>&gt;</w:t>
      </w:r>
      <w:r>
        <w:rPr>
          <w:rFonts w:ascii="Consolas" w:hAnsi="Consolas"/>
          <w:color w:val="000000"/>
          <w:sz w:val="23"/>
          <w:szCs w:val="23"/>
        </w:rPr>
        <w:br/>
        <w:t>The image will float to the right of the text.</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&gt;&lt;</w:t>
      </w:r>
      <w:r>
        <w:rPr>
          <w:rStyle w:val="tagnamecolor"/>
          <w:rFonts w:ascii="Consolas" w:hAnsi="Consolas"/>
          <w:color w:val="A52A2A"/>
          <w:sz w:val="23"/>
          <w:szCs w:val="23"/>
        </w:rPr>
        <w:t>img</w:t>
      </w:r>
      <w:r>
        <w:rPr>
          <w:rStyle w:val="attributecolor"/>
          <w:rFonts w:ascii="Consolas" w:hAnsi="Consolas"/>
          <w:color w:val="FF0000"/>
          <w:sz w:val="23"/>
          <w:szCs w:val="23"/>
        </w:rPr>
        <w:t> src</w:t>
      </w:r>
      <w:r>
        <w:rPr>
          <w:rStyle w:val="attributevaluecolor"/>
          <w:rFonts w:ascii="Consolas" w:hAnsi="Consolas"/>
          <w:color w:val="0000CD"/>
          <w:sz w:val="23"/>
          <w:szCs w:val="23"/>
        </w:rPr>
        <w:t>="smiley.gif"</w:t>
      </w:r>
      <w:r>
        <w:rPr>
          <w:rStyle w:val="attributecolor"/>
          <w:rFonts w:ascii="Consolas" w:hAnsi="Consolas"/>
          <w:color w:val="FF0000"/>
          <w:sz w:val="23"/>
          <w:szCs w:val="23"/>
        </w:rPr>
        <w:t> alt</w:t>
      </w:r>
      <w:r>
        <w:rPr>
          <w:rStyle w:val="attributevaluecolor"/>
          <w:rFonts w:ascii="Consolas" w:hAnsi="Consolas"/>
          <w:color w:val="0000CD"/>
          <w:sz w:val="23"/>
          <w:szCs w:val="23"/>
        </w:rPr>
        <w:t>="Smiley face"</w:t>
      </w:r>
      <w:r>
        <w:rPr>
          <w:rStyle w:val="attributecolor"/>
          <w:rFonts w:ascii="Consolas" w:hAnsi="Consolas"/>
          <w:color w:val="FF0000"/>
          <w:sz w:val="23"/>
          <w:szCs w:val="23"/>
        </w:rPr>
        <w:t> style</w:t>
      </w:r>
      <w:r>
        <w:rPr>
          <w:rStyle w:val="attributevaluecolor"/>
          <w:rFonts w:ascii="Consolas" w:hAnsi="Consolas"/>
          <w:color w:val="0000CD"/>
          <w:sz w:val="23"/>
          <w:szCs w:val="23"/>
        </w:rPr>
        <w:t>="float:left;width:42px;height:42px;"</w:t>
      </w:r>
      <w:r>
        <w:rPr>
          <w:rStyle w:val="tagcolor"/>
          <w:rFonts w:ascii="Consolas" w:hAnsi="Consolas"/>
          <w:color w:val="0000CD"/>
          <w:sz w:val="23"/>
          <w:szCs w:val="23"/>
        </w:rPr>
        <w:t>&gt;</w:t>
      </w:r>
      <w:r>
        <w:rPr>
          <w:rFonts w:ascii="Consolas" w:hAnsi="Consolas"/>
          <w:color w:val="000000"/>
          <w:sz w:val="23"/>
          <w:szCs w:val="23"/>
        </w:rPr>
        <w:br/>
        <w:t>The image will float to the left of the text.</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p>
    <w:p w:rsidR="00491572" w:rsidRDefault="00491572" w:rsidP="00491572">
      <w:pPr>
        <w:shd w:val="clear" w:color="auto" w:fill="E7E9EB"/>
        <w:rPr>
          <w:rFonts w:ascii="Verdana" w:hAnsi="Verdana"/>
          <w:color w:val="000000"/>
          <w:sz w:val="23"/>
          <w:szCs w:val="23"/>
        </w:rPr>
      </w:pPr>
      <w:hyperlink r:id="rId80" w:tgtFrame="_blank" w:history="1">
        <w:r>
          <w:rPr>
            <w:rStyle w:val="Hyperlink"/>
            <w:rFonts w:ascii="Arial" w:hAnsi="Arial" w:cs="Arial"/>
            <w:color w:val="FFFFFF"/>
            <w:sz w:val="26"/>
            <w:szCs w:val="26"/>
            <w:bdr w:val="none" w:sz="0" w:space="0" w:color="auto" w:frame="1"/>
            <w:shd w:val="clear" w:color="auto" w:fill="4CAF50"/>
          </w:rPr>
          <w:t>Try it Yourself »</w:t>
        </w:r>
      </w:hyperlink>
    </w:p>
    <w:p w:rsidR="00491572" w:rsidRDefault="00491572" w:rsidP="00491572">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lastRenderedPageBreak/>
        <w:t>Tip:</w:t>
      </w:r>
      <w:r>
        <w:rPr>
          <w:rFonts w:ascii="Verdana" w:hAnsi="Verdana"/>
          <w:color w:val="000000"/>
          <w:sz w:val="23"/>
          <w:szCs w:val="23"/>
        </w:rPr>
        <w:t> To learn more about CSS Float, read our </w:t>
      </w:r>
      <w:hyperlink r:id="rId81" w:history="1">
        <w:r>
          <w:rPr>
            <w:rStyle w:val="Hyperlink"/>
            <w:rFonts w:ascii="Verdana" w:hAnsi="Verdana"/>
            <w:sz w:val="23"/>
            <w:szCs w:val="23"/>
          </w:rPr>
          <w:t>CSS Float Tutorial</w:t>
        </w:r>
      </w:hyperlink>
      <w:r>
        <w:rPr>
          <w:rFonts w:ascii="Verdana" w:hAnsi="Verdana"/>
          <w:color w:val="000000"/>
          <w:sz w:val="23"/>
          <w:szCs w:val="23"/>
        </w:rPr>
        <w:t>.</w:t>
      </w:r>
    </w:p>
    <w:p w:rsidR="00491572" w:rsidRDefault="00491572" w:rsidP="00491572">
      <w:pPr>
        <w:spacing w:before="300" w:after="300"/>
        <w:rPr>
          <w:rFonts w:ascii="Times New Roman" w:hAnsi="Times New Roman"/>
          <w:sz w:val="24"/>
          <w:szCs w:val="24"/>
        </w:rPr>
      </w:pPr>
      <w:r>
        <w:pict>
          <v:rect id="_x0000_i1210" style="width:0;height:0" o:hralign="center" o:hrstd="t" o:hrnoshade="t" o:hr="t" fillcolor="black" stroked="f"/>
        </w:pict>
      </w:r>
    </w:p>
    <w:p w:rsidR="00491572" w:rsidRDefault="00491572" w:rsidP="00491572">
      <w:pPr>
        <w:pStyle w:val="Heading2"/>
        <w:shd w:val="clear" w:color="auto" w:fill="FFFFFF"/>
        <w:spacing w:before="150" w:beforeAutospacing="0" w:after="150" w:afterAutospacing="0"/>
        <w:rPr>
          <w:rFonts w:ascii="Segoe UI" w:hAnsi="Segoe UI" w:cs="Segoe UI"/>
          <w:b w:val="0"/>
          <w:bCs w:val="0"/>
          <w:color w:val="000000"/>
          <w:sz w:val="48"/>
          <w:szCs w:val="48"/>
        </w:rPr>
      </w:pPr>
      <w:bookmarkStart w:id="196" w:name="_Toc129779764"/>
      <w:r>
        <w:rPr>
          <w:rFonts w:ascii="Segoe UI" w:hAnsi="Segoe UI" w:cs="Segoe UI"/>
          <w:b w:val="0"/>
          <w:bCs w:val="0"/>
          <w:color w:val="000000"/>
          <w:sz w:val="48"/>
          <w:szCs w:val="48"/>
        </w:rPr>
        <w:t>Common Image Formats</w:t>
      </w:r>
      <w:bookmarkEnd w:id="196"/>
    </w:p>
    <w:p w:rsidR="00491572" w:rsidRDefault="00491572" w:rsidP="0049157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Here are the most common image file types, which are supported in all browsers (Chrome, Edge, Firefox, Safari, Opera):</w:t>
      </w:r>
    </w:p>
    <w:tbl>
      <w:tblPr>
        <w:tblW w:w="13137"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572"/>
        <w:gridCol w:w="6095"/>
        <w:gridCol w:w="4470"/>
      </w:tblGrid>
      <w:tr w:rsidR="00491572" w:rsidTr="00491572">
        <w:tc>
          <w:tcPr>
            <w:tcW w:w="0" w:type="auto"/>
            <w:shd w:val="clear" w:color="auto" w:fill="FFFFFF"/>
            <w:tcMar>
              <w:top w:w="120" w:type="dxa"/>
              <w:left w:w="240" w:type="dxa"/>
              <w:bottom w:w="120" w:type="dxa"/>
              <w:right w:w="120" w:type="dxa"/>
            </w:tcMar>
            <w:hideMark/>
          </w:tcPr>
          <w:p w:rsidR="00491572" w:rsidRDefault="00491572">
            <w:pPr>
              <w:spacing w:before="300" w:after="300"/>
              <w:rPr>
                <w:rFonts w:ascii="Verdana" w:hAnsi="Verdana"/>
                <w:b/>
                <w:bCs/>
                <w:color w:val="000000"/>
                <w:sz w:val="23"/>
                <w:szCs w:val="23"/>
              </w:rPr>
            </w:pPr>
            <w:r>
              <w:rPr>
                <w:rFonts w:ascii="Verdana" w:hAnsi="Verdana"/>
                <w:b/>
                <w:bCs/>
                <w:color w:val="000000"/>
                <w:sz w:val="23"/>
                <w:szCs w:val="23"/>
              </w:rPr>
              <w:t>Abbreviation</w:t>
            </w:r>
          </w:p>
        </w:tc>
        <w:tc>
          <w:tcPr>
            <w:tcW w:w="0" w:type="auto"/>
            <w:shd w:val="clear" w:color="auto" w:fill="FFFFFF"/>
            <w:tcMar>
              <w:top w:w="120" w:type="dxa"/>
              <w:left w:w="120" w:type="dxa"/>
              <w:bottom w:w="120" w:type="dxa"/>
              <w:right w:w="120" w:type="dxa"/>
            </w:tcMar>
            <w:hideMark/>
          </w:tcPr>
          <w:p w:rsidR="00491572" w:rsidRDefault="00491572">
            <w:pPr>
              <w:spacing w:before="300" w:after="300"/>
              <w:rPr>
                <w:rFonts w:ascii="Verdana" w:hAnsi="Verdana"/>
                <w:b/>
                <w:bCs/>
                <w:color w:val="000000"/>
                <w:sz w:val="23"/>
                <w:szCs w:val="23"/>
              </w:rPr>
            </w:pPr>
            <w:r>
              <w:rPr>
                <w:rFonts w:ascii="Verdana" w:hAnsi="Verdana"/>
                <w:b/>
                <w:bCs/>
                <w:color w:val="000000"/>
                <w:sz w:val="23"/>
                <w:szCs w:val="23"/>
              </w:rPr>
              <w:t>File Format</w:t>
            </w:r>
          </w:p>
        </w:tc>
        <w:tc>
          <w:tcPr>
            <w:tcW w:w="0" w:type="auto"/>
            <w:shd w:val="clear" w:color="auto" w:fill="FFFFFF"/>
            <w:tcMar>
              <w:top w:w="120" w:type="dxa"/>
              <w:left w:w="120" w:type="dxa"/>
              <w:bottom w:w="120" w:type="dxa"/>
              <w:right w:w="120" w:type="dxa"/>
            </w:tcMar>
            <w:hideMark/>
          </w:tcPr>
          <w:p w:rsidR="00491572" w:rsidRDefault="00491572">
            <w:pPr>
              <w:spacing w:before="300" w:after="300"/>
              <w:rPr>
                <w:rFonts w:ascii="Verdana" w:hAnsi="Verdana"/>
                <w:b/>
                <w:bCs/>
                <w:color w:val="000000"/>
                <w:sz w:val="23"/>
                <w:szCs w:val="23"/>
              </w:rPr>
            </w:pPr>
            <w:r>
              <w:rPr>
                <w:rFonts w:ascii="Verdana" w:hAnsi="Verdana"/>
                <w:b/>
                <w:bCs/>
                <w:color w:val="000000"/>
                <w:sz w:val="23"/>
                <w:szCs w:val="23"/>
              </w:rPr>
              <w:t>File Extension</w:t>
            </w:r>
          </w:p>
        </w:tc>
      </w:tr>
      <w:tr w:rsidR="00491572" w:rsidTr="00491572">
        <w:tc>
          <w:tcPr>
            <w:tcW w:w="0" w:type="auto"/>
            <w:shd w:val="clear" w:color="auto" w:fill="E7E9EB"/>
            <w:tcMar>
              <w:top w:w="120" w:type="dxa"/>
              <w:left w:w="240" w:type="dxa"/>
              <w:bottom w:w="120" w:type="dxa"/>
              <w:right w:w="120" w:type="dxa"/>
            </w:tcMar>
            <w:hideMark/>
          </w:tcPr>
          <w:p w:rsidR="00491572" w:rsidRDefault="00491572">
            <w:pPr>
              <w:spacing w:before="300" w:after="300"/>
              <w:rPr>
                <w:rFonts w:ascii="Verdana" w:hAnsi="Verdana"/>
                <w:color w:val="000000"/>
                <w:sz w:val="23"/>
                <w:szCs w:val="23"/>
              </w:rPr>
            </w:pPr>
            <w:r>
              <w:rPr>
                <w:rFonts w:ascii="Verdana" w:hAnsi="Verdana"/>
                <w:color w:val="000000"/>
                <w:sz w:val="23"/>
                <w:szCs w:val="23"/>
              </w:rPr>
              <w:t>APNG</w:t>
            </w:r>
          </w:p>
        </w:tc>
        <w:tc>
          <w:tcPr>
            <w:tcW w:w="0" w:type="auto"/>
            <w:shd w:val="clear" w:color="auto" w:fill="E7E9EB"/>
            <w:tcMar>
              <w:top w:w="120" w:type="dxa"/>
              <w:left w:w="120" w:type="dxa"/>
              <w:bottom w:w="120" w:type="dxa"/>
              <w:right w:w="120" w:type="dxa"/>
            </w:tcMar>
            <w:hideMark/>
          </w:tcPr>
          <w:p w:rsidR="00491572" w:rsidRDefault="00491572">
            <w:pPr>
              <w:spacing w:before="300" w:after="300"/>
              <w:rPr>
                <w:rFonts w:ascii="Verdana" w:hAnsi="Verdana"/>
                <w:color w:val="000000"/>
                <w:sz w:val="23"/>
                <w:szCs w:val="23"/>
              </w:rPr>
            </w:pPr>
            <w:r>
              <w:rPr>
                <w:rFonts w:ascii="Verdana" w:hAnsi="Verdana"/>
                <w:color w:val="000000"/>
                <w:sz w:val="23"/>
                <w:szCs w:val="23"/>
              </w:rPr>
              <w:t>Animated Portable Network Graphics</w:t>
            </w:r>
          </w:p>
        </w:tc>
        <w:tc>
          <w:tcPr>
            <w:tcW w:w="0" w:type="auto"/>
            <w:shd w:val="clear" w:color="auto" w:fill="E7E9EB"/>
            <w:tcMar>
              <w:top w:w="120" w:type="dxa"/>
              <w:left w:w="120" w:type="dxa"/>
              <w:bottom w:w="120" w:type="dxa"/>
              <w:right w:w="120" w:type="dxa"/>
            </w:tcMar>
            <w:hideMark/>
          </w:tcPr>
          <w:p w:rsidR="00491572" w:rsidRDefault="00491572">
            <w:pPr>
              <w:spacing w:before="300" w:after="300"/>
              <w:rPr>
                <w:rFonts w:ascii="Verdana" w:hAnsi="Verdana"/>
                <w:color w:val="000000"/>
                <w:sz w:val="23"/>
                <w:szCs w:val="23"/>
              </w:rPr>
            </w:pPr>
            <w:r>
              <w:rPr>
                <w:rFonts w:ascii="Verdana" w:hAnsi="Verdana"/>
                <w:color w:val="000000"/>
                <w:sz w:val="23"/>
                <w:szCs w:val="23"/>
              </w:rPr>
              <w:t>.apng</w:t>
            </w:r>
          </w:p>
        </w:tc>
      </w:tr>
      <w:tr w:rsidR="00491572" w:rsidTr="00491572">
        <w:tc>
          <w:tcPr>
            <w:tcW w:w="0" w:type="auto"/>
            <w:shd w:val="clear" w:color="auto" w:fill="FFFFFF"/>
            <w:tcMar>
              <w:top w:w="120" w:type="dxa"/>
              <w:left w:w="240" w:type="dxa"/>
              <w:bottom w:w="120" w:type="dxa"/>
              <w:right w:w="120" w:type="dxa"/>
            </w:tcMar>
            <w:hideMark/>
          </w:tcPr>
          <w:p w:rsidR="00491572" w:rsidRDefault="00491572">
            <w:pPr>
              <w:spacing w:before="300" w:after="300"/>
              <w:rPr>
                <w:rFonts w:ascii="Verdana" w:hAnsi="Verdana"/>
                <w:color w:val="000000"/>
                <w:sz w:val="23"/>
                <w:szCs w:val="23"/>
              </w:rPr>
            </w:pPr>
            <w:r>
              <w:rPr>
                <w:rFonts w:ascii="Verdana" w:hAnsi="Verdana"/>
                <w:color w:val="000000"/>
                <w:sz w:val="23"/>
                <w:szCs w:val="23"/>
              </w:rPr>
              <w:t>GIF</w:t>
            </w:r>
          </w:p>
        </w:tc>
        <w:tc>
          <w:tcPr>
            <w:tcW w:w="0" w:type="auto"/>
            <w:shd w:val="clear" w:color="auto" w:fill="FFFFFF"/>
            <w:tcMar>
              <w:top w:w="120" w:type="dxa"/>
              <w:left w:w="120" w:type="dxa"/>
              <w:bottom w:w="120" w:type="dxa"/>
              <w:right w:w="120" w:type="dxa"/>
            </w:tcMar>
            <w:hideMark/>
          </w:tcPr>
          <w:p w:rsidR="00491572" w:rsidRDefault="00491572">
            <w:pPr>
              <w:spacing w:before="300" w:after="300"/>
              <w:rPr>
                <w:rFonts w:ascii="Verdana" w:hAnsi="Verdana"/>
                <w:color w:val="000000"/>
                <w:sz w:val="23"/>
                <w:szCs w:val="23"/>
              </w:rPr>
            </w:pPr>
            <w:r>
              <w:rPr>
                <w:rFonts w:ascii="Verdana" w:hAnsi="Verdana"/>
                <w:color w:val="000000"/>
                <w:sz w:val="23"/>
                <w:szCs w:val="23"/>
              </w:rPr>
              <w:t>Graphics Interchange Format</w:t>
            </w:r>
          </w:p>
        </w:tc>
        <w:tc>
          <w:tcPr>
            <w:tcW w:w="0" w:type="auto"/>
            <w:shd w:val="clear" w:color="auto" w:fill="FFFFFF"/>
            <w:tcMar>
              <w:top w:w="120" w:type="dxa"/>
              <w:left w:w="120" w:type="dxa"/>
              <w:bottom w:w="120" w:type="dxa"/>
              <w:right w:w="120" w:type="dxa"/>
            </w:tcMar>
            <w:hideMark/>
          </w:tcPr>
          <w:p w:rsidR="00491572" w:rsidRDefault="00491572">
            <w:pPr>
              <w:spacing w:before="300" w:after="300"/>
              <w:rPr>
                <w:rFonts w:ascii="Verdana" w:hAnsi="Verdana"/>
                <w:color w:val="000000"/>
                <w:sz w:val="23"/>
                <w:szCs w:val="23"/>
              </w:rPr>
            </w:pPr>
            <w:r>
              <w:rPr>
                <w:rFonts w:ascii="Verdana" w:hAnsi="Verdana"/>
                <w:color w:val="000000"/>
                <w:sz w:val="23"/>
                <w:szCs w:val="23"/>
              </w:rPr>
              <w:t>.gif</w:t>
            </w:r>
          </w:p>
        </w:tc>
      </w:tr>
      <w:tr w:rsidR="00491572" w:rsidTr="00491572">
        <w:tc>
          <w:tcPr>
            <w:tcW w:w="0" w:type="auto"/>
            <w:shd w:val="clear" w:color="auto" w:fill="E7E9EB"/>
            <w:tcMar>
              <w:top w:w="120" w:type="dxa"/>
              <w:left w:w="240" w:type="dxa"/>
              <w:bottom w:w="120" w:type="dxa"/>
              <w:right w:w="120" w:type="dxa"/>
            </w:tcMar>
            <w:hideMark/>
          </w:tcPr>
          <w:p w:rsidR="00491572" w:rsidRDefault="00491572">
            <w:pPr>
              <w:spacing w:before="300" w:after="300"/>
              <w:rPr>
                <w:rFonts w:ascii="Verdana" w:hAnsi="Verdana"/>
                <w:color w:val="000000"/>
                <w:sz w:val="23"/>
                <w:szCs w:val="23"/>
              </w:rPr>
            </w:pPr>
            <w:r>
              <w:rPr>
                <w:rFonts w:ascii="Verdana" w:hAnsi="Verdana"/>
                <w:color w:val="000000"/>
                <w:sz w:val="23"/>
                <w:szCs w:val="23"/>
              </w:rPr>
              <w:t>ICO</w:t>
            </w:r>
          </w:p>
        </w:tc>
        <w:tc>
          <w:tcPr>
            <w:tcW w:w="0" w:type="auto"/>
            <w:shd w:val="clear" w:color="auto" w:fill="E7E9EB"/>
            <w:tcMar>
              <w:top w:w="120" w:type="dxa"/>
              <w:left w:w="120" w:type="dxa"/>
              <w:bottom w:w="120" w:type="dxa"/>
              <w:right w:w="120" w:type="dxa"/>
            </w:tcMar>
            <w:hideMark/>
          </w:tcPr>
          <w:p w:rsidR="00491572" w:rsidRDefault="00491572">
            <w:pPr>
              <w:spacing w:before="300" w:after="300"/>
              <w:rPr>
                <w:rFonts w:ascii="Verdana" w:hAnsi="Verdana"/>
                <w:color w:val="000000"/>
                <w:sz w:val="23"/>
                <w:szCs w:val="23"/>
              </w:rPr>
            </w:pPr>
            <w:r>
              <w:rPr>
                <w:rFonts w:ascii="Verdana" w:hAnsi="Verdana"/>
                <w:color w:val="000000"/>
                <w:sz w:val="23"/>
                <w:szCs w:val="23"/>
              </w:rPr>
              <w:t>Microsoft Icon</w:t>
            </w:r>
          </w:p>
        </w:tc>
        <w:tc>
          <w:tcPr>
            <w:tcW w:w="0" w:type="auto"/>
            <w:shd w:val="clear" w:color="auto" w:fill="E7E9EB"/>
            <w:tcMar>
              <w:top w:w="120" w:type="dxa"/>
              <w:left w:w="120" w:type="dxa"/>
              <w:bottom w:w="120" w:type="dxa"/>
              <w:right w:w="120" w:type="dxa"/>
            </w:tcMar>
            <w:hideMark/>
          </w:tcPr>
          <w:p w:rsidR="00491572" w:rsidRDefault="00491572">
            <w:pPr>
              <w:spacing w:before="300" w:after="300"/>
              <w:rPr>
                <w:rFonts w:ascii="Verdana" w:hAnsi="Verdana"/>
                <w:color w:val="000000"/>
                <w:sz w:val="23"/>
                <w:szCs w:val="23"/>
              </w:rPr>
            </w:pPr>
            <w:r>
              <w:rPr>
                <w:rFonts w:ascii="Verdana" w:hAnsi="Verdana"/>
                <w:color w:val="000000"/>
                <w:sz w:val="23"/>
                <w:szCs w:val="23"/>
              </w:rPr>
              <w:t>.ico, .cur</w:t>
            </w:r>
          </w:p>
        </w:tc>
      </w:tr>
      <w:tr w:rsidR="00491572" w:rsidTr="00491572">
        <w:tc>
          <w:tcPr>
            <w:tcW w:w="0" w:type="auto"/>
            <w:shd w:val="clear" w:color="auto" w:fill="FFFFFF"/>
            <w:tcMar>
              <w:top w:w="120" w:type="dxa"/>
              <w:left w:w="240" w:type="dxa"/>
              <w:bottom w:w="120" w:type="dxa"/>
              <w:right w:w="120" w:type="dxa"/>
            </w:tcMar>
            <w:hideMark/>
          </w:tcPr>
          <w:p w:rsidR="00491572" w:rsidRDefault="00491572">
            <w:pPr>
              <w:spacing w:before="300" w:after="300"/>
              <w:rPr>
                <w:rFonts w:ascii="Verdana" w:hAnsi="Verdana"/>
                <w:color w:val="000000"/>
                <w:sz w:val="23"/>
                <w:szCs w:val="23"/>
              </w:rPr>
            </w:pPr>
            <w:r>
              <w:rPr>
                <w:rFonts w:ascii="Verdana" w:hAnsi="Verdana"/>
                <w:color w:val="000000"/>
                <w:sz w:val="23"/>
                <w:szCs w:val="23"/>
              </w:rPr>
              <w:t>JPEG</w:t>
            </w:r>
          </w:p>
        </w:tc>
        <w:tc>
          <w:tcPr>
            <w:tcW w:w="0" w:type="auto"/>
            <w:shd w:val="clear" w:color="auto" w:fill="FFFFFF"/>
            <w:tcMar>
              <w:top w:w="120" w:type="dxa"/>
              <w:left w:w="120" w:type="dxa"/>
              <w:bottom w:w="120" w:type="dxa"/>
              <w:right w:w="120" w:type="dxa"/>
            </w:tcMar>
            <w:hideMark/>
          </w:tcPr>
          <w:p w:rsidR="00491572" w:rsidRDefault="00491572">
            <w:pPr>
              <w:spacing w:before="300" w:after="300"/>
              <w:rPr>
                <w:rFonts w:ascii="Verdana" w:hAnsi="Verdana"/>
                <w:color w:val="000000"/>
                <w:sz w:val="23"/>
                <w:szCs w:val="23"/>
              </w:rPr>
            </w:pPr>
            <w:r>
              <w:rPr>
                <w:rFonts w:ascii="Verdana" w:hAnsi="Verdana"/>
                <w:color w:val="000000"/>
                <w:sz w:val="23"/>
                <w:szCs w:val="23"/>
              </w:rPr>
              <w:t>Joint Photographic Expert Group image</w:t>
            </w:r>
          </w:p>
        </w:tc>
        <w:tc>
          <w:tcPr>
            <w:tcW w:w="0" w:type="auto"/>
            <w:shd w:val="clear" w:color="auto" w:fill="FFFFFF"/>
            <w:tcMar>
              <w:top w:w="120" w:type="dxa"/>
              <w:left w:w="120" w:type="dxa"/>
              <w:bottom w:w="120" w:type="dxa"/>
              <w:right w:w="120" w:type="dxa"/>
            </w:tcMar>
            <w:hideMark/>
          </w:tcPr>
          <w:p w:rsidR="00491572" w:rsidRDefault="00491572">
            <w:pPr>
              <w:spacing w:before="300" w:after="300"/>
              <w:rPr>
                <w:rFonts w:ascii="Verdana" w:hAnsi="Verdana"/>
                <w:color w:val="000000"/>
                <w:sz w:val="23"/>
                <w:szCs w:val="23"/>
              </w:rPr>
            </w:pPr>
            <w:r>
              <w:rPr>
                <w:rFonts w:ascii="Verdana" w:hAnsi="Verdana"/>
                <w:color w:val="000000"/>
                <w:sz w:val="23"/>
                <w:szCs w:val="23"/>
              </w:rPr>
              <w:t>.jpg, .jpeg, .jfif, .pjpeg, .pjp</w:t>
            </w:r>
          </w:p>
        </w:tc>
      </w:tr>
      <w:tr w:rsidR="00491572" w:rsidTr="00491572">
        <w:tc>
          <w:tcPr>
            <w:tcW w:w="0" w:type="auto"/>
            <w:shd w:val="clear" w:color="auto" w:fill="E7E9EB"/>
            <w:tcMar>
              <w:top w:w="120" w:type="dxa"/>
              <w:left w:w="240" w:type="dxa"/>
              <w:bottom w:w="120" w:type="dxa"/>
              <w:right w:w="120" w:type="dxa"/>
            </w:tcMar>
            <w:hideMark/>
          </w:tcPr>
          <w:p w:rsidR="00491572" w:rsidRDefault="00491572">
            <w:pPr>
              <w:spacing w:before="300" w:after="300"/>
              <w:rPr>
                <w:rFonts w:ascii="Verdana" w:hAnsi="Verdana"/>
                <w:color w:val="000000"/>
                <w:sz w:val="23"/>
                <w:szCs w:val="23"/>
              </w:rPr>
            </w:pPr>
            <w:r>
              <w:rPr>
                <w:rFonts w:ascii="Verdana" w:hAnsi="Verdana"/>
                <w:color w:val="000000"/>
                <w:sz w:val="23"/>
                <w:szCs w:val="23"/>
              </w:rPr>
              <w:t>PNG</w:t>
            </w:r>
          </w:p>
        </w:tc>
        <w:tc>
          <w:tcPr>
            <w:tcW w:w="0" w:type="auto"/>
            <w:shd w:val="clear" w:color="auto" w:fill="E7E9EB"/>
            <w:tcMar>
              <w:top w:w="120" w:type="dxa"/>
              <w:left w:w="120" w:type="dxa"/>
              <w:bottom w:w="120" w:type="dxa"/>
              <w:right w:w="120" w:type="dxa"/>
            </w:tcMar>
            <w:hideMark/>
          </w:tcPr>
          <w:p w:rsidR="00491572" w:rsidRDefault="00491572">
            <w:pPr>
              <w:spacing w:before="300" w:after="300"/>
              <w:rPr>
                <w:rFonts w:ascii="Verdana" w:hAnsi="Verdana"/>
                <w:color w:val="000000"/>
                <w:sz w:val="23"/>
                <w:szCs w:val="23"/>
              </w:rPr>
            </w:pPr>
            <w:r>
              <w:rPr>
                <w:rFonts w:ascii="Verdana" w:hAnsi="Verdana"/>
                <w:color w:val="000000"/>
                <w:sz w:val="23"/>
                <w:szCs w:val="23"/>
              </w:rPr>
              <w:t>Portable Network Graphics</w:t>
            </w:r>
          </w:p>
        </w:tc>
        <w:tc>
          <w:tcPr>
            <w:tcW w:w="0" w:type="auto"/>
            <w:shd w:val="clear" w:color="auto" w:fill="E7E9EB"/>
            <w:tcMar>
              <w:top w:w="120" w:type="dxa"/>
              <w:left w:w="120" w:type="dxa"/>
              <w:bottom w:w="120" w:type="dxa"/>
              <w:right w:w="120" w:type="dxa"/>
            </w:tcMar>
            <w:hideMark/>
          </w:tcPr>
          <w:p w:rsidR="00491572" w:rsidRDefault="00491572">
            <w:pPr>
              <w:spacing w:before="300" w:after="300"/>
              <w:rPr>
                <w:rFonts w:ascii="Verdana" w:hAnsi="Verdana"/>
                <w:color w:val="000000"/>
                <w:sz w:val="23"/>
                <w:szCs w:val="23"/>
              </w:rPr>
            </w:pPr>
            <w:r>
              <w:rPr>
                <w:rFonts w:ascii="Verdana" w:hAnsi="Verdana"/>
                <w:color w:val="000000"/>
                <w:sz w:val="23"/>
                <w:szCs w:val="23"/>
              </w:rPr>
              <w:t>.png</w:t>
            </w:r>
          </w:p>
        </w:tc>
      </w:tr>
      <w:tr w:rsidR="00491572" w:rsidTr="00491572">
        <w:tc>
          <w:tcPr>
            <w:tcW w:w="0" w:type="auto"/>
            <w:shd w:val="clear" w:color="auto" w:fill="FFFFFF"/>
            <w:tcMar>
              <w:top w:w="120" w:type="dxa"/>
              <w:left w:w="240" w:type="dxa"/>
              <w:bottom w:w="120" w:type="dxa"/>
              <w:right w:w="120" w:type="dxa"/>
            </w:tcMar>
            <w:hideMark/>
          </w:tcPr>
          <w:p w:rsidR="00491572" w:rsidRDefault="00491572">
            <w:pPr>
              <w:spacing w:before="300" w:after="300"/>
              <w:rPr>
                <w:rFonts w:ascii="Verdana" w:hAnsi="Verdana"/>
                <w:color w:val="000000"/>
                <w:sz w:val="23"/>
                <w:szCs w:val="23"/>
              </w:rPr>
            </w:pPr>
            <w:r>
              <w:rPr>
                <w:rFonts w:ascii="Verdana" w:hAnsi="Verdana"/>
                <w:color w:val="000000"/>
                <w:sz w:val="23"/>
                <w:szCs w:val="23"/>
              </w:rPr>
              <w:t>SVG</w:t>
            </w:r>
          </w:p>
        </w:tc>
        <w:tc>
          <w:tcPr>
            <w:tcW w:w="0" w:type="auto"/>
            <w:shd w:val="clear" w:color="auto" w:fill="FFFFFF"/>
            <w:tcMar>
              <w:top w:w="120" w:type="dxa"/>
              <w:left w:w="120" w:type="dxa"/>
              <w:bottom w:w="120" w:type="dxa"/>
              <w:right w:w="120" w:type="dxa"/>
            </w:tcMar>
            <w:hideMark/>
          </w:tcPr>
          <w:p w:rsidR="00491572" w:rsidRDefault="00491572">
            <w:pPr>
              <w:spacing w:before="300" w:after="300"/>
              <w:rPr>
                <w:rFonts w:ascii="Verdana" w:hAnsi="Verdana"/>
                <w:color w:val="000000"/>
                <w:sz w:val="23"/>
                <w:szCs w:val="23"/>
              </w:rPr>
            </w:pPr>
            <w:r>
              <w:rPr>
                <w:rFonts w:ascii="Verdana" w:hAnsi="Verdana"/>
                <w:color w:val="000000"/>
                <w:sz w:val="23"/>
                <w:szCs w:val="23"/>
              </w:rPr>
              <w:t>Scalable Vector Graphics</w:t>
            </w:r>
          </w:p>
        </w:tc>
        <w:tc>
          <w:tcPr>
            <w:tcW w:w="0" w:type="auto"/>
            <w:shd w:val="clear" w:color="auto" w:fill="FFFFFF"/>
            <w:tcMar>
              <w:top w:w="120" w:type="dxa"/>
              <w:left w:w="120" w:type="dxa"/>
              <w:bottom w:w="120" w:type="dxa"/>
              <w:right w:w="120" w:type="dxa"/>
            </w:tcMar>
            <w:hideMark/>
          </w:tcPr>
          <w:p w:rsidR="00491572" w:rsidRDefault="00491572">
            <w:pPr>
              <w:spacing w:before="300" w:after="300"/>
              <w:rPr>
                <w:rFonts w:ascii="Verdana" w:hAnsi="Verdana"/>
                <w:color w:val="000000"/>
                <w:sz w:val="23"/>
                <w:szCs w:val="23"/>
              </w:rPr>
            </w:pPr>
            <w:r>
              <w:rPr>
                <w:rFonts w:ascii="Verdana" w:hAnsi="Verdana"/>
                <w:color w:val="000000"/>
                <w:sz w:val="23"/>
                <w:szCs w:val="23"/>
              </w:rPr>
              <w:t>.svg</w:t>
            </w:r>
          </w:p>
        </w:tc>
      </w:tr>
    </w:tbl>
    <w:p w:rsidR="00491572" w:rsidRDefault="00491572" w:rsidP="00491572">
      <w:pPr>
        <w:spacing w:before="300" w:after="300"/>
        <w:rPr>
          <w:rFonts w:ascii="Times New Roman" w:hAnsi="Times New Roman"/>
          <w:sz w:val="24"/>
          <w:szCs w:val="24"/>
        </w:rPr>
      </w:pPr>
      <w:r>
        <w:pict>
          <v:rect id="_x0000_i1211" style="width:0;height:0" o:hralign="center" o:hrstd="t" o:hrnoshade="t" o:hr="t" fillcolor="black" stroked="f"/>
        </w:pict>
      </w:r>
    </w:p>
    <w:p w:rsidR="00491572" w:rsidRDefault="00491572" w:rsidP="00491572">
      <w:pPr>
        <w:pStyle w:val="Heading2"/>
        <w:shd w:val="clear" w:color="auto" w:fill="FFFFFF"/>
        <w:spacing w:before="150" w:beforeAutospacing="0" w:after="150" w:afterAutospacing="0"/>
        <w:rPr>
          <w:rFonts w:ascii="Segoe UI" w:hAnsi="Segoe UI" w:cs="Segoe UI"/>
          <w:b w:val="0"/>
          <w:bCs w:val="0"/>
          <w:color w:val="000000"/>
          <w:sz w:val="48"/>
          <w:szCs w:val="48"/>
        </w:rPr>
      </w:pPr>
      <w:bookmarkStart w:id="197" w:name="_Toc129779765"/>
      <w:r>
        <w:rPr>
          <w:rFonts w:ascii="Segoe UI" w:hAnsi="Segoe UI" w:cs="Segoe UI"/>
          <w:b w:val="0"/>
          <w:bCs w:val="0"/>
          <w:color w:val="000000"/>
          <w:sz w:val="48"/>
          <w:szCs w:val="48"/>
        </w:rPr>
        <w:t>Chapter Summary</w:t>
      </w:r>
      <w:bookmarkEnd w:id="197"/>
    </w:p>
    <w:p w:rsidR="00977DBE" w:rsidRDefault="00977DBE" w:rsidP="00977DBE">
      <w:pPr>
        <w:numPr>
          <w:ilvl w:val="0"/>
          <w:numId w:val="30"/>
        </w:numPr>
        <w:shd w:val="clear" w:color="auto" w:fill="FFFFFF"/>
        <w:spacing w:before="100" w:beforeAutospacing="1" w:after="100" w:afterAutospacing="1" w:line="240" w:lineRule="auto"/>
        <w:rPr>
          <w:rFonts w:ascii="Verdana" w:hAnsi="Verdana" w:cs="Times New Roman"/>
          <w:color w:val="000000"/>
          <w:sz w:val="23"/>
          <w:szCs w:val="23"/>
        </w:rPr>
      </w:pPr>
      <w:r>
        <w:rPr>
          <w:rFonts w:ascii="Verdana" w:hAnsi="Verdana"/>
          <w:color w:val="000000"/>
          <w:sz w:val="23"/>
          <w:szCs w:val="23"/>
        </w:rPr>
        <w:lastRenderedPageBreak/>
        <w:t>Use the HTML </w:t>
      </w:r>
      <w:r>
        <w:rPr>
          <w:rStyle w:val="HTMLCode"/>
          <w:rFonts w:ascii="Consolas" w:eastAsiaTheme="minorHAnsi" w:hAnsi="Consolas"/>
          <w:color w:val="DC143C"/>
          <w:sz w:val="24"/>
          <w:szCs w:val="24"/>
        </w:rPr>
        <w:t>&lt;img&gt;</w:t>
      </w:r>
      <w:r>
        <w:rPr>
          <w:rFonts w:ascii="Verdana" w:hAnsi="Verdana"/>
          <w:color w:val="000000"/>
          <w:sz w:val="23"/>
          <w:szCs w:val="23"/>
        </w:rPr>
        <w:t> element to define an image</w:t>
      </w:r>
    </w:p>
    <w:p w:rsidR="00977DBE" w:rsidRDefault="00977DBE" w:rsidP="00977DBE">
      <w:pPr>
        <w:numPr>
          <w:ilvl w:val="0"/>
          <w:numId w:val="30"/>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Use the HTML </w:t>
      </w:r>
      <w:r>
        <w:rPr>
          <w:rStyle w:val="HTMLCode"/>
          <w:rFonts w:ascii="Consolas" w:eastAsiaTheme="minorHAnsi" w:hAnsi="Consolas"/>
          <w:color w:val="DC143C"/>
          <w:sz w:val="24"/>
          <w:szCs w:val="24"/>
        </w:rPr>
        <w:t>src</w:t>
      </w:r>
      <w:r>
        <w:rPr>
          <w:rFonts w:ascii="Verdana" w:hAnsi="Verdana"/>
          <w:color w:val="000000"/>
          <w:sz w:val="23"/>
          <w:szCs w:val="23"/>
        </w:rPr>
        <w:t> attribute to define the URL of the image</w:t>
      </w:r>
    </w:p>
    <w:p w:rsidR="00977DBE" w:rsidRDefault="00977DBE" w:rsidP="00977DBE">
      <w:pPr>
        <w:numPr>
          <w:ilvl w:val="0"/>
          <w:numId w:val="30"/>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Use the HTML </w:t>
      </w:r>
      <w:r>
        <w:rPr>
          <w:rStyle w:val="HTMLCode"/>
          <w:rFonts w:ascii="Consolas" w:eastAsiaTheme="minorHAnsi" w:hAnsi="Consolas"/>
          <w:color w:val="DC143C"/>
          <w:sz w:val="24"/>
          <w:szCs w:val="24"/>
        </w:rPr>
        <w:t>alt</w:t>
      </w:r>
      <w:r>
        <w:rPr>
          <w:rFonts w:ascii="Verdana" w:hAnsi="Verdana"/>
          <w:color w:val="000000"/>
          <w:sz w:val="23"/>
          <w:szCs w:val="23"/>
        </w:rPr>
        <w:t> attribute to define an alternate text for an image, if it cannot be displayed</w:t>
      </w:r>
    </w:p>
    <w:p w:rsidR="00977DBE" w:rsidRDefault="00977DBE" w:rsidP="00977DBE">
      <w:pPr>
        <w:numPr>
          <w:ilvl w:val="0"/>
          <w:numId w:val="30"/>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Use the HTML </w:t>
      </w:r>
      <w:r>
        <w:rPr>
          <w:rStyle w:val="HTMLCode"/>
          <w:rFonts w:ascii="Consolas" w:eastAsiaTheme="minorHAnsi" w:hAnsi="Consolas"/>
          <w:color w:val="DC143C"/>
          <w:sz w:val="24"/>
          <w:szCs w:val="24"/>
        </w:rPr>
        <w:t>width</w:t>
      </w:r>
      <w:r>
        <w:rPr>
          <w:rFonts w:ascii="Verdana" w:hAnsi="Verdana"/>
          <w:color w:val="000000"/>
          <w:sz w:val="23"/>
          <w:szCs w:val="23"/>
        </w:rPr>
        <w:t> and </w:t>
      </w:r>
      <w:r>
        <w:rPr>
          <w:rStyle w:val="HTMLCode"/>
          <w:rFonts w:ascii="Consolas" w:eastAsiaTheme="minorHAnsi" w:hAnsi="Consolas"/>
          <w:color w:val="DC143C"/>
          <w:sz w:val="24"/>
          <w:szCs w:val="24"/>
        </w:rPr>
        <w:t>height</w:t>
      </w:r>
      <w:r>
        <w:rPr>
          <w:rFonts w:ascii="Verdana" w:hAnsi="Verdana"/>
          <w:color w:val="000000"/>
          <w:sz w:val="23"/>
          <w:szCs w:val="23"/>
        </w:rPr>
        <w:t> attributes or the CSS </w:t>
      </w:r>
      <w:r>
        <w:rPr>
          <w:rStyle w:val="HTMLCode"/>
          <w:rFonts w:ascii="Consolas" w:eastAsiaTheme="minorHAnsi" w:hAnsi="Consolas"/>
          <w:color w:val="DC143C"/>
          <w:sz w:val="24"/>
          <w:szCs w:val="24"/>
        </w:rPr>
        <w:t>width</w:t>
      </w:r>
      <w:r>
        <w:rPr>
          <w:rFonts w:ascii="Verdana" w:hAnsi="Verdana"/>
          <w:color w:val="000000"/>
          <w:sz w:val="23"/>
          <w:szCs w:val="23"/>
        </w:rPr>
        <w:t> and </w:t>
      </w:r>
      <w:r>
        <w:rPr>
          <w:rStyle w:val="HTMLCode"/>
          <w:rFonts w:ascii="Consolas" w:eastAsiaTheme="minorHAnsi" w:hAnsi="Consolas"/>
          <w:color w:val="DC143C"/>
          <w:sz w:val="24"/>
          <w:szCs w:val="24"/>
        </w:rPr>
        <w:t>height</w:t>
      </w:r>
      <w:r>
        <w:rPr>
          <w:rFonts w:ascii="Verdana" w:hAnsi="Verdana"/>
          <w:color w:val="000000"/>
          <w:sz w:val="23"/>
          <w:szCs w:val="23"/>
        </w:rPr>
        <w:t> properties to define the size of the image</w:t>
      </w:r>
    </w:p>
    <w:p w:rsidR="00977DBE" w:rsidRDefault="00977DBE" w:rsidP="00977DBE">
      <w:pPr>
        <w:numPr>
          <w:ilvl w:val="0"/>
          <w:numId w:val="30"/>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Use the CSS </w:t>
      </w:r>
      <w:r>
        <w:rPr>
          <w:rStyle w:val="HTMLCode"/>
          <w:rFonts w:ascii="Consolas" w:eastAsiaTheme="minorHAnsi" w:hAnsi="Consolas"/>
          <w:color w:val="DC143C"/>
          <w:sz w:val="24"/>
          <w:szCs w:val="24"/>
        </w:rPr>
        <w:t>float</w:t>
      </w:r>
      <w:r>
        <w:rPr>
          <w:rFonts w:ascii="Verdana" w:hAnsi="Verdana"/>
          <w:color w:val="000000"/>
          <w:sz w:val="23"/>
          <w:szCs w:val="23"/>
        </w:rPr>
        <w:t> property to let the image float to the left or to the right</w:t>
      </w:r>
    </w:p>
    <w:p w:rsidR="00977DBE" w:rsidRDefault="00977DBE" w:rsidP="00977DBE">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Loading large images takes time, and can slow down your web page. Use images carefully.</w:t>
      </w:r>
    </w:p>
    <w:p w:rsidR="00A25E8B" w:rsidRDefault="00AA5F48" w:rsidP="00A25E8B">
      <w:pPr>
        <w:pStyle w:val="Heading1"/>
        <w:numPr>
          <w:ilvl w:val="0"/>
          <w:numId w:val="6"/>
        </w:numPr>
        <w:rPr>
          <w:sz w:val="36"/>
        </w:rPr>
      </w:pPr>
      <w:bookmarkStart w:id="198" w:name="_Toc129779766"/>
      <w:r w:rsidRPr="00AA5F48">
        <w:rPr>
          <w:sz w:val="36"/>
        </w:rPr>
        <w:t>HTML  Links</w:t>
      </w:r>
      <w:bookmarkEnd w:id="198"/>
    </w:p>
    <w:p w:rsidR="00A25E8B" w:rsidRDefault="00A25E8B" w:rsidP="00A25E8B">
      <w:pPr>
        <w:pStyle w:val="NormalWeb"/>
        <w:spacing w:before="120" w:beforeAutospacing="0" w:after="144" w:afterAutospacing="0"/>
        <w:jc w:val="both"/>
        <w:rPr>
          <w:rFonts w:ascii="Arial" w:hAnsi="Arial" w:cs="Arial"/>
          <w:color w:val="000000"/>
        </w:rPr>
      </w:pPr>
      <w:r>
        <w:rPr>
          <w:rFonts w:ascii="Arial" w:hAnsi="Arial" w:cs="Arial"/>
          <w:color w:val="000000"/>
        </w:rPr>
        <w:t>A webpage can contain various links that take you directly to other pages and even specific parts of a given page. These links are known as hyperlinks.</w:t>
      </w:r>
    </w:p>
    <w:p w:rsidR="00A25E8B" w:rsidRDefault="00A25E8B" w:rsidP="00A25E8B">
      <w:pPr>
        <w:pStyle w:val="NormalWeb"/>
        <w:spacing w:before="120" w:beforeAutospacing="0" w:after="144" w:afterAutospacing="0"/>
        <w:jc w:val="both"/>
        <w:rPr>
          <w:rFonts w:ascii="Arial" w:hAnsi="Arial" w:cs="Arial"/>
          <w:color w:val="000000"/>
        </w:rPr>
      </w:pPr>
      <w:r>
        <w:rPr>
          <w:rFonts w:ascii="Arial" w:hAnsi="Arial" w:cs="Arial"/>
          <w:color w:val="000000"/>
        </w:rPr>
        <w:t>Hyperlinks allow visitors to navigate between Web sites by clicking on words, phrases, and images. Thus you can create hyperlinks using text or images available on a webpage.</w:t>
      </w:r>
    </w:p>
    <w:p w:rsidR="00F17735" w:rsidRDefault="00F17735" w:rsidP="00F17735">
      <w:pPr>
        <w:pStyle w:val="Heading2"/>
        <w:shd w:val="clear" w:color="auto" w:fill="FFFFFF"/>
        <w:spacing w:before="150" w:beforeAutospacing="0" w:after="150" w:afterAutospacing="0"/>
        <w:rPr>
          <w:rFonts w:ascii="Segoe UI" w:hAnsi="Segoe UI" w:cs="Segoe UI"/>
          <w:b w:val="0"/>
          <w:bCs w:val="0"/>
          <w:color w:val="000000"/>
          <w:sz w:val="48"/>
          <w:szCs w:val="48"/>
        </w:rPr>
      </w:pPr>
      <w:bookmarkStart w:id="199" w:name="_Toc129779767"/>
      <w:r>
        <w:rPr>
          <w:rFonts w:ascii="Segoe UI" w:hAnsi="Segoe UI" w:cs="Segoe UI"/>
          <w:b w:val="0"/>
          <w:bCs w:val="0"/>
          <w:color w:val="000000"/>
          <w:sz w:val="48"/>
          <w:szCs w:val="48"/>
        </w:rPr>
        <w:t>HTML Links - Hyperlinks</w:t>
      </w:r>
      <w:bookmarkEnd w:id="199"/>
    </w:p>
    <w:p w:rsidR="00F17735" w:rsidRDefault="00F17735" w:rsidP="00F1773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HTML links are hyperlinks.</w:t>
      </w:r>
    </w:p>
    <w:p w:rsidR="00F17735" w:rsidRDefault="00F17735" w:rsidP="00F1773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click on a link and jump to another document.</w:t>
      </w:r>
    </w:p>
    <w:p w:rsidR="00F17735" w:rsidRDefault="00F17735" w:rsidP="00F1773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When you move the mouse over a link, the mouse arrow will turn into a little hand.</w:t>
      </w:r>
    </w:p>
    <w:p w:rsidR="00F17735" w:rsidRDefault="00F17735" w:rsidP="00F17735">
      <w:pPr>
        <w:pStyle w:val="NormalWeb"/>
        <w:shd w:val="clear" w:color="auto" w:fill="FFFFCC"/>
        <w:spacing w:before="240" w:beforeAutospacing="0" w:after="240" w:afterAutospacing="0"/>
        <w:rPr>
          <w:rFonts w:ascii="Verdana" w:hAnsi="Verdana"/>
          <w:color w:val="000000"/>
          <w:sz w:val="23"/>
          <w:szCs w:val="23"/>
        </w:rPr>
      </w:pPr>
      <w:r>
        <w:rPr>
          <w:rStyle w:val="Strong"/>
          <w:rFonts w:ascii="Verdana" w:eastAsiaTheme="majorEastAsia" w:hAnsi="Verdana"/>
          <w:color w:val="000000"/>
          <w:sz w:val="23"/>
          <w:szCs w:val="23"/>
        </w:rPr>
        <w:t>Note:</w:t>
      </w:r>
      <w:r>
        <w:rPr>
          <w:rFonts w:ascii="Verdana" w:hAnsi="Verdana"/>
          <w:color w:val="000000"/>
          <w:sz w:val="23"/>
          <w:szCs w:val="23"/>
        </w:rPr>
        <w:t> A link does not have to be text. A link can be an image or any other HTML element!</w:t>
      </w:r>
    </w:p>
    <w:p w:rsidR="00F17735" w:rsidRDefault="00F17735" w:rsidP="00F17735">
      <w:pPr>
        <w:spacing w:before="300" w:after="300"/>
        <w:rPr>
          <w:rFonts w:ascii="Times New Roman" w:hAnsi="Times New Roman"/>
          <w:sz w:val="24"/>
          <w:szCs w:val="24"/>
        </w:rPr>
      </w:pPr>
      <w:r>
        <w:pict>
          <v:rect id="_x0000_i1220" style="width:0;height:0" o:hralign="center" o:hrstd="t" o:hrnoshade="t" o:hr="t" fillcolor="black" stroked="f"/>
        </w:pict>
      </w:r>
    </w:p>
    <w:p w:rsidR="00F17735" w:rsidRDefault="00F17735" w:rsidP="00F17735">
      <w:pPr>
        <w:pStyle w:val="Heading2"/>
        <w:shd w:val="clear" w:color="auto" w:fill="FFFFFF"/>
        <w:spacing w:before="150" w:beforeAutospacing="0" w:after="150" w:afterAutospacing="0"/>
        <w:rPr>
          <w:rFonts w:ascii="Segoe UI" w:hAnsi="Segoe UI" w:cs="Segoe UI"/>
          <w:b w:val="0"/>
          <w:bCs w:val="0"/>
          <w:color w:val="000000"/>
          <w:sz w:val="48"/>
          <w:szCs w:val="48"/>
        </w:rPr>
      </w:pPr>
      <w:bookmarkStart w:id="200" w:name="_Toc129779768"/>
      <w:r>
        <w:rPr>
          <w:rFonts w:ascii="Segoe UI" w:hAnsi="Segoe UI" w:cs="Segoe UI"/>
          <w:b w:val="0"/>
          <w:bCs w:val="0"/>
          <w:color w:val="000000"/>
          <w:sz w:val="48"/>
          <w:szCs w:val="48"/>
        </w:rPr>
        <w:t>HTML Links - Syntax</w:t>
      </w:r>
      <w:bookmarkEnd w:id="200"/>
    </w:p>
    <w:p w:rsidR="00F17735" w:rsidRDefault="00F17735" w:rsidP="00F1773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HTML </w:t>
      </w:r>
      <w:r>
        <w:rPr>
          <w:rStyle w:val="HTMLCode"/>
          <w:rFonts w:ascii="Consolas" w:eastAsiaTheme="majorEastAsia" w:hAnsi="Consolas"/>
          <w:color w:val="DC143C"/>
        </w:rPr>
        <w:t>&lt;a&gt;</w:t>
      </w:r>
      <w:r>
        <w:rPr>
          <w:rFonts w:ascii="Verdana" w:hAnsi="Verdana"/>
          <w:color w:val="000000"/>
          <w:sz w:val="23"/>
          <w:szCs w:val="23"/>
        </w:rPr>
        <w:t> tag defines a hyperlink. It has the following syntax:</w:t>
      </w:r>
    </w:p>
    <w:p w:rsidR="00F17735" w:rsidRDefault="00F17735" w:rsidP="00F17735">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href</w:t>
      </w:r>
      <w:r>
        <w:rPr>
          <w:rStyle w:val="attributevaluecolor"/>
          <w:rFonts w:ascii="Consolas" w:hAnsi="Consolas"/>
          <w:color w:val="0000CD"/>
          <w:sz w:val="23"/>
          <w:szCs w:val="23"/>
        </w:rPr>
        <w:t>="</w:t>
      </w:r>
      <w:r>
        <w:rPr>
          <w:rStyle w:val="attributevaluecolor"/>
          <w:rFonts w:ascii="Consolas" w:hAnsi="Consolas"/>
          <w:i/>
          <w:iCs/>
          <w:color w:val="0000CD"/>
          <w:sz w:val="23"/>
          <w:szCs w:val="23"/>
        </w:rPr>
        <w:t>url</w:t>
      </w:r>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i/>
          <w:iCs/>
          <w:color w:val="000000"/>
          <w:sz w:val="23"/>
          <w:szCs w:val="23"/>
        </w:rPr>
        <w:t>link text</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p>
    <w:p w:rsidR="00F17735" w:rsidRDefault="00F17735" w:rsidP="00F1773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most important attribute of the </w:t>
      </w:r>
      <w:r>
        <w:rPr>
          <w:rStyle w:val="HTMLCode"/>
          <w:rFonts w:ascii="Consolas" w:eastAsiaTheme="majorEastAsia" w:hAnsi="Consolas"/>
          <w:color w:val="DC143C"/>
        </w:rPr>
        <w:t>&lt;a&gt;</w:t>
      </w:r>
      <w:r>
        <w:rPr>
          <w:rFonts w:ascii="Verdana" w:hAnsi="Verdana"/>
          <w:color w:val="000000"/>
          <w:sz w:val="23"/>
          <w:szCs w:val="23"/>
        </w:rPr>
        <w:t> element is the </w:t>
      </w:r>
      <w:r>
        <w:rPr>
          <w:rStyle w:val="HTMLCode"/>
          <w:rFonts w:ascii="Consolas" w:eastAsiaTheme="majorEastAsia" w:hAnsi="Consolas"/>
          <w:color w:val="DC143C"/>
        </w:rPr>
        <w:t>href</w:t>
      </w:r>
      <w:r>
        <w:rPr>
          <w:rFonts w:ascii="Verdana" w:hAnsi="Verdana"/>
          <w:color w:val="000000"/>
          <w:sz w:val="23"/>
          <w:szCs w:val="23"/>
        </w:rPr>
        <w:t> attribute, which indicates the link's destination.</w:t>
      </w:r>
    </w:p>
    <w:p w:rsidR="00F17735" w:rsidRDefault="00F17735" w:rsidP="00F1773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w:t>
      </w:r>
      <w:r>
        <w:rPr>
          <w:rStyle w:val="Emphasis"/>
          <w:rFonts w:ascii="Verdana" w:hAnsi="Verdana"/>
          <w:color w:val="000000"/>
          <w:sz w:val="23"/>
          <w:szCs w:val="23"/>
        </w:rPr>
        <w:t>link text</w:t>
      </w:r>
      <w:r>
        <w:rPr>
          <w:rFonts w:ascii="Verdana" w:hAnsi="Verdana"/>
          <w:color w:val="000000"/>
          <w:sz w:val="23"/>
          <w:szCs w:val="23"/>
        </w:rPr>
        <w:t> is the part that will be visible to the reader.</w:t>
      </w:r>
    </w:p>
    <w:p w:rsidR="00F17735" w:rsidRDefault="00F17735" w:rsidP="00F1773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Clicking on the link text, will send the reader to the specified URL address.</w:t>
      </w:r>
    </w:p>
    <w:p w:rsidR="00F17735" w:rsidRDefault="00F17735" w:rsidP="00F17735">
      <w:pPr>
        <w:pStyle w:val="Heading3"/>
        <w:shd w:val="clear" w:color="auto" w:fill="E7E9EB"/>
        <w:spacing w:before="150" w:after="150"/>
        <w:rPr>
          <w:rFonts w:ascii="Segoe UI" w:hAnsi="Segoe UI" w:cs="Segoe UI"/>
          <w:b w:val="0"/>
          <w:bCs w:val="0"/>
          <w:color w:val="000000"/>
          <w:sz w:val="36"/>
          <w:szCs w:val="36"/>
        </w:rPr>
      </w:pPr>
      <w:bookmarkStart w:id="201" w:name="_Toc129779769"/>
      <w:r>
        <w:rPr>
          <w:rFonts w:ascii="Segoe UI" w:hAnsi="Segoe UI" w:cs="Segoe UI"/>
          <w:b w:val="0"/>
          <w:bCs w:val="0"/>
          <w:color w:val="000000"/>
          <w:sz w:val="36"/>
          <w:szCs w:val="36"/>
        </w:rPr>
        <w:t>Example</w:t>
      </w:r>
      <w:bookmarkEnd w:id="201"/>
    </w:p>
    <w:p w:rsidR="00F17735" w:rsidRDefault="00F17735" w:rsidP="00F17735">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This example shows how to create a link to W3Schools.com:</w:t>
      </w:r>
    </w:p>
    <w:p w:rsidR="00F17735" w:rsidRDefault="00F17735" w:rsidP="00F17735">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href</w:t>
      </w:r>
      <w:r>
        <w:rPr>
          <w:rStyle w:val="attributevaluecolor"/>
          <w:rFonts w:ascii="Consolas" w:hAnsi="Consolas"/>
          <w:color w:val="0000CD"/>
          <w:sz w:val="23"/>
          <w:szCs w:val="23"/>
        </w:rPr>
        <w:t>="https://www.w3schools.com/"</w:t>
      </w:r>
      <w:r>
        <w:rPr>
          <w:rStyle w:val="tagcolor"/>
          <w:rFonts w:ascii="Consolas" w:hAnsi="Consolas"/>
          <w:color w:val="0000CD"/>
          <w:sz w:val="23"/>
          <w:szCs w:val="23"/>
        </w:rPr>
        <w:t>&gt;</w:t>
      </w:r>
      <w:r>
        <w:rPr>
          <w:rFonts w:ascii="Consolas" w:hAnsi="Consolas"/>
          <w:color w:val="000000"/>
          <w:sz w:val="23"/>
          <w:szCs w:val="23"/>
        </w:rPr>
        <w:t>Visit W3Schools.com!</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p>
    <w:p w:rsidR="00F17735" w:rsidRDefault="00F17735" w:rsidP="00F17735">
      <w:pPr>
        <w:shd w:val="clear" w:color="auto" w:fill="E7E9EB"/>
        <w:rPr>
          <w:rFonts w:ascii="Verdana" w:hAnsi="Verdana"/>
          <w:color w:val="000000"/>
          <w:sz w:val="23"/>
          <w:szCs w:val="23"/>
        </w:rPr>
      </w:pPr>
      <w:hyperlink r:id="rId82" w:tgtFrame="_blank" w:history="1">
        <w:r>
          <w:rPr>
            <w:rStyle w:val="Hyperlink"/>
            <w:rFonts w:ascii="Arial" w:hAnsi="Arial" w:cs="Arial"/>
            <w:color w:val="FFFFFF"/>
            <w:sz w:val="26"/>
            <w:szCs w:val="26"/>
            <w:bdr w:val="none" w:sz="0" w:space="0" w:color="auto" w:frame="1"/>
            <w:shd w:val="clear" w:color="auto" w:fill="4CAF50"/>
          </w:rPr>
          <w:t>Try it Yourself »</w:t>
        </w:r>
      </w:hyperlink>
    </w:p>
    <w:p w:rsidR="00F17735" w:rsidRDefault="00F17735" w:rsidP="00F1773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By default, links will appear as follows in all browsers:</w:t>
      </w:r>
    </w:p>
    <w:p w:rsidR="00F17735" w:rsidRDefault="00F17735" w:rsidP="00F17735">
      <w:pPr>
        <w:numPr>
          <w:ilvl w:val="0"/>
          <w:numId w:val="3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An unvisited link is underlined and blue</w:t>
      </w:r>
    </w:p>
    <w:p w:rsidR="00F17735" w:rsidRDefault="00F17735" w:rsidP="00F17735">
      <w:pPr>
        <w:numPr>
          <w:ilvl w:val="0"/>
          <w:numId w:val="3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 visited link is underlined and purple</w:t>
      </w:r>
    </w:p>
    <w:p w:rsidR="00F17735" w:rsidRDefault="00F17735" w:rsidP="00F17735">
      <w:pPr>
        <w:numPr>
          <w:ilvl w:val="0"/>
          <w:numId w:val="3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An active link is underlined and red</w:t>
      </w:r>
    </w:p>
    <w:p w:rsidR="00F17735" w:rsidRDefault="00F17735" w:rsidP="00F17735">
      <w:pPr>
        <w:pStyle w:val="NormalWeb"/>
        <w:shd w:val="clear" w:color="auto" w:fill="FFFFCC"/>
        <w:spacing w:before="240" w:beforeAutospacing="0" w:after="240" w:afterAutospacing="0"/>
        <w:rPr>
          <w:rFonts w:ascii="Verdana" w:hAnsi="Verdana"/>
          <w:color w:val="000000"/>
          <w:sz w:val="23"/>
          <w:szCs w:val="23"/>
        </w:rPr>
      </w:pPr>
      <w:r>
        <w:rPr>
          <w:rStyle w:val="Strong"/>
          <w:rFonts w:ascii="Verdana" w:eastAsiaTheme="majorEastAsia" w:hAnsi="Verdana"/>
          <w:color w:val="000000"/>
          <w:sz w:val="23"/>
          <w:szCs w:val="23"/>
        </w:rPr>
        <w:t>Tip:</w:t>
      </w:r>
      <w:r>
        <w:rPr>
          <w:rFonts w:ascii="Verdana" w:hAnsi="Verdana"/>
          <w:color w:val="000000"/>
          <w:sz w:val="23"/>
          <w:szCs w:val="23"/>
        </w:rPr>
        <w:t> Links can of course be styled with CSS, to get another look!</w:t>
      </w:r>
    </w:p>
    <w:p w:rsidR="00F17735" w:rsidRDefault="00F17735" w:rsidP="00F17735">
      <w:pPr>
        <w:spacing w:before="300" w:after="300"/>
        <w:rPr>
          <w:rFonts w:ascii="Times New Roman" w:hAnsi="Times New Roman"/>
          <w:sz w:val="24"/>
          <w:szCs w:val="24"/>
        </w:rPr>
      </w:pPr>
      <w:r>
        <w:pict>
          <v:rect id="_x0000_i1221" style="width:0;height:0" o:hralign="center" o:hrstd="t" o:hrnoshade="t" o:hr="t" fillcolor="black" stroked="f"/>
        </w:pict>
      </w:r>
    </w:p>
    <w:p w:rsidR="00F17735" w:rsidRDefault="00F17735" w:rsidP="00F17735">
      <w:pPr>
        <w:pStyle w:val="Heading2"/>
        <w:shd w:val="clear" w:color="auto" w:fill="FFFFFF"/>
        <w:spacing w:before="150" w:beforeAutospacing="0" w:after="150" w:afterAutospacing="0"/>
        <w:rPr>
          <w:rFonts w:ascii="Segoe UI" w:hAnsi="Segoe UI" w:cs="Segoe UI"/>
          <w:b w:val="0"/>
          <w:bCs w:val="0"/>
          <w:color w:val="000000"/>
          <w:sz w:val="48"/>
          <w:szCs w:val="48"/>
        </w:rPr>
      </w:pPr>
      <w:bookmarkStart w:id="202" w:name="_Toc129779770"/>
      <w:r>
        <w:rPr>
          <w:rFonts w:ascii="Segoe UI" w:hAnsi="Segoe UI" w:cs="Segoe UI"/>
          <w:b w:val="0"/>
          <w:bCs w:val="0"/>
          <w:color w:val="000000"/>
          <w:sz w:val="48"/>
          <w:szCs w:val="48"/>
        </w:rPr>
        <w:t>HTML Links - The target Attribute</w:t>
      </w:r>
      <w:bookmarkEnd w:id="202"/>
    </w:p>
    <w:p w:rsidR="00F17735" w:rsidRDefault="00F17735" w:rsidP="00F1773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By default, the linked page will be displayed in the current browser window. To change this, you must specify another target for the link.</w:t>
      </w:r>
    </w:p>
    <w:p w:rsidR="00F17735" w:rsidRDefault="00F17735" w:rsidP="00F1773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rPr>
        <w:t>target</w:t>
      </w:r>
      <w:r>
        <w:rPr>
          <w:rFonts w:ascii="Verdana" w:hAnsi="Verdana"/>
          <w:color w:val="000000"/>
          <w:sz w:val="23"/>
          <w:szCs w:val="23"/>
        </w:rPr>
        <w:t> attribute specifies where to open the linked document.</w:t>
      </w:r>
    </w:p>
    <w:p w:rsidR="00F17735" w:rsidRDefault="00F17735" w:rsidP="00F1773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rPr>
        <w:t>target</w:t>
      </w:r>
      <w:r>
        <w:rPr>
          <w:rFonts w:ascii="Verdana" w:hAnsi="Verdana"/>
          <w:color w:val="000000"/>
          <w:sz w:val="23"/>
          <w:szCs w:val="23"/>
        </w:rPr>
        <w:t> attribute can have one of the following values:</w:t>
      </w:r>
    </w:p>
    <w:p w:rsidR="00F17735" w:rsidRDefault="00F17735" w:rsidP="00F17735">
      <w:pPr>
        <w:numPr>
          <w:ilvl w:val="0"/>
          <w:numId w:val="34"/>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ajorEastAsia" w:hAnsi="Consolas"/>
          <w:color w:val="DC143C"/>
          <w:sz w:val="24"/>
          <w:szCs w:val="24"/>
        </w:rPr>
        <w:t>_self</w:t>
      </w:r>
      <w:r>
        <w:rPr>
          <w:rFonts w:ascii="Verdana" w:hAnsi="Verdana"/>
          <w:color w:val="000000"/>
          <w:sz w:val="23"/>
          <w:szCs w:val="23"/>
        </w:rPr>
        <w:t> - Default. Opens the document in the same window/tab as it was clicked</w:t>
      </w:r>
    </w:p>
    <w:p w:rsidR="00F17735" w:rsidRDefault="00F17735" w:rsidP="00F17735">
      <w:pPr>
        <w:numPr>
          <w:ilvl w:val="0"/>
          <w:numId w:val="34"/>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ajorEastAsia" w:hAnsi="Consolas"/>
          <w:color w:val="DC143C"/>
          <w:sz w:val="24"/>
          <w:szCs w:val="24"/>
        </w:rPr>
        <w:t>_blank</w:t>
      </w:r>
      <w:r>
        <w:rPr>
          <w:rFonts w:ascii="Verdana" w:hAnsi="Verdana"/>
          <w:color w:val="000000"/>
          <w:sz w:val="23"/>
          <w:szCs w:val="23"/>
        </w:rPr>
        <w:t> - Opens the document in a new window or tab</w:t>
      </w:r>
    </w:p>
    <w:p w:rsidR="00F17735" w:rsidRDefault="00F17735" w:rsidP="00F17735">
      <w:pPr>
        <w:numPr>
          <w:ilvl w:val="0"/>
          <w:numId w:val="34"/>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ajorEastAsia" w:hAnsi="Consolas"/>
          <w:color w:val="DC143C"/>
          <w:sz w:val="24"/>
          <w:szCs w:val="24"/>
        </w:rPr>
        <w:t>_parent</w:t>
      </w:r>
      <w:r>
        <w:rPr>
          <w:rFonts w:ascii="Verdana" w:hAnsi="Verdana"/>
          <w:color w:val="000000"/>
          <w:sz w:val="23"/>
          <w:szCs w:val="23"/>
        </w:rPr>
        <w:t> - Opens the document in the parent frame</w:t>
      </w:r>
    </w:p>
    <w:p w:rsidR="00F17735" w:rsidRDefault="00F17735" w:rsidP="00F17735">
      <w:pPr>
        <w:numPr>
          <w:ilvl w:val="0"/>
          <w:numId w:val="34"/>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ajorEastAsia" w:hAnsi="Consolas"/>
          <w:color w:val="DC143C"/>
          <w:sz w:val="24"/>
          <w:szCs w:val="24"/>
        </w:rPr>
        <w:t>_top</w:t>
      </w:r>
      <w:r>
        <w:rPr>
          <w:rFonts w:ascii="Verdana" w:hAnsi="Verdana"/>
          <w:color w:val="000000"/>
          <w:sz w:val="23"/>
          <w:szCs w:val="23"/>
        </w:rPr>
        <w:t> - Opens the document in the full body of the window</w:t>
      </w:r>
    </w:p>
    <w:p w:rsidR="00F17735" w:rsidRDefault="00F17735" w:rsidP="00F17735">
      <w:pPr>
        <w:pStyle w:val="Heading3"/>
        <w:shd w:val="clear" w:color="auto" w:fill="E7E9EB"/>
        <w:spacing w:before="150" w:after="150"/>
        <w:rPr>
          <w:rFonts w:ascii="Segoe UI" w:hAnsi="Segoe UI" w:cs="Segoe UI"/>
          <w:b w:val="0"/>
          <w:bCs w:val="0"/>
          <w:color w:val="000000"/>
          <w:sz w:val="36"/>
          <w:szCs w:val="36"/>
        </w:rPr>
      </w:pPr>
      <w:bookmarkStart w:id="203" w:name="_Toc129779771"/>
      <w:r>
        <w:rPr>
          <w:rFonts w:ascii="Segoe UI" w:hAnsi="Segoe UI" w:cs="Segoe UI"/>
          <w:b w:val="0"/>
          <w:bCs w:val="0"/>
          <w:color w:val="000000"/>
          <w:sz w:val="36"/>
          <w:szCs w:val="36"/>
        </w:rPr>
        <w:t>Example</w:t>
      </w:r>
      <w:bookmarkEnd w:id="203"/>
    </w:p>
    <w:p w:rsidR="00F17735" w:rsidRDefault="00F17735" w:rsidP="00F17735">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Use target="_blank" to open the linked document in a new browser window or tab:</w:t>
      </w:r>
    </w:p>
    <w:p w:rsidR="00F17735" w:rsidRDefault="00F17735" w:rsidP="00F17735">
      <w:pPr>
        <w:shd w:val="clear" w:color="auto" w:fill="FFFFFF"/>
        <w:rPr>
          <w:rFonts w:ascii="Consolas" w:hAnsi="Consolas"/>
          <w:color w:val="000000"/>
          <w:sz w:val="23"/>
          <w:szCs w:val="23"/>
        </w:rPr>
      </w:pPr>
      <w:r>
        <w:rPr>
          <w:rStyle w:val="tagcolor"/>
          <w:rFonts w:ascii="Consolas" w:hAnsi="Consolas"/>
          <w:color w:val="0000CD"/>
          <w:sz w:val="23"/>
          <w:szCs w:val="23"/>
        </w:rPr>
        <w:lastRenderedPageBreak/>
        <w:t>&lt;</w:t>
      </w:r>
      <w:r>
        <w:rPr>
          <w:rStyle w:val="tagnamecolor"/>
          <w:rFonts w:ascii="Consolas" w:hAnsi="Consolas"/>
          <w:color w:val="A52A2A"/>
          <w:sz w:val="23"/>
          <w:szCs w:val="23"/>
        </w:rPr>
        <w:t>a</w:t>
      </w:r>
      <w:r>
        <w:rPr>
          <w:rStyle w:val="attributecolor"/>
          <w:rFonts w:ascii="Consolas" w:hAnsi="Consolas"/>
          <w:color w:val="FF0000"/>
          <w:sz w:val="23"/>
          <w:szCs w:val="23"/>
        </w:rPr>
        <w:t> href</w:t>
      </w:r>
      <w:r>
        <w:rPr>
          <w:rStyle w:val="attributevaluecolor"/>
          <w:rFonts w:ascii="Consolas" w:hAnsi="Consolas"/>
          <w:color w:val="0000CD"/>
          <w:sz w:val="23"/>
          <w:szCs w:val="23"/>
        </w:rPr>
        <w:t>="https://www.w3schools.com/"</w:t>
      </w:r>
      <w:r>
        <w:rPr>
          <w:rStyle w:val="attributecolor"/>
          <w:rFonts w:ascii="Consolas" w:hAnsi="Consolas"/>
          <w:color w:val="FF0000"/>
          <w:sz w:val="23"/>
          <w:szCs w:val="23"/>
        </w:rPr>
        <w:t> target</w:t>
      </w:r>
      <w:r>
        <w:rPr>
          <w:rStyle w:val="attributevaluecolor"/>
          <w:rFonts w:ascii="Consolas" w:hAnsi="Consolas"/>
          <w:color w:val="0000CD"/>
          <w:sz w:val="23"/>
          <w:szCs w:val="23"/>
        </w:rPr>
        <w:t>="_blank"</w:t>
      </w:r>
      <w:r>
        <w:rPr>
          <w:rStyle w:val="tagcolor"/>
          <w:rFonts w:ascii="Consolas" w:hAnsi="Consolas"/>
          <w:color w:val="0000CD"/>
          <w:sz w:val="23"/>
          <w:szCs w:val="23"/>
        </w:rPr>
        <w:t>&gt;</w:t>
      </w:r>
      <w:r>
        <w:rPr>
          <w:rFonts w:ascii="Consolas" w:hAnsi="Consolas"/>
          <w:color w:val="000000"/>
          <w:sz w:val="23"/>
          <w:szCs w:val="23"/>
        </w:rPr>
        <w:t>Visit W3Schools!</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p>
    <w:p w:rsidR="00F17735" w:rsidRDefault="00F17735" w:rsidP="00F17735">
      <w:pPr>
        <w:shd w:val="clear" w:color="auto" w:fill="E7E9EB"/>
        <w:rPr>
          <w:rFonts w:ascii="Verdana" w:hAnsi="Verdana"/>
          <w:color w:val="000000"/>
          <w:sz w:val="23"/>
          <w:szCs w:val="23"/>
        </w:rPr>
      </w:pPr>
      <w:hyperlink r:id="rId83" w:tgtFrame="_blank" w:history="1">
        <w:r>
          <w:rPr>
            <w:rStyle w:val="Hyperlink"/>
            <w:rFonts w:ascii="Arial" w:hAnsi="Arial" w:cs="Arial"/>
            <w:color w:val="FFFFFF"/>
            <w:sz w:val="26"/>
            <w:szCs w:val="26"/>
            <w:bdr w:val="none" w:sz="0" w:space="0" w:color="auto" w:frame="1"/>
            <w:shd w:val="clear" w:color="auto" w:fill="4CAF50"/>
          </w:rPr>
          <w:t>Try it Y</w:t>
        </w:r>
        <w:r>
          <w:rPr>
            <w:rStyle w:val="Hyperlink"/>
            <w:rFonts w:ascii="Arial" w:hAnsi="Arial" w:cs="Arial"/>
            <w:color w:val="FFFFFF"/>
            <w:sz w:val="26"/>
            <w:szCs w:val="26"/>
            <w:bdr w:val="none" w:sz="0" w:space="0" w:color="auto" w:frame="1"/>
            <w:shd w:val="clear" w:color="auto" w:fill="4CAF50"/>
          </w:rPr>
          <w:t>o</w:t>
        </w:r>
        <w:r>
          <w:rPr>
            <w:rStyle w:val="Hyperlink"/>
            <w:rFonts w:ascii="Arial" w:hAnsi="Arial" w:cs="Arial"/>
            <w:color w:val="FFFFFF"/>
            <w:sz w:val="26"/>
            <w:szCs w:val="26"/>
            <w:bdr w:val="none" w:sz="0" w:space="0" w:color="auto" w:frame="1"/>
            <w:shd w:val="clear" w:color="auto" w:fill="4CAF50"/>
          </w:rPr>
          <w:t>urself »</w:t>
        </w:r>
      </w:hyperlink>
    </w:p>
    <w:p w:rsidR="00F17735" w:rsidRDefault="00F17735" w:rsidP="00F17735">
      <w:pPr>
        <w:spacing w:before="300" w:after="300"/>
        <w:rPr>
          <w:rFonts w:ascii="Times New Roman" w:hAnsi="Times New Roman"/>
          <w:sz w:val="24"/>
          <w:szCs w:val="24"/>
        </w:rPr>
      </w:pPr>
      <w:r>
        <w:pict>
          <v:rect id="_x0000_i1222" style="width:0;height:0" o:hralign="center" o:hrstd="t" o:hrnoshade="t" o:hr="t" fillcolor="black" stroked="f"/>
        </w:pict>
      </w:r>
    </w:p>
    <w:p w:rsidR="00F17735" w:rsidRDefault="00F17735" w:rsidP="00F17735">
      <w:pPr>
        <w:pStyle w:val="Heading2"/>
        <w:shd w:val="clear" w:color="auto" w:fill="FFFFFF"/>
        <w:spacing w:before="150" w:beforeAutospacing="0" w:after="150" w:afterAutospacing="0"/>
        <w:rPr>
          <w:rFonts w:ascii="Segoe UI" w:hAnsi="Segoe UI" w:cs="Segoe UI"/>
          <w:b w:val="0"/>
          <w:bCs w:val="0"/>
          <w:color w:val="000000"/>
          <w:sz w:val="48"/>
          <w:szCs w:val="48"/>
        </w:rPr>
      </w:pPr>
      <w:bookmarkStart w:id="204" w:name="_Toc129779772"/>
      <w:r>
        <w:rPr>
          <w:rFonts w:ascii="Segoe UI" w:hAnsi="Segoe UI" w:cs="Segoe UI"/>
          <w:b w:val="0"/>
          <w:bCs w:val="0"/>
          <w:color w:val="000000"/>
          <w:sz w:val="48"/>
          <w:szCs w:val="48"/>
        </w:rPr>
        <w:t>Absolute URLs vs. Relative URLs</w:t>
      </w:r>
      <w:bookmarkEnd w:id="204"/>
    </w:p>
    <w:p w:rsidR="00F17735" w:rsidRDefault="00F17735" w:rsidP="00F1773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Both examples above are using an </w:t>
      </w:r>
      <w:r>
        <w:rPr>
          <w:rStyle w:val="Strong"/>
          <w:rFonts w:ascii="Verdana" w:eastAsiaTheme="majorEastAsia" w:hAnsi="Verdana"/>
          <w:color w:val="000000"/>
          <w:sz w:val="23"/>
          <w:szCs w:val="23"/>
        </w:rPr>
        <w:t>absolute URL</w:t>
      </w:r>
      <w:r>
        <w:rPr>
          <w:rFonts w:ascii="Verdana" w:hAnsi="Verdana"/>
          <w:color w:val="000000"/>
          <w:sz w:val="23"/>
          <w:szCs w:val="23"/>
        </w:rPr>
        <w:t> (a full web address) in the </w:t>
      </w:r>
      <w:r>
        <w:rPr>
          <w:rStyle w:val="HTMLCode"/>
          <w:rFonts w:ascii="Consolas" w:eastAsiaTheme="majorEastAsia" w:hAnsi="Consolas"/>
          <w:color w:val="DC143C"/>
        </w:rPr>
        <w:t>href</w:t>
      </w:r>
      <w:r>
        <w:rPr>
          <w:rFonts w:ascii="Verdana" w:hAnsi="Verdana"/>
          <w:color w:val="000000"/>
          <w:sz w:val="23"/>
          <w:szCs w:val="23"/>
        </w:rPr>
        <w:t> attribute.</w:t>
      </w:r>
    </w:p>
    <w:p w:rsidR="00F17735" w:rsidRDefault="00F17735" w:rsidP="00F1773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local link (a link to a page within the same website) is specified with a </w:t>
      </w:r>
      <w:r>
        <w:rPr>
          <w:rStyle w:val="Strong"/>
          <w:rFonts w:ascii="Verdana" w:eastAsiaTheme="majorEastAsia" w:hAnsi="Verdana"/>
          <w:color w:val="000000"/>
          <w:sz w:val="23"/>
          <w:szCs w:val="23"/>
        </w:rPr>
        <w:t>relative URL</w:t>
      </w:r>
      <w:r>
        <w:rPr>
          <w:rFonts w:ascii="Verdana" w:hAnsi="Verdana"/>
          <w:color w:val="000000"/>
          <w:sz w:val="23"/>
          <w:szCs w:val="23"/>
        </w:rPr>
        <w:t> (without the "https://www" part):</w:t>
      </w:r>
    </w:p>
    <w:p w:rsidR="00F17735" w:rsidRDefault="00F17735" w:rsidP="00F17735">
      <w:pPr>
        <w:pStyle w:val="Heading3"/>
        <w:shd w:val="clear" w:color="auto" w:fill="E7E9EB"/>
        <w:spacing w:before="150" w:after="150"/>
        <w:rPr>
          <w:rFonts w:ascii="Segoe UI" w:hAnsi="Segoe UI" w:cs="Segoe UI"/>
          <w:b w:val="0"/>
          <w:bCs w:val="0"/>
          <w:color w:val="000000"/>
          <w:sz w:val="36"/>
          <w:szCs w:val="36"/>
        </w:rPr>
      </w:pPr>
      <w:bookmarkStart w:id="205" w:name="_Toc129779773"/>
      <w:r>
        <w:rPr>
          <w:rFonts w:ascii="Segoe UI" w:hAnsi="Segoe UI" w:cs="Segoe UI"/>
          <w:b w:val="0"/>
          <w:bCs w:val="0"/>
          <w:color w:val="000000"/>
          <w:sz w:val="36"/>
          <w:szCs w:val="36"/>
        </w:rPr>
        <w:t>Example</w:t>
      </w:r>
      <w:bookmarkEnd w:id="205"/>
    </w:p>
    <w:p w:rsidR="00F17735" w:rsidRDefault="00F17735" w:rsidP="00F17735">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h2</w:t>
      </w:r>
      <w:r>
        <w:rPr>
          <w:rStyle w:val="tagcolor"/>
          <w:rFonts w:ascii="Consolas" w:hAnsi="Consolas"/>
          <w:color w:val="0000CD"/>
          <w:sz w:val="23"/>
          <w:szCs w:val="23"/>
        </w:rPr>
        <w:t>&gt;</w:t>
      </w:r>
      <w:r>
        <w:rPr>
          <w:rFonts w:ascii="Consolas" w:hAnsi="Consolas"/>
          <w:color w:val="000000"/>
          <w:sz w:val="23"/>
          <w:szCs w:val="23"/>
        </w:rPr>
        <w:t>Absolute URLs</w:t>
      </w:r>
      <w:r>
        <w:rPr>
          <w:rStyle w:val="tagcolor"/>
          <w:rFonts w:ascii="Consolas" w:hAnsi="Consolas"/>
          <w:color w:val="0000CD"/>
          <w:sz w:val="23"/>
          <w:szCs w:val="23"/>
        </w:rPr>
        <w:t>&lt;</w:t>
      </w:r>
      <w:r>
        <w:rPr>
          <w:rStyle w:val="tagnamecolor"/>
          <w:rFonts w:ascii="Consolas" w:hAnsi="Consolas"/>
          <w:color w:val="A52A2A"/>
          <w:sz w:val="23"/>
          <w:szCs w:val="23"/>
        </w:rPr>
        <w:t>/h2</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href</w:t>
      </w:r>
      <w:r>
        <w:rPr>
          <w:rStyle w:val="attributevaluecolor"/>
          <w:rFonts w:ascii="Consolas" w:hAnsi="Consolas"/>
          <w:color w:val="0000CD"/>
          <w:sz w:val="23"/>
          <w:szCs w:val="23"/>
        </w:rPr>
        <w:t>="https://www.w3.org/"</w:t>
      </w:r>
      <w:r>
        <w:rPr>
          <w:rStyle w:val="tagcolor"/>
          <w:rFonts w:ascii="Consolas" w:hAnsi="Consolas"/>
          <w:color w:val="0000CD"/>
          <w:sz w:val="23"/>
          <w:szCs w:val="23"/>
        </w:rPr>
        <w:t>&gt;</w:t>
      </w:r>
      <w:r>
        <w:rPr>
          <w:rFonts w:ascii="Consolas" w:hAnsi="Consolas"/>
          <w:color w:val="000000"/>
          <w:sz w:val="23"/>
          <w:szCs w:val="23"/>
        </w:rPr>
        <w:t>W3C</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href</w:t>
      </w:r>
      <w:r>
        <w:rPr>
          <w:rStyle w:val="attributevaluecolor"/>
          <w:rFonts w:ascii="Consolas" w:hAnsi="Consolas"/>
          <w:color w:val="0000CD"/>
          <w:sz w:val="23"/>
          <w:szCs w:val="23"/>
        </w:rPr>
        <w:t>="https://www.google.com/"</w:t>
      </w:r>
      <w:r>
        <w:rPr>
          <w:rStyle w:val="tagcolor"/>
          <w:rFonts w:ascii="Consolas" w:hAnsi="Consolas"/>
          <w:color w:val="0000CD"/>
          <w:sz w:val="23"/>
          <w:szCs w:val="23"/>
        </w:rPr>
        <w:t>&gt;</w:t>
      </w:r>
      <w:r>
        <w:rPr>
          <w:rFonts w:ascii="Consolas" w:hAnsi="Consolas"/>
          <w:color w:val="000000"/>
          <w:sz w:val="23"/>
          <w:szCs w:val="23"/>
        </w:rPr>
        <w:t>Google</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h2</w:t>
      </w:r>
      <w:r>
        <w:rPr>
          <w:rStyle w:val="tagcolor"/>
          <w:rFonts w:ascii="Consolas" w:hAnsi="Consolas"/>
          <w:color w:val="0000CD"/>
          <w:sz w:val="23"/>
          <w:szCs w:val="23"/>
        </w:rPr>
        <w:t>&gt;</w:t>
      </w:r>
      <w:r>
        <w:rPr>
          <w:rFonts w:ascii="Consolas" w:hAnsi="Consolas"/>
          <w:color w:val="000000"/>
          <w:sz w:val="23"/>
          <w:szCs w:val="23"/>
        </w:rPr>
        <w:t>Relative URLs</w:t>
      </w:r>
      <w:r>
        <w:rPr>
          <w:rStyle w:val="tagcolor"/>
          <w:rFonts w:ascii="Consolas" w:hAnsi="Consolas"/>
          <w:color w:val="0000CD"/>
          <w:sz w:val="23"/>
          <w:szCs w:val="23"/>
        </w:rPr>
        <w:t>&lt;</w:t>
      </w:r>
      <w:r>
        <w:rPr>
          <w:rStyle w:val="tagnamecolor"/>
          <w:rFonts w:ascii="Consolas" w:hAnsi="Consolas"/>
          <w:color w:val="A52A2A"/>
          <w:sz w:val="23"/>
          <w:szCs w:val="23"/>
        </w:rPr>
        <w:t>/h2</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href</w:t>
      </w:r>
      <w:r>
        <w:rPr>
          <w:rStyle w:val="attributevaluecolor"/>
          <w:rFonts w:ascii="Consolas" w:hAnsi="Consolas"/>
          <w:color w:val="0000CD"/>
          <w:sz w:val="23"/>
          <w:szCs w:val="23"/>
        </w:rPr>
        <w:t>="html_images.asp"</w:t>
      </w:r>
      <w:r>
        <w:rPr>
          <w:rStyle w:val="tagcolor"/>
          <w:rFonts w:ascii="Consolas" w:hAnsi="Consolas"/>
          <w:color w:val="0000CD"/>
          <w:sz w:val="23"/>
          <w:szCs w:val="23"/>
        </w:rPr>
        <w:t>&gt;</w:t>
      </w:r>
      <w:r>
        <w:rPr>
          <w:rFonts w:ascii="Consolas" w:hAnsi="Consolas"/>
          <w:color w:val="000000"/>
          <w:sz w:val="23"/>
          <w:szCs w:val="23"/>
        </w:rPr>
        <w:t>HTML Images</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href</w:t>
      </w:r>
      <w:r>
        <w:rPr>
          <w:rStyle w:val="attributevaluecolor"/>
          <w:rFonts w:ascii="Consolas" w:hAnsi="Consolas"/>
          <w:color w:val="0000CD"/>
          <w:sz w:val="23"/>
          <w:szCs w:val="23"/>
        </w:rPr>
        <w:t>="/css/default.asp"</w:t>
      </w:r>
      <w:r>
        <w:rPr>
          <w:rStyle w:val="tagcolor"/>
          <w:rFonts w:ascii="Consolas" w:hAnsi="Consolas"/>
          <w:color w:val="0000CD"/>
          <w:sz w:val="23"/>
          <w:szCs w:val="23"/>
        </w:rPr>
        <w:t>&gt;</w:t>
      </w:r>
      <w:r>
        <w:rPr>
          <w:rFonts w:ascii="Consolas" w:hAnsi="Consolas"/>
          <w:color w:val="000000"/>
          <w:sz w:val="23"/>
          <w:szCs w:val="23"/>
        </w:rPr>
        <w:t>CSS Tutorial</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/p</w:t>
      </w:r>
      <w:r>
        <w:rPr>
          <w:rStyle w:val="tagcolor"/>
          <w:rFonts w:ascii="Consolas" w:hAnsi="Consolas"/>
          <w:color w:val="0000CD"/>
          <w:sz w:val="23"/>
          <w:szCs w:val="23"/>
        </w:rPr>
        <w:t>&gt;</w:t>
      </w:r>
    </w:p>
    <w:p w:rsidR="00F17735" w:rsidRDefault="00F17735" w:rsidP="00F17735">
      <w:pPr>
        <w:shd w:val="clear" w:color="auto" w:fill="E7E9EB"/>
        <w:rPr>
          <w:rFonts w:ascii="Verdana" w:hAnsi="Verdana"/>
          <w:color w:val="000000"/>
          <w:sz w:val="23"/>
          <w:szCs w:val="23"/>
        </w:rPr>
      </w:pPr>
      <w:hyperlink r:id="rId84" w:tgtFrame="_blank" w:history="1">
        <w:r>
          <w:rPr>
            <w:rStyle w:val="Hyperlink"/>
            <w:rFonts w:ascii="Arial" w:hAnsi="Arial" w:cs="Arial"/>
            <w:color w:val="FFFFFF"/>
            <w:sz w:val="26"/>
            <w:szCs w:val="26"/>
            <w:bdr w:val="none" w:sz="0" w:space="0" w:color="auto" w:frame="1"/>
            <w:shd w:val="clear" w:color="auto" w:fill="4CAF50"/>
          </w:rPr>
          <w:t>Try it Yourself »</w:t>
        </w:r>
      </w:hyperlink>
    </w:p>
    <w:p w:rsidR="00F17735" w:rsidRDefault="00F17735" w:rsidP="00F17735">
      <w:pPr>
        <w:spacing w:before="300" w:after="300"/>
        <w:rPr>
          <w:rFonts w:ascii="Times New Roman" w:hAnsi="Times New Roman"/>
          <w:sz w:val="24"/>
          <w:szCs w:val="24"/>
        </w:rPr>
      </w:pPr>
      <w:r>
        <w:pict>
          <v:rect id="_x0000_i1223" style="width:0;height:0" o:hralign="center" o:hrstd="t" o:hrnoshade="t" o:hr="t" fillcolor="black" stroked="f"/>
        </w:pict>
      </w:r>
    </w:p>
    <w:p w:rsidR="00F17735" w:rsidRDefault="00F17735" w:rsidP="00F17735">
      <w:pPr>
        <w:shd w:val="clear" w:color="auto" w:fill="FFFFFF"/>
        <w:spacing w:before="300" w:after="300"/>
        <w:jc w:val="center"/>
        <w:rPr>
          <w:rFonts w:ascii="Verdana" w:hAnsi="Verdana"/>
          <w:color w:val="000000"/>
          <w:sz w:val="18"/>
          <w:szCs w:val="18"/>
        </w:rPr>
      </w:pPr>
      <w:r>
        <w:rPr>
          <w:rFonts w:ascii="Verdana" w:hAnsi="Verdana"/>
          <w:color w:val="000000"/>
          <w:sz w:val="18"/>
          <w:szCs w:val="18"/>
        </w:rPr>
        <w:t>ADVERTISEMENT</w:t>
      </w:r>
    </w:p>
    <w:p w:rsidR="00F17735" w:rsidRDefault="00F17735" w:rsidP="00F17735">
      <w:pPr>
        <w:spacing w:before="300" w:after="300"/>
        <w:rPr>
          <w:rFonts w:ascii="Times New Roman" w:hAnsi="Times New Roman"/>
          <w:sz w:val="24"/>
          <w:szCs w:val="24"/>
        </w:rPr>
      </w:pPr>
      <w:r>
        <w:pict>
          <v:rect id="_x0000_i1224" style="width:0;height:0" o:hralign="center" o:hrstd="t" o:hrnoshade="t" o:hr="t" fillcolor="black" stroked="f"/>
        </w:pict>
      </w:r>
    </w:p>
    <w:p w:rsidR="00F17735" w:rsidRDefault="00F17735" w:rsidP="00F17735">
      <w:pPr>
        <w:pStyle w:val="Heading2"/>
        <w:shd w:val="clear" w:color="auto" w:fill="FFFFFF"/>
        <w:spacing w:before="150" w:beforeAutospacing="0" w:after="150" w:afterAutospacing="0"/>
        <w:rPr>
          <w:rFonts w:ascii="Segoe UI" w:hAnsi="Segoe UI" w:cs="Segoe UI"/>
          <w:b w:val="0"/>
          <w:bCs w:val="0"/>
          <w:color w:val="000000"/>
          <w:sz w:val="48"/>
          <w:szCs w:val="48"/>
        </w:rPr>
      </w:pPr>
      <w:bookmarkStart w:id="206" w:name="_Toc129779774"/>
      <w:r>
        <w:rPr>
          <w:rFonts w:ascii="Segoe UI" w:hAnsi="Segoe UI" w:cs="Segoe UI"/>
          <w:b w:val="0"/>
          <w:bCs w:val="0"/>
          <w:color w:val="000000"/>
          <w:sz w:val="48"/>
          <w:szCs w:val="48"/>
        </w:rPr>
        <w:t>HTML Links - Use an Image as a Link</w:t>
      </w:r>
      <w:bookmarkEnd w:id="206"/>
    </w:p>
    <w:p w:rsidR="00F17735" w:rsidRDefault="00F17735" w:rsidP="00F1773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use an image as a link, just put the </w:t>
      </w:r>
      <w:r>
        <w:rPr>
          <w:rStyle w:val="HTMLCode"/>
          <w:rFonts w:ascii="Consolas" w:eastAsiaTheme="majorEastAsia" w:hAnsi="Consolas"/>
          <w:color w:val="DC143C"/>
        </w:rPr>
        <w:t>&lt;img&gt;</w:t>
      </w:r>
      <w:r>
        <w:rPr>
          <w:rFonts w:ascii="Verdana" w:hAnsi="Verdana"/>
          <w:color w:val="000000"/>
          <w:sz w:val="23"/>
          <w:szCs w:val="23"/>
        </w:rPr>
        <w:t> tag inside the </w:t>
      </w:r>
      <w:r>
        <w:rPr>
          <w:rStyle w:val="HTMLCode"/>
          <w:rFonts w:ascii="Consolas" w:eastAsiaTheme="majorEastAsia" w:hAnsi="Consolas"/>
          <w:color w:val="DC143C"/>
        </w:rPr>
        <w:t>&lt;a&gt;</w:t>
      </w:r>
      <w:r>
        <w:rPr>
          <w:rFonts w:ascii="Verdana" w:hAnsi="Verdana"/>
          <w:color w:val="000000"/>
          <w:sz w:val="23"/>
          <w:szCs w:val="23"/>
        </w:rPr>
        <w:t> tag:</w:t>
      </w:r>
    </w:p>
    <w:p w:rsidR="00F17735" w:rsidRDefault="00F17735" w:rsidP="00F17735">
      <w:pPr>
        <w:pStyle w:val="Heading3"/>
        <w:shd w:val="clear" w:color="auto" w:fill="E7E9EB"/>
        <w:spacing w:before="150" w:after="150"/>
        <w:rPr>
          <w:rFonts w:ascii="Segoe UI" w:hAnsi="Segoe UI" w:cs="Segoe UI"/>
          <w:b w:val="0"/>
          <w:bCs w:val="0"/>
          <w:color w:val="000000"/>
          <w:sz w:val="36"/>
          <w:szCs w:val="36"/>
        </w:rPr>
      </w:pPr>
      <w:bookmarkStart w:id="207" w:name="_Toc129779775"/>
      <w:r>
        <w:rPr>
          <w:rFonts w:ascii="Segoe UI" w:hAnsi="Segoe UI" w:cs="Segoe UI"/>
          <w:b w:val="0"/>
          <w:bCs w:val="0"/>
          <w:color w:val="000000"/>
          <w:sz w:val="36"/>
          <w:szCs w:val="36"/>
        </w:rPr>
        <w:lastRenderedPageBreak/>
        <w:t>Example</w:t>
      </w:r>
      <w:bookmarkEnd w:id="207"/>
    </w:p>
    <w:p w:rsidR="00F17735" w:rsidRDefault="00F17735" w:rsidP="00F17735">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href</w:t>
      </w:r>
      <w:r>
        <w:rPr>
          <w:rStyle w:val="attributevaluecolor"/>
          <w:rFonts w:ascii="Consolas" w:hAnsi="Consolas"/>
          <w:color w:val="0000CD"/>
          <w:sz w:val="23"/>
          <w:szCs w:val="23"/>
        </w:rPr>
        <w:t>="default.asp"</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img</w:t>
      </w:r>
      <w:r>
        <w:rPr>
          <w:rStyle w:val="attributecolor"/>
          <w:rFonts w:ascii="Consolas" w:hAnsi="Consolas"/>
          <w:color w:val="FF0000"/>
          <w:sz w:val="23"/>
          <w:szCs w:val="23"/>
        </w:rPr>
        <w:t> src</w:t>
      </w:r>
      <w:r>
        <w:rPr>
          <w:rStyle w:val="attributevaluecolor"/>
          <w:rFonts w:ascii="Consolas" w:hAnsi="Consolas"/>
          <w:color w:val="0000CD"/>
          <w:sz w:val="23"/>
          <w:szCs w:val="23"/>
        </w:rPr>
        <w:t>="smiley.gif"</w:t>
      </w:r>
      <w:r>
        <w:rPr>
          <w:rStyle w:val="attributecolor"/>
          <w:rFonts w:ascii="Consolas" w:hAnsi="Consolas"/>
          <w:color w:val="FF0000"/>
          <w:sz w:val="23"/>
          <w:szCs w:val="23"/>
        </w:rPr>
        <w:t> alt</w:t>
      </w:r>
      <w:r>
        <w:rPr>
          <w:rStyle w:val="attributevaluecolor"/>
          <w:rFonts w:ascii="Consolas" w:hAnsi="Consolas"/>
          <w:color w:val="0000CD"/>
          <w:sz w:val="23"/>
          <w:szCs w:val="23"/>
        </w:rPr>
        <w:t>="HTML tutorial"</w:t>
      </w:r>
      <w:r>
        <w:rPr>
          <w:rStyle w:val="attributecolor"/>
          <w:rFonts w:ascii="Consolas" w:hAnsi="Consolas"/>
          <w:color w:val="FF0000"/>
          <w:sz w:val="23"/>
          <w:szCs w:val="23"/>
        </w:rPr>
        <w:t> style</w:t>
      </w:r>
      <w:r>
        <w:rPr>
          <w:rStyle w:val="attributevaluecolor"/>
          <w:rFonts w:ascii="Consolas" w:hAnsi="Consolas"/>
          <w:color w:val="0000CD"/>
          <w:sz w:val="23"/>
          <w:szCs w:val="23"/>
        </w:rPr>
        <w:t>="width:42px;height:42px;"</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p>
    <w:p w:rsidR="00F17735" w:rsidRDefault="00F17735" w:rsidP="00F17735">
      <w:pPr>
        <w:shd w:val="clear" w:color="auto" w:fill="E7E9EB"/>
        <w:rPr>
          <w:rFonts w:ascii="Verdana" w:hAnsi="Verdana"/>
          <w:color w:val="000000"/>
          <w:sz w:val="23"/>
          <w:szCs w:val="23"/>
        </w:rPr>
      </w:pPr>
      <w:hyperlink r:id="rId85" w:tgtFrame="_blank" w:history="1">
        <w:r>
          <w:rPr>
            <w:rStyle w:val="Hyperlink"/>
            <w:rFonts w:ascii="Arial" w:hAnsi="Arial" w:cs="Arial"/>
            <w:color w:val="FFFFFF"/>
            <w:sz w:val="26"/>
            <w:szCs w:val="26"/>
            <w:bdr w:val="none" w:sz="0" w:space="0" w:color="auto" w:frame="1"/>
            <w:shd w:val="clear" w:color="auto" w:fill="4CAF50"/>
          </w:rPr>
          <w:t>Try it Yourself »</w:t>
        </w:r>
      </w:hyperlink>
    </w:p>
    <w:p w:rsidR="00F17735" w:rsidRDefault="00F17735" w:rsidP="00F17735">
      <w:pPr>
        <w:spacing w:before="300" w:after="300"/>
        <w:rPr>
          <w:rFonts w:ascii="Times New Roman" w:hAnsi="Times New Roman"/>
          <w:sz w:val="24"/>
          <w:szCs w:val="24"/>
        </w:rPr>
      </w:pPr>
      <w:r>
        <w:pict>
          <v:rect id="_x0000_i1225" style="width:0;height:0" o:hralign="center" o:hrstd="t" o:hrnoshade="t" o:hr="t" fillcolor="black" stroked="f"/>
        </w:pict>
      </w:r>
    </w:p>
    <w:p w:rsidR="00F17735" w:rsidRDefault="00F17735" w:rsidP="00F17735">
      <w:pPr>
        <w:pStyle w:val="Heading2"/>
        <w:shd w:val="clear" w:color="auto" w:fill="FFFFFF"/>
        <w:spacing w:before="150" w:beforeAutospacing="0" w:after="150" w:afterAutospacing="0"/>
        <w:rPr>
          <w:rFonts w:ascii="Segoe UI" w:hAnsi="Segoe UI" w:cs="Segoe UI"/>
          <w:b w:val="0"/>
          <w:bCs w:val="0"/>
          <w:color w:val="000000"/>
          <w:sz w:val="48"/>
          <w:szCs w:val="48"/>
        </w:rPr>
      </w:pPr>
      <w:bookmarkStart w:id="208" w:name="_Toc129779776"/>
      <w:r>
        <w:rPr>
          <w:rFonts w:ascii="Segoe UI" w:hAnsi="Segoe UI" w:cs="Segoe UI"/>
          <w:b w:val="0"/>
          <w:bCs w:val="0"/>
          <w:color w:val="000000"/>
          <w:sz w:val="48"/>
          <w:szCs w:val="48"/>
        </w:rPr>
        <w:t>Link to an Email Address</w:t>
      </w:r>
      <w:bookmarkEnd w:id="208"/>
    </w:p>
    <w:p w:rsidR="00F17735" w:rsidRDefault="00F17735" w:rsidP="00F1773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Use </w:t>
      </w:r>
      <w:r>
        <w:rPr>
          <w:rStyle w:val="HTMLCode"/>
          <w:rFonts w:ascii="Consolas" w:eastAsiaTheme="majorEastAsia" w:hAnsi="Consolas"/>
          <w:color w:val="DC143C"/>
        </w:rPr>
        <w:t>mailto:</w:t>
      </w:r>
      <w:r>
        <w:rPr>
          <w:rFonts w:ascii="Verdana" w:hAnsi="Verdana"/>
          <w:color w:val="000000"/>
          <w:sz w:val="23"/>
          <w:szCs w:val="23"/>
        </w:rPr>
        <w:t> inside the </w:t>
      </w:r>
      <w:r>
        <w:rPr>
          <w:rStyle w:val="HTMLCode"/>
          <w:rFonts w:ascii="Consolas" w:eastAsiaTheme="majorEastAsia" w:hAnsi="Consolas"/>
          <w:color w:val="DC143C"/>
        </w:rPr>
        <w:t>href</w:t>
      </w:r>
      <w:r>
        <w:rPr>
          <w:rFonts w:ascii="Verdana" w:hAnsi="Verdana"/>
          <w:color w:val="000000"/>
          <w:sz w:val="23"/>
          <w:szCs w:val="23"/>
        </w:rPr>
        <w:t> attribute to create a link that opens the user's email program (to let them send a new email):</w:t>
      </w:r>
    </w:p>
    <w:p w:rsidR="00F17735" w:rsidRDefault="00F17735" w:rsidP="00F17735">
      <w:pPr>
        <w:pStyle w:val="Heading3"/>
        <w:shd w:val="clear" w:color="auto" w:fill="E7E9EB"/>
        <w:spacing w:before="150" w:after="150"/>
        <w:rPr>
          <w:rFonts w:ascii="Segoe UI" w:hAnsi="Segoe UI" w:cs="Segoe UI"/>
          <w:b w:val="0"/>
          <w:bCs w:val="0"/>
          <w:color w:val="000000"/>
          <w:sz w:val="36"/>
          <w:szCs w:val="36"/>
        </w:rPr>
      </w:pPr>
      <w:bookmarkStart w:id="209" w:name="_Toc129779777"/>
      <w:r>
        <w:rPr>
          <w:rFonts w:ascii="Segoe UI" w:hAnsi="Segoe UI" w:cs="Segoe UI"/>
          <w:b w:val="0"/>
          <w:bCs w:val="0"/>
          <w:color w:val="000000"/>
          <w:sz w:val="36"/>
          <w:szCs w:val="36"/>
        </w:rPr>
        <w:t>Example</w:t>
      </w:r>
      <w:bookmarkEnd w:id="209"/>
    </w:p>
    <w:p w:rsidR="00F17735" w:rsidRDefault="00F17735" w:rsidP="00F17735">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href</w:t>
      </w:r>
      <w:r>
        <w:rPr>
          <w:rStyle w:val="attributevaluecolor"/>
          <w:rFonts w:ascii="Consolas" w:hAnsi="Consolas"/>
          <w:color w:val="0000CD"/>
          <w:sz w:val="23"/>
          <w:szCs w:val="23"/>
        </w:rPr>
        <w:t>="mailto:someone@example.com"</w:t>
      </w:r>
      <w:r>
        <w:rPr>
          <w:rStyle w:val="tagcolor"/>
          <w:rFonts w:ascii="Consolas" w:hAnsi="Consolas"/>
          <w:color w:val="0000CD"/>
          <w:sz w:val="23"/>
          <w:szCs w:val="23"/>
        </w:rPr>
        <w:t>&gt;</w:t>
      </w:r>
      <w:r>
        <w:rPr>
          <w:rFonts w:ascii="Consolas" w:hAnsi="Consolas"/>
          <w:color w:val="000000"/>
          <w:sz w:val="23"/>
          <w:szCs w:val="23"/>
        </w:rPr>
        <w:t>Send email</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p>
    <w:p w:rsidR="00F17735" w:rsidRDefault="00F17735" w:rsidP="00F17735">
      <w:pPr>
        <w:shd w:val="clear" w:color="auto" w:fill="E7E9EB"/>
        <w:rPr>
          <w:rFonts w:ascii="Verdana" w:hAnsi="Verdana"/>
          <w:color w:val="000000"/>
          <w:sz w:val="23"/>
          <w:szCs w:val="23"/>
        </w:rPr>
      </w:pPr>
      <w:hyperlink r:id="rId86" w:tgtFrame="_blank" w:history="1">
        <w:r>
          <w:rPr>
            <w:rStyle w:val="Hyperlink"/>
            <w:rFonts w:ascii="Arial" w:hAnsi="Arial" w:cs="Arial"/>
            <w:color w:val="FFFFFF"/>
            <w:sz w:val="26"/>
            <w:szCs w:val="26"/>
            <w:bdr w:val="none" w:sz="0" w:space="0" w:color="auto" w:frame="1"/>
            <w:shd w:val="clear" w:color="auto" w:fill="4CAF50"/>
          </w:rPr>
          <w:t>Try it Yourself »</w:t>
        </w:r>
      </w:hyperlink>
    </w:p>
    <w:p w:rsidR="00F17735" w:rsidRDefault="00F17735" w:rsidP="00F17735">
      <w:pPr>
        <w:spacing w:before="300" w:after="300"/>
        <w:rPr>
          <w:rFonts w:ascii="Times New Roman" w:hAnsi="Times New Roman"/>
          <w:sz w:val="24"/>
          <w:szCs w:val="24"/>
        </w:rPr>
      </w:pPr>
      <w:r>
        <w:pict>
          <v:rect id="_x0000_i1226" style="width:0;height:0" o:hralign="center" o:hrstd="t" o:hrnoshade="t" o:hr="t" fillcolor="black" stroked="f"/>
        </w:pict>
      </w:r>
    </w:p>
    <w:p w:rsidR="00F17735" w:rsidRDefault="00F17735" w:rsidP="00F17735">
      <w:pPr>
        <w:pStyle w:val="Heading2"/>
        <w:shd w:val="clear" w:color="auto" w:fill="FFFFFF"/>
        <w:spacing w:before="150" w:beforeAutospacing="0" w:after="150" w:afterAutospacing="0"/>
        <w:rPr>
          <w:rFonts w:ascii="Segoe UI" w:hAnsi="Segoe UI" w:cs="Segoe UI"/>
          <w:b w:val="0"/>
          <w:bCs w:val="0"/>
          <w:color w:val="000000"/>
          <w:sz w:val="48"/>
          <w:szCs w:val="48"/>
        </w:rPr>
      </w:pPr>
      <w:bookmarkStart w:id="210" w:name="_Toc129779778"/>
      <w:r>
        <w:rPr>
          <w:rFonts w:ascii="Segoe UI" w:hAnsi="Segoe UI" w:cs="Segoe UI"/>
          <w:b w:val="0"/>
          <w:bCs w:val="0"/>
          <w:color w:val="000000"/>
          <w:sz w:val="48"/>
          <w:szCs w:val="48"/>
        </w:rPr>
        <w:t>Button as a Link</w:t>
      </w:r>
      <w:bookmarkEnd w:id="210"/>
    </w:p>
    <w:p w:rsidR="00F17735" w:rsidRDefault="00F17735" w:rsidP="00F1773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use an HTML button as a link, you have to add some JavaScript code.</w:t>
      </w:r>
    </w:p>
    <w:p w:rsidR="00F17735" w:rsidRDefault="00F17735" w:rsidP="00F1773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JavaScript allows you to specify what happens at certain events, such as a click of a button:</w:t>
      </w:r>
    </w:p>
    <w:p w:rsidR="00F17735" w:rsidRDefault="00F17735" w:rsidP="00F17735">
      <w:pPr>
        <w:pStyle w:val="Heading3"/>
        <w:shd w:val="clear" w:color="auto" w:fill="E7E9EB"/>
        <w:spacing w:before="150" w:after="150"/>
        <w:rPr>
          <w:rFonts w:ascii="Segoe UI" w:hAnsi="Segoe UI" w:cs="Segoe UI"/>
          <w:b w:val="0"/>
          <w:bCs w:val="0"/>
          <w:color w:val="000000"/>
          <w:sz w:val="36"/>
          <w:szCs w:val="36"/>
        </w:rPr>
      </w:pPr>
      <w:bookmarkStart w:id="211" w:name="_Toc129779779"/>
      <w:r>
        <w:rPr>
          <w:rFonts w:ascii="Segoe UI" w:hAnsi="Segoe UI" w:cs="Segoe UI"/>
          <w:b w:val="0"/>
          <w:bCs w:val="0"/>
          <w:color w:val="000000"/>
          <w:sz w:val="36"/>
          <w:szCs w:val="36"/>
        </w:rPr>
        <w:t>Example</w:t>
      </w:r>
      <w:bookmarkEnd w:id="211"/>
    </w:p>
    <w:p w:rsidR="00F17735" w:rsidRDefault="00F17735" w:rsidP="00F17735">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onclick</w:t>
      </w:r>
      <w:r>
        <w:rPr>
          <w:rStyle w:val="attributevaluecolor"/>
          <w:rFonts w:ascii="Consolas" w:hAnsi="Consolas"/>
          <w:color w:val="0000CD"/>
          <w:sz w:val="23"/>
          <w:szCs w:val="23"/>
        </w:rPr>
        <w:t>="document.location='default.asp'"</w:t>
      </w:r>
      <w:r>
        <w:rPr>
          <w:rStyle w:val="tagcolor"/>
          <w:rFonts w:ascii="Consolas" w:hAnsi="Consolas"/>
          <w:color w:val="0000CD"/>
          <w:sz w:val="23"/>
          <w:szCs w:val="23"/>
        </w:rPr>
        <w:t>&gt;</w:t>
      </w:r>
      <w:r>
        <w:rPr>
          <w:rFonts w:ascii="Consolas" w:hAnsi="Consolas"/>
          <w:color w:val="000000"/>
          <w:sz w:val="23"/>
          <w:szCs w:val="23"/>
        </w:rPr>
        <w:t>HTML Tutorial</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tagcolor"/>
          <w:rFonts w:ascii="Consolas" w:hAnsi="Consolas"/>
          <w:color w:val="0000CD"/>
          <w:sz w:val="23"/>
          <w:szCs w:val="23"/>
        </w:rPr>
        <w:t>&gt;</w:t>
      </w:r>
    </w:p>
    <w:p w:rsidR="00F17735" w:rsidRDefault="00F17735" w:rsidP="00F17735">
      <w:pPr>
        <w:shd w:val="clear" w:color="auto" w:fill="E7E9EB"/>
        <w:rPr>
          <w:rFonts w:ascii="Verdana" w:hAnsi="Verdana"/>
          <w:color w:val="000000"/>
          <w:sz w:val="23"/>
          <w:szCs w:val="23"/>
        </w:rPr>
      </w:pPr>
      <w:hyperlink r:id="rId87" w:tgtFrame="_blank" w:history="1">
        <w:r>
          <w:rPr>
            <w:rStyle w:val="Hyperlink"/>
            <w:rFonts w:ascii="Arial" w:hAnsi="Arial" w:cs="Arial"/>
            <w:color w:val="FFFFFF"/>
            <w:sz w:val="26"/>
            <w:szCs w:val="26"/>
            <w:bdr w:val="none" w:sz="0" w:space="0" w:color="auto" w:frame="1"/>
            <w:shd w:val="clear" w:color="auto" w:fill="4CAF50"/>
          </w:rPr>
          <w:t>Try it Yourself »</w:t>
        </w:r>
      </w:hyperlink>
    </w:p>
    <w:p w:rsidR="00F17735" w:rsidRDefault="00F17735" w:rsidP="00F17735">
      <w:pPr>
        <w:pStyle w:val="NormalWeb"/>
        <w:shd w:val="clear" w:color="auto" w:fill="FFFFCC"/>
        <w:spacing w:before="240" w:beforeAutospacing="0" w:after="240" w:afterAutospacing="0"/>
        <w:rPr>
          <w:rFonts w:ascii="Verdana" w:hAnsi="Verdana"/>
          <w:color w:val="000000"/>
          <w:sz w:val="23"/>
          <w:szCs w:val="23"/>
        </w:rPr>
      </w:pPr>
      <w:r>
        <w:rPr>
          <w:rStyle w:val="Strong"/>
          <w:rFonts w:ascii="Verdana" w:eastAsiaTheme="majorEastAsia" w:hAnsi="Verdana"/>
          <w:color w:val="000000"/>
          <w:sz w:val="23"/>
          <w:szCs w:val="23"/>
        </w:rPr>
        <w:t>Tip:</w:t>
      </w:r>
      <w:r>
        <w:rPr>
          <w:rFonts w:ascii="Verdana" w:hAnsi="Verdana"/>
          <w:color w:val="000000"/>
          <w:sz w:val="23"/>
          <w:szCs w:val="23"/>
        </w:rPr>
        <w:t> Learn more about JavaScript in our </w:t>
      </w:r>
      <w:hyperlink r:id="rId88" w:history="1">
        <w:r>
          <w:rPr>
            <w:rStyle w:val="Hyperlink"/>
            <w:rFonts w:ascii="Verdana" w:hAnsi="Verdana"/>
            <w:sz w:val="23"/>
            <w:szCs w:val="23"/>
          </w:rPr>
          <w:t>JavaScript Tutorial</w:t>
        </w:r>
      </w:hyperlink>
      <w:r>
        <w:rPr>
          <w:rFonts w:ascii="Verdana" w:hAnsi="Verdana"/>
          <w:color w:val="000000"/>
          <w:sz w:val="23"/>
          <w:szCs w:val="23"/>
        </w:rPr>
        <w:t>.</w:t>
      </w:r>
    </w:p>
    <w:p w:rsidR="00F17735" w:rsidRDefault="00F17735" w:rsidP="00F17735">
      <w:pPr>
        <w:spacing w:before="300" w:after="300"/>
        <w:rPr>
          <w:rFonts w:ascii="Times New Roman" w:hAnsi="Times New Roman"/>
          <w:sz w:val="24"/>
          <w:szCs w:val="24"/>
        </w:rPr>
      </w:pPr>
      <w:r>
        <w:pict>
          <v:rect id="_x0000_i1227" style="width:0;height:0" o:hralign="center" o:hrstd="t" o:hrnoshade="t" o:hr="t" fillcolor="black" stroked="f"/>
        </w:pict>
      </w:r>
    </w:p>
    <w:p w:rsidR="00F17735" w:rsidRDefault="00F17735" w:rsidP="00F17735">
      <w:pPr>
        <w:pStyle w:val="Heading2"/>
        <w:shd w:val="clear" w:color="auto" w:fill="FFFFFF"/>
        <w:spacing w:before="150" w:beforeAutospacing="0" w:after="150" w:afterAutospacing="0"/>
        <w:rPr>
          <w:rFonts w:ascii="Segoe UI" w:hAnsi="Segoe UI" w:cs="Segoe UI"/>
          <w:b w:val="0"/>
          <w:bCs w:val="0"/>
          <w:color w:val="000000"/>
          <w:sz w:val="48"/>
          <w:szCs w:val="48"/>
        </w:rPr>
      </w:pPr>
      <w:bookmarkStart w:id="212" w:name="_Toc129779780"/>
      <w:r>
        <w:rPr>
          <w:rFonts w:ascii="Segoe UI" w:hAnsi="Segoe UI" w:cs="Segoe UI"/>
          <w:b w:val="0"/>
          <w:bCs w:val="0"/>
          <w:color w:val="000000"/>
          <w:sz w:val="48"/>
          <w:szCs w:val="48"/>
        </w:rPr>
        <w:lastRenderedPageBreak/>
        <w:t>Link Titles</w:t>
      </w:r>
      <w:bookmarkEnd w:id="212"/>
    </w:p>
    <w:p w:rsidR="00F17735" w:rsidRDefault="00F17735" w:rsidP="00F1773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rPr>
        <w:t>title</w:t>
      </w:r>
      <w:r>
        <w:rPr>
          <w:rFonts w:ascii="Verdana" w:hAnsi="Verdana"/>
          <w:color w:val="000000"/>
          <w:sz w:val="23"/>
          <w:szCs w:val="23"/>
        </w:rPr>
        <w:t> attribute specifies extra information about an element. The information is most often shown as a tooltip text when the mouse moves over the element.</w:t>
      </w:r>
    </w:p>
    <w:p w:rsidR="00F17735" w:rsidRDefault="00F17735" w:rsidP="00F17735">
      <w:pPr>
        <w:pStyle w:val="Heading3"/>
        <w:shd w:val="clear" w:color="auto" w:fill="E7E9EB"/>
        <w:spacing w:before="150" w:after="150"/>
        <w:rPr>
          <w:rFonts w:ascii="Segoe UI" w:hAnsi="Segoe UI" w:cs="Segoe UI"/>
          <w:b w:val="0"/>
          <w:bCs w:val="0"/>
          <w:color w:val="000000"/>
          <w:sz w:val="36"/>
          <w:szCs w:val="36"/>
        </w:rPr>
      </w:pPr>
      <w:bookmarkStart w:id="213" w:name="_Toc129779781"/>
      <w:r>
        <w:rPr>
          <w:rFonts w:ascii="Segoe UI" w:hAnsi="Segoe UI" w:cs="Segoe UI"/>
          <w:b w:val="0"/>
          <w:bCs w:val="0"/>
          <w:color w:val="000000"/>
          <w:sz w:val="36"/>
          <w:szCs w:val="36"/>
        </w:rPr>
        <w:t>Example</w:t>
      </w:r>
      <w:bookmarkEnd w:id="213"/>
    </w:p>
    <w:p w:rsidR="00F17735" w:rsidRDefault="00F17735" w:rsidP="00F17735">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href</w:t>
      </w:r>
      <w:r>
        <w:rPr>
          <w:rStyle w:val="attributevaluecolor"/>
          <w:rFonts w:ascii="Consolas" w:hAnsi="Consolas"/>
          <w:color w:val="0000CD"/>
          <w:sz w:val="23"/>
          <w:szCs w:val="23"/>
        </w:rPr>
        <w:t>="https://www.w3schools.com/html/"</w:t>
      </w:r>
      <w:r>
        <w:rPr>
          <w:rStyle w:val="attributecolor"/>
          <w:rFonts w:ascii="Consolas" w:hAnsi="Consolas"/>
          <w:color w:val="FF0000"/>
          <w:sz w:val="23"/>
          <w:szCs w:val="23"/>
        </w:rPr>
        <w:t> title</w:t>
      </w:r>
      <w:r>
        <w:rPr>
          <w:rStyle w:val="attributevaluecolor"/>
          <w:rFonts w:ascii="Consolas" w:hAnsi="Consolas"/>
          <w:color w:val="0000CD"/>
          <w:sz w:val="23"/>
          <w:szCs w:val="23"/>
        </w:rPr>
        <w:t>="Go to W3Schools HTML section"</w:t>
      </w:r>
      <w:r>
        <w:rPr>
          <w:rStyle w:val="tagcolor"/>
          <w:rFonts w:ascii="Consolas" w:hAnsi="Consolas"/>
          <w:color w:val="0000CD"/>
          <w:sz w:val="23"/>
          <w:szCs w:val="23"/>
        </w:rPr>
        <w:t>&gt;</w:t>
      </w:r>
      <w:r>
        <w:rPr>
          <w:rFonts w:ascii="Consolas" w:hAnsi="Consolas"/>
          <w:color w:val="000000"/>
          <w:sz w:val="23"/>
          <w:szCs w:val="23"/>
        </w:rPr>
        <w:t>Visit our HTML Tutorial</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p>
    <w:p w:rsidR="00F17735" w:rsidRDefault="00F17735" w:rsidP="00F17735">
      <w:pPr>
        <w:shd w:val="clear" w:color="auto" w:fill="E7E9EB"/>
        <w:rPr>
          <w:rFonts w:ascii="Verdana" w:hAnsi="Verdana"/>
          <w:color w:val="000000"/>
          <w:sz w:val="23"/>
          <w:szCs w:val="23"/>
        </w:rPr>
      </w:pPr>
      <w:hyperlink r:id="rId89" w:tgtFrame="_blank" w:history="1">
        <w:r>
          <w:rPr>
            <w:rStyle w:val="Hyperlink"/>
            <w:rFonts w:ascii="Arial" w:hAnsi="Arial" w:cs="Arial"/>
            <w:color w:val="FFFFFF"/>
            <w:sz w:val="26"/>
            <w:szCs w:val="26"/>
            <w:bdr w:val="none" w:sz="0" w:space="0" w:color="auto" w:frame="1"/>
            <w:shd w:val="clear" w:color="auto" w:fill="4CAF50"/>
          </w:rPr>
          <w:t>Try it Yourself »</w:t>
        </w:r>
      </w:hyperlink>
    </w:p>
    <w:p w:rsidR="00F17735" w:rsidRDefault="00F17735" w:rsidP="00F17735">
      <w:pPr>
        <w:spacing w:before="300" w:after="300"/>
        <w:rPr>
          <w:rFonts w:ascii="Times New Roman" w:hAnsi="Times New Roman"/>
          <w:sz w:val="24"/>
          <w:szCs w:val="24"/>
        </w:rPr>
      </w:pPr>
      <w:r>
        <w:pict>
          <v:rect id="_x0000_i1228" style="width:0;height:0" o:hralign="center" o:hrstd="t" o:hrnoshade="t" o:hr="t" fillcolor="black" stroked="f"/>
        </w:pict>
      </w:r>
    </w:p>
    <w:p w:rsidR="00F17735" w:rsidRDefault="00F17735" w:rsidP="00F17735">
      <w:pPr>
        <w:pStyle w:val="Heading2"/>
        <w:shd w:val="clear" w:color="auto" w:fill="FFFFFF"/>
        <w:spacing w:before="150" w:beforeAutospacing="0" w:after="150" w:afterAutospacing="0"/>
        <w:rPr>
          <w:rFonts w:ascii="Segoe UI" w:hAnsi="Segoe UI" w:cs="Segoe UI"/>
          <w:b w:val="0"/>
          <w:bCs w:val="0"/>
          <w:color w:val="000000"/>
          <w:sz w:val="48"/>
          <w:szCs w:val="48"/>
        </w:rPr>
      </w:pPr>
      <w:bookmarkStart w:id="214" w:name="_Toc129779782"/>
      <w:r>
        <w:rPr>
          <w:rFonts w:ascii="Segoe UI" w:hAnsi="Segoe UI" w:cs="Segoe UI"/>
          <w:b w:val="0"/>
          <w:bCs w:val="0"/>
          <w:color w:val="000000"/>
          <w:sz w:val="48"/>
          <w:szCs w:val="48"/>
        </w:rPr>
        <w:t>More on Absolute URLs and Relative URLs</w:t>
      </w:r>
      <w:bookmarkEnd w:id="214"/>
    </w:p>
    <w:p w:rsidR="00F17735" w:rsidRDefault="00F17735" w:rsidP="00F17735">
      <w:pPr>
        <w:pStyle w:val="Heading3"/>
        <w:shd w:val="clear" w:color="auto" w:fill="E7E9EB"/>
        <w:spacing w:before="150" w:after="150"/>
        <w:rPr>
          <w:rFonts w:ascii="Segoe UI" w:hAnsi="Segoe UI" w:cs="Segoe UI"/>
          <w:b w:val="0"/>
          <w:bCs w:val="0"/>
          <w:color w:val="000000"/>
          <w:sz w:val="36"/>
          <w:szCs w:val="36"/>
        </w:rPr>
      </w:pPr>
      <w:bookmarkStart w:id="215" w:name="_Toc129779783"/>
      <w:r>
        <w:rPr>
          <w:rFonts w:ascii="Segoe UI" w:hAnsi="Segoe UI" w:cs="Segoe UI"/>
          <w:b w:val="0"/>
          <w:bCs w:val="0"/>
          <w:color w:val="000000"/>
          <w:sz w:val="36"/>
          <w:szCs w:val="36"/>
        </w:rPr>
        <w:t>Example</w:t>
      </w:r>
      <w:bookmarkEnd w:id="215"/>
    </w:p>
    <w:p w:rsidR="00F17735" w:rsidRDefault="00F17735" w:rsidP="00F17735">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Use a full URL to link to a web page: </w:t>
      </w:r>
    </w:p>
    <w:p w:rsidR="00F17735" w:rsidRDefault="00F17735" w:rsidP="00F17735">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href</w:t>
      </w:r>
      <w:r>
        <w:rPr>
          <w:rStyle w:val="attributevaluecolor"/>
          <w:rFonts w:ascii="Consolas" w:hAnsi="Consolas"/>
          <w:color w:val="0000CD"/>
          <w:sz w:val="23"/>
          <w:szCs w:val="23"/>
        </w:rPr>
        <w:t>="https://www.w3schools.com/html/default.asp"</w:t>
      </w:r>
      <w:r>
        <w:rPr>
          <w:rStyle w:val="tagcolor"/>
          <w:rFonts w:ascii="Consolas" w:hAnsi="Consolas"/>
          <w:color w:val="0000CD"/>
          <w:sz w:val="23"/>
          <w:szCs w:val="23"/>
        </w:rPr>
        <w:t>&gt;</w:t>
      </w:r>
      <w:r>
        <w:rPr>
          <w:rFonts w:ascii="Consolas" w:hAnsi="Consolas"/>
          <w:color w:val="000000"/>
          <w:sz w:val="23"/>
          <w:szCs w:val="23"/>
        </w:rPr>
        <w:t>HTML tutorial</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p>
    <w:p w:rsidR="00F17735" w:rsidRDefault="00F17735" w:rsidP="00F17735">
      <w:pPr>
        <w:pStyle w:val="NormalWeb"/>
        <w:shd w:val="clear" w:color="auto" w:fill="E7E9EB"/>
        <w:spacing w:before="240" w:beforeAutospacing="0" w:after="240" w:afterAutospacing="0"/>
        <w:rPr>
          <w:rFonts w:ascii="Verdana" w:hAnsi="Verdana"/>
          <w:color w:val="000000"/>
          <w:sz w:val="23"/>
          <w:szCs w:val="23"/>
        </w:rPr>
      </w:pPr>
      <w:hyperlink r:id="rId90" w:tgtFrame="_blank" w:history="1">
        <w:r>
          <w:rPr>
            <w:rStyle w:val="Hyperlink"/>
            <w:rFonts w:ascii="Arial" w:hAnsi="Arial" w:cs="Arial"/>
            <w:color w:val="FFFFFF"/>
            <w:sz w:val="26"/>
            <w:szCs w:val="26"/>
            <w:bdr w:val="none" w:sz="0" w:space="0" w:color="auto" w:frame="1"/>
            <w:shd w:val="clear" w:color="auto" w:fill="4CAF50"/>
          </w:rPr>
          <w:t>Try it Yourself »</w:t>
        </w:r>
      </w:hyperlink>
    </w:p>
    <w:p w:rsidR="00F17735" w:rsidRDefault="00F17735" w:rsidP="00F17735">
      <w:pPr>
        <w:pStyle w:val="Heading3"/>
        <w:shd w:val="clear" w:color="auto" w:fill="E7E9EB"/>
        <w:spacing w:before="150" w:after="150"/>
        <w:rPr>
          <w:rFonts w:ascii="Segoe UI" w:hAnsi="Segoe UI" w:cs="Segoe UI"/>
          <w:b w:val="0"/>
          <w:bCs w:val="0"/>
          <w:color w:val="000000"/>
          <w:sz w:val="36"/>
          <w:szCs w:val="36"/>
        </w:rPr>
      </w:pPr>
      <w:bookmarkStart w:id="216" w:name="_Toc129779784"/>
      <w:r>
        <w:rPr>
          <w:rFonts w:ascii="Segoe UI" w:hAnsi="Segoe UI" w:cs="Segoe UI"/>
          <w:b w:val="0"/>
          <w:bCs w:val="0"/>
          <w:color w:val="000000"/>
          <w:sz w:val="36"/>
          <w:szCs w:val="36"/>
        </w:rPr>
        <w:t>Example</w:t>
      </w:r>
      <w:bookmarkEnd w:id="216"/>
    </w:p>
    <w:p w:rsidR="00F17735" w:rsidRDefault="00F17735" w:rsidP="00F17735">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Link to a page located in the html folder on the current web site: </w:t>
      </w:r>
    </w:p>
    <w:p w:rsidR="00F17735" w:rsidRDefault="00F17735" w:rsidP="00F17735">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href</w:t>
      </w:r>
      <w:r>
        <w:rPr>
          <w:rStyle w:val="attributevaluecolor"/>
          <w:rFonts w:ascii="Consolas" w:hAnsi="Consolas"/>
          <w:color w:val="0000CD"/>
          <w:sz w:val="23"/>
          <w:szCs w:val="23"/>
        </w:rPr>
        <w:t>="/html/default.asp"</w:t>
      </w:r>
      <w:r>
        <w:rPr>
          <w:rStyle w:val="tagcolor"/>
          <w:rFonts w:ascii="Consolas" w:hAnsi="Consolas"/>
          <w:color w:val="0000CD"/>
          <w:sz w:val="23"/>
          <w:szCs w:val="23"/>
        </w:rPr>
        <w:t>&gt;</w:t>
      </w:r>
      <w:r>
        <w:rPr>
          <w:rFonts w:ascii="Consolas" w:hAnsi="Consolas"/>
          <w:color w:val="000000"/>
          <w:sz w:val="23"/>
          <w:szCs w:val="23"/>
        </w:rPr>
        <w:t>HTML tutorial</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p>
    <w:p w:rsidR="00F17735" w:rsidRDefault="00F17735" w:rsidP="00F17735">
      <w:pPr>
        <w:pStyle w:val="NormalWeb"/>
        <w:shd w:val="clear" w:color="auto" w:fill="E7E9EB"/>
        <w:spacing w:before="240" w:beforeAutospacing="0" w:after="240" w:afterAutospacing="0"/>
        <w:rPr>
          <w:rFonts w:ascii="Verdana" w:hAnsi="Verdana"/>
          <w:color w:val="000000"/>
          <w:sz w:val="23"/>
          <w:szCs w:val="23"/>
        </w:rPr>
      </w:pPr>
      <w:hyperlink r:id="rId91" w:tgtFrame="_blank" w:history="1">
        <w:r>
          <w:rPr>
            <w:rStyle w:val="Hyperlink"/>
            <w:rFonts w:ascii="Arial" w:hAnsi="Arial" w:cs="Arial"/>
            <w:color w:val="FFFFFF"/>
            <w:sz w:val="26"/>
            <w:szCs w:val="26"/>
            <w:bdr w:val="none" w:sz="0" w:space="0" w:color="auto" w:frame="1"/>
            <w:shd w:val="clear" w:color="auto" w:fill="4CAF50"/>
          </w:rPr>
          <w:t>Try it Yourself »</w:t>
        </w:r>
      </w:hyperlink>
    </w:p>
    <w:p w:rsidR="00F17735" w:rsidRDefault="00F17735" w:rsidP="00F17735">
      <w:pPr>
        <w:pStyle w:val="Heading3"/>
        <w:shd w:val="clear" w:color="auto" w:fill="E7E9EB"/>
        <w:spacing w:before="150" w:after="150"/>
        <w:rPr>
          <w:rFonts w:ascii="Segoe UI" w:hAnsi="Segoe UI" w:cs="Segoe UI"/>
          <w:b w:val="0"/>
          <w:bCs w:val="0"/>
          <w:color w:val="000000"/>
          <w:sz w:val="36"/>
          <w:szCs w:val="36"/>
        </w:rPr>
      </w:pPr>
      <w:bookmarkStart w:id="217" w:name="_Toc129779785"/>
      <w:r>
        <w:rPr>
          <w:rFonts w:ascii="Segoe UI" w:hAnsi="Segoe UI" w:cs="Segoe UI"/>
          <w:b w:val="0"/>
          <w:bCs w:val="0"/>
          <w:color w:val="000000"/>
          <w:sz w:val="36"/>
          <w:szCs w:val="36"/>
        </w:rPr>
        <w:t>Example</w:t>
      </w:r>
      <w:bookmarkEnd w:id="217"/>
    </w:p>
    <w:p w:rsidR="00F17735" w:rsidRDefault="00F17735" w:rsidP="00F17735">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Link to a page located in the same folder as the current page: </w:t>
      </w:r>
    </w:p>
    <w:p w:rsidR="00F17735" w:rsidRDefault="00F17735" w:rsidP="00F17735">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href</w:t>
      </w:r>
      <w:r>
        <w:rPr>
          <w:rStyle w:val="attributevaluecolor"/>
          <w:rFonts w:ascii="Consolas" w:hAnsi="Consolas"/>
          <w:color w:val="0000CD"/>
          <w:sz w:val="23"/>
          <w:szCs w:val="23"/>
        </w:rPr>
        <w:t>="default.asp"</w:t>
      </w:r>
      <w:r>
        <w:rPr>
          <w:rStyle w:val="tagcolor"/>
          <w:rFonts w:ascii="Consolas" w:hAnsi="Consolas"/>
          <w:color w:val="0000CD"/>
          <w:sz w:val="23"/>
          <w:szCs w:val="23"/>
        </w:rPr>
        <w:t>&gt;</w:t>
      </w:r>
      <w:r>
        <w:rPr>
          <w:rFonts w:ascii="Consolas" w:hAnsi="Consolas"/>
          <w:color w:val="000000"/>
          <w:sz w:val="23"/>
          <w:szCs w:val="23"/>
        </w:rPr>
        <w:t>HTML tutorial</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p>
    <w:p w:rsidR="00F17735" w:rsidRDefault="00F17735" w:rsidP="00F17735">
      <w:pPr>
        <w:pStyle w:val="NormalWeb"/>
        <w:shd w:val="clear" w:color="auto" w:fill="E7E9EB"/>
        <w:spacing w:before="240" w:beforeAutospacing="0" w:after="240" w:afterAutospacing="0"/>
        <w:rPr>
          <w:rFonts w:ascii="Verdana" w:hAnsi="Verdana"/>
          <w:color w:val="000000"/>
          <w:sz w:val="23"/>
          <w:szCs w:val="23"/>
        </w:rPr>
      </w:pPr>
      <w:hyperlink r:id="rId92" w:tgtFrame="_blank" w:history="1">
        <w:r>
          <w:rPr>
            <w:rStyle w:val="Hyperlink"/>
            <w:rFonts w:ascii="Arial" w:hAnsi="Arial" w:cs="Arial"/>
            <w:color w:val="FFFFFF"/>
            <w:sz w:val="26"/>
            <w:szCs w:val="26"/>
            <w:bdr w:val="none" w:sz="0" w:space="0" w:color="auto" w:frame="1"/>
            <w:shd w:val="clear" w:color="auto" w:fill="4CAF50"/>
          </w:rPr>
          <w:t>Try it Yourself »</w:t>
        </w:r>
      </w:hyperlink>
    </w:p>
    <w:p w:rsidR="00F17735" w:rsidRDefault="00F17735" w:rsidP="00F17735">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lastRenderedPageBreak/>
        <w:t>You can read more about file paths in the chapter </w:t>
      </w:r>
      <w:hyperlink r:id="rId93" w:history="1">
        <w:r>
          <w:rPr>
            <w:rStyle w:val="Hyperlink"/>
            <w:rFonts w:ascii="Verdana" w:hAnsi="Verdana"/>
            <w:sz w:val="23"/>
            <w:szCs w:val="23"/>
          </w:rPr>
          <w:t>HTML File Paths</w:t>
        </w:r>
      </w:hyperlink>
      <w:r>
        <w:rPr>
          <w:rFonts w:ascii="Verdana" w:hAnsi="Verdana"/>
          <w:color w:val="000000"/>
          <w:sz w:val="23"/>
          <w:szCs w:val="23"/>
        </w:rPr>
        <w:t>.</w:t>
      </w:r>
    </w:p>
    <w:p w:rsidR="00F17735" w:rsidRDefault="00F17735" w:rsidP="00F17735">
      <w:pPr>
        <w:spacing w:before="300" w:after="300"/>
        <w:rPr>
          <w:rFonts w:ascii="Times New Roman" w:hAnsi="Times New Roman"/>
          <w:sz w:val="24"/>
          <w:szCs w:val="24"/>
        </w:rPr>
      </w:pPr>
      <w:r>
        <w:pict>
          <v:rect id="_x0000_i1229" style="width:0;height:0" o:hralign="center" o:hrstd="t" o:hrnoshade="t" o:hr="t" fillcolor="black" stroked="f"/>
        </w:pict>
      </w:r>
    </w:p>
    <w:p w:rsidR="00F17735" w:rsidRDefault="00F17735" w:rsidP="00F17735">
      <w:pPr>
        <w:pStyle w:val="Heading2"/>
        <w:shd w:val="clear" w:color="auto" w:fill="FFFFFF"/>
        <w:spacing w:before="150" w:beforeAutospacing="0" w:after="150" w:afterAutospacing="0"/>
        <w:rPr>
          <w:rFonts w:ascii="Segoe UI" w:hAnsi="Segoe UI" w:cs="Segoe UI"/>
          <w:b w:val="0"/>
          <w:bCs w:val="0"/>
          <w:color w:val="000000"/>
          <w:sz w:val="48"/>
          <w:szCs w:val="48"/>
        </w:rPr>
      </w:pPr>
      <w:bookmarkStart w:id="218" w:name="_Toc129779786"/>
      <w:r>
        <w:rPr>
          <w:rFonts w:ascii="Segoe UI" w:hAnsi="Segoe UI" w:cs="Segoe UI"/>
          <w:b w:val="0"/>
          <w:bCs w:val="0"/>
          <w:color w:val="000000"/>
          <w:sz w:val="48"/>
          <w:szCs w:val="48"/>
        </w:rPr>
        <w:t>Chapter Summary</w:t>
      </w:r>
      <w:bookmarkEnd w:id="218"/>
    </w:p>
    <w:p w:rsidR="00F17735" w:rsidRDefault="00F17735" w:rsidP="00F17735">
      <w:pPr>
        <w:numPr>
          <w:ilvl w:val="0"/>
          <w:numId w:val="35"/>
        </w:numPr>
        <w:shd w:val="clear" w:color="auto" w:fill="FFFFFF"/>
        <w:spacing w:before="100" w:beforeAutospacing="1" w:after="100" w:afterAutospacing="1" w:line="240" w:lineRule="auto"/>
        <w:rPr>
          <w:rFonts w:ascii="Verdana" w:hAnsi="Verdana" w:cs="Times New Roman"/>
          <w:color w:val="000000"/>
          <w:sz w:val="23"/>
          <w:szCs w:val="23"/>
        </w:rPr>
      </w:pPr>
      <w:r>
        <w:rPr>
          <w:rFonts w:ascii="Verdana" w:hAnsi="Verdana"/>
          <w:color w:val="000000"/>
          <w:sz w:val="23"/>
          <w:szCs w:val="23"/>
        </w:rPr>
        <w:t>Use the </w:t>
      </w:r>
      <w:r>
        <w:rPr>
          <w:rStyle w:val="HTMLCode"/>
          <w:rFonts w:ascii="Consolas" w:eastAsiaTheme="majorEastAsia" w:hAnsi="Consolas"/>
          <w:color w:val="DC143C"/>
          <w:sz w:val="24"/>
          <w:szCs w:val="24"/>
        </w:rPr>
        <w:t>&lt;a&gt;</w:t>
      </w:r>
      <w:r>
        <w:rPr>
          <w:rFonts w:ascii="Verdana" w:hAnsi="Verdana"/>
          <w:color w:val="000000"/>
          <w:sz w:val="23"/>
          <w:szCs w:val="23"/>
        </w:rPr>
        <w:t> element to define a link</w:t>
      </w:r>
    </w:p>
    <w:p w:rsidR="00F17735" w:rsidRDefault="00F17735" w:rsidP="00F17735">
      <w:pPr>
        <w:numPr>
          <w:ilvl w:val="0"/>
          <w:numId w:val="35"/>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Use the </w:t>
      </w:r>
      <w:r>
        <w:rPr>
          <w:rStyle w:val="HTMLCode"/>
          <w:rFonts w:ascii="Consolas" w:eastAsiaTheme="majorEastAsia" w:hAnsi="Consolas"/>
          <w:color w:val="DC143C"/>
          <w:sz w:val="24"/>
          <w:szCs w:val="24"/>
        </w:rPr>
        <w:t>href</w:t>
      </w:r>
      <w:r>
        <w:rPr>
          <w:rFonts w:ascii="Verdana" w:hAnsi="Verdana"/>
          <w:color w:val="000000"/>
          <w:sz w:val="23"/>
          <w:szCs w:val="23"/>
        </w:rPr>
        <w:t> attribute to define the link address</w:t>
      </w:r>
    </w:p>
    <w:p w:rsidR="00F17735" w:rsidRDefault="00F17735" w:rsidP="00F17735">
      <w:pPr>
        <w:numPr>
          <w:ilvl w:val="0"/>
          <w:numId w:val="35"/>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Use the </w:t>
      </w:r>
      <w:r>
        <w:rPr>
          <w:rStyle w:val="HTMLCode"/>
          <w:rFonts w:ascii="Consolas" w:eastAsiaTheme="majorEastAsia" w:hAnsi="Consolas"/>
          <w:color w:val="DC143C"/>
          <w:sz w:val="24"/>
          <w:szCs w:val="24"/>
        </w:rPr>
        <w:t>target</w:t>
      </w:r>
      <w:r>
        <w:rPr>
          <w:rFonts w:ascii="Verdana" w:hAnsi="Verdana"/>
          <w:color w:val="000000"/>
          <w:sz w:val="23"/>
          <w:szCs w:val="23"/>
        </w:rPr>
        <w:t> attribute to define where to open the linked document</w:t>
      </w:r>
    </w:p>
    <w:p w:rsidR="00F17735" w:rsidRDefault="00F17735" w:rsidP="00F17735">
      <w:pPr>
        <w:numPr>
          <w:ilvl w:val="0"/>
          <w:numId w:val="35"/>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Use the </w:t>
      </w:r>
      <w:r>
        <w:rPr>
          <w:rStyle w:val="HTMLCode"/>
          <w:rFonts w:ascii="Consolas" w:eastAsiaTheme="majorEastAsia" w:hAnsi="Consolas"/>
          <w:color w:val="DC143C"/>
          <w:sz w:val="24"/>
          <w:szCs w:val="24"/>
        </w:rPr>
        <w:t>&lt;img&gt;</w:t>
      </w:r>
      <w:r>
        <w:rPr>
          <w:rFonts w:ascii="Verdana" w:hAnsi="Verdana"/>
          <w:color w:val="000000"/>
          <w:sz w:val="23"/>
          <w:szCs w:val="23"/>
        </w:rPr>
        <w:t> element (inside </w:t>
      </w:r>
      <w:r>
        <w:rPr>
          <w:rStyle w:val="HTMLCode"/>
          <w:rFonts w:ascii="Consolas" w:eastAsiaTheme="majorEastAsia" w:hAnsi="Consolas"/>
          <w:color w:val="DC143C"/>
          <w:sz w:val="24"/>
          <w:szCs w:val="24"/>
        </w:rPr>
        <w:t>&lt;a&gt;</w:t>
      </w:r>
      <w:r>
        <w:rPr>
          <w:rFonts w:ascii="Verdana" w:hAnsi="Verdana"/>
          <w:color w:val="000000"/>
          <w:sz w:val="23"/>
          <w:szCs w:val="23"/>
        </w:rPr>
        <w:t>) to use an image as a link</w:t>
      </w:r>
    </w:p>
    <w:p w:rsidR="00F17735" w:rsidRDefault="00F17735" w:rsidP="00F17735">
      <w:pPr>
        <w:numPr>
          <w:ilvl w:val="0"/>
          <w:numId w:val="35"/>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Use the </w:t>
      </w:r>
      <w:r>
        <w:rPr>
          <w:rStyle w:val="HTMLCode"/>
          <w:rFonts w:ascii="Consolas" w:eastAsiaTheme="majorEastAsia" w:hAnsi="Consolas"/>
          <w:color w:val="DC143C"/>
          <w:sz w:val="24"/>
          <w:szCs w:val="24"/>
        </w:rPr>
        <w:t>mailto:</w:t>
      </w:r>
      <w:r>
        <w:rPr>
          <w:rFonts w:ascii="Verdana" w:hAnsi="Verdana"/>
          <w:color w:val="000000"/>
          <w:sz w:val="23"/>
          <w:szCs w:val="23"/>
        </w:rPr>
        <w:t> scheme inside the </w:t>
      </w:r>
      <w:r>
        <w:rPr>
          <w:rStyle w:val="HTMLCode"/>
          <w:rFonts w:ascii="Consolas" w:eastAsiaTheme="majorEastAsia" w:hAnsi="Consolas"/>
          <w:color w:val="DC143C"/>
          <w:sz w:val="24"/>
          <w:szCs w:val="24"/>
        </w:rPr>
        <w:t>href</w:t>
      </w:r>
      <w:r>
        <w:rPr>
          <w:rFonts w:ascii="Verdana" w:hAnsi="Verdana"/>
          <w:color w:val="000000"/>
          <w:sz w:val="23"/>
          <w:szCs w:val="23"/>
        </w:rPr>
        <w:t> attribute to create a link that opens the user's email program</w:t>
      </w:r>
    </w:p>
    <w:p w:rsidR="00F17735" w:rsidRDefault="00F17735" w:rsidP="00F17735">
      <w:pPr>
        <w:spacing w:before="300" w:after="300"/>
        <w:rPr>
          <w:rFonts w:ascii="Times New Roman" w:hAnsi="Times New Roman"/>
          <w:sz w:val="24"/>
          <w:szCs w:val="24"/>
        </w:rPr>
      </w:pPr>
      <w:r>
        <w:pict>
          <v:rect id="_x0000_i1230" style="width:0;height:0" o:hralign="center" o:hrstd="t" o:hrnoshade="t" o:hr="t" fillcolor="black" stroked="f"/>
        </w:pict>
      </w:r>
    </w:p>
    <w:p w:rsidR="00F17735" w:rsidRDefault="00F17735" w:rsidP="00F17735">
      <w:pPr>
        <w:pStyle w:val="Heading2"/>
        <w:shd w:val="clear" w:color="auto" w:fill="FFFFFF"/>
        <w:spacing w:before="150" w:beforeAutospacing="0" w:after="150" w:afterAutospacing="0"/>
        <w:rPr>
          <w:rFonts w:ascii="Segoe UI" w:hAnsi="Segoe UI" w:cs="Segoe UI"/>
          <w:b w:val="0"/>
          <w:bCs w:val="0"/>
          <w:color w:val="000000"/>
          <w:sz w:val="48"/>
          <w:szCs w:val="48"/>
        </w:rPr>
      </w:pPr>
      <w:bookmarkStart w:id="219" w:name="_Toc129779787"/>
      <w:r>
        <w:rPr>
          <w:rFonts w:ascii="Segoe UI" w:hAnsi="Segoe UI" w:cs="Segoe UI"/>
          <w:b w:val="0"/>
          <w:bCs w:val="0"/>
          <w:color w:val="000000"/>
          <w:sz w:val="48"/>
          <w:szCs w:val="48"/>
        </w:rPr>
        <w:t>HTML Link Tags</w:t>
      </w:r>
      <w:bookmarkEnd w:id="219"/>
    </w:p>
    <w:tbl>
      <w:tblPr>
        <w:tblW w:w="13137"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937"/>
        <w:gridCol w:w="9200"/>
      </w:tblGrid>
      <w:tr w:rsidR="00F17735" w:rsidTr="00F17735">
        <w:tc>
          <w:tcPr>
            <w:tcW w:w="3937" w:type="dxa"/>
            <w:shd w:val="clear" w:color="auto" w:fill="FFFFFF"/>
            <w:tcMar>
              <w:top w:w="120" w:type="dxa"/>
              <w:left w:w="240" w:type="dxa"/>
              <w:bottom w:w="120" w:type="dxa"/>
              <w:right w:w="120" w:type="dxa"/>
            </w:tcMar>
            <w:hideMark/>
          </w:tcPr>
          <w:p w:rsidR="00F17735" w:rsidRDefault="00F17735">
            <w:pPr>
              <w:spacing w:before="300" w:after="300"/>
              <w:rPr>
                <w:rFonts w:ascii="Verdana" w:hAnsi="Verdana"/>
                <w:b/>
                <w:bCs/>
                <w:color w:val="000000"/>
                <w:sz w:val="23"/>
                <w:szCs w:val="23"/>
              </w:rPr>
            </w:pPr>
            <w:r>
              <w:rPr>
                <w:rFonts w:ascii="Verdana" w:hAnsi="Verdana"/>
                <w:b/>
                <w:bCs/>
                <w:color w:val="000000"/>
                <w:sz w:val="23"/>
                <w:szCs w:val="23"/>
              </w:rPr>
              <w:t>Tag</w:t>
            </w:r>
          </w:p>
        </w:tc>
        <w:tc>
          <w:tcPr>
            <w:tcW w:w="0" w:type="auto"/>
            <w:shd w:val="clear" w:color="auto" w:fill="FFFFFF"/>
            <w:tcMar>
              <w:top w:w="120" w:type="dxa"/>
              <w:left w:w="120" w:type="dxa"/>
              <w:bottom w:w="120" w:type="dxa"/>
              <w:right w:w="120" w:type="dxa"/>
            </w:tcMar>
            <w:hideMark/>
          </w:tcPr>
          <w:p w:rsidR="00F17735" w:rsidRDefault="00F17735">
            <w:pPr>
              <w:spacing w:before="300" w:after="300"/>
              <w:rPr>
                <w:rFonts w:ascii="Verdana" w:hAnsi="Verdana"/>
                <w:b/>
                <w:bCs/>
                <w:color w:val="000000"/>
                <w:sz w:val="23"/>
                <w:szCs w:val="23"/>
              </w:rPr>
            </w:pPr>
            <w:r>
              <w:rPr>
                <w:rFonts w:ascii="Verdana" w:hAnsi="Verdana"/>
                <w:b/>
                <w:bCs/>
                <w:color w:val="000000"/>
                <w:sz w:val="23"/>
                <w:szCs w:val="23"/>
              </w:rPr>
              <w:t>Description</w:t>
            </w:r>
          </w:p>
        </w:tc>
      </w:tr>
      <w:tr w:rsidR="00F17735" w:rsidTr="00F17735">
        <w:tc>
          <w:tcPr>
            <w:tcW w:w="0" w:type="auto"/>
            <w:shd w:val="clear" w:color="auto" w:fill="E7E9EB"/>
            <w:tcMar>
              <w:top w:w="120" w:type="dxa"/>
              <w:left w:w="240" w:type="dxa"/>
              <w:bottom w:w="120" w:type="dxa"/>
              <w:right w:w="120" w:type="dxa"/>
            </w:tcMar>
            <w:hideMark/>
          </w:tcPr>
          <w:p w:rsidR="00F17735" w:rsidRDefault="00F17735">
            <w:pPr>
              <w:spacing w:before="300" w:after="300"/>
              <w:rPr>
                <w:rFonts w:ascii="Verdana" w:hAnsi="Verdana"/>
                <w:color w:val="000000"/>
                <w:sz w:val="23"/>
                <w:szCs w:val="23"/>
              </w:rPr>
            </w:pPr>
            <w:hyperlink r:id="rId94" w:history="1">
              <w:r>
                <w:rPr>
                  <w:rStyle w:val="Hyperlink"/>
                  <w:rFonts w:ascii="Verdana" w:hAnsi="Verdana"/>
                  <w:sz w:val="23"/>
                  <w:szCs w:val="23"/>
                </w:rPr>
                <w:t>&lt;a&gt;</w:t>
              </w:r>
            </w:hyperlink>
          </w:p>
        </w:tc>
        <w:tc>
          <w:tcPr>
            <w:tcW w:w="0" w:type="auto"/>
            <w:shd w:val="clear" w:color="auto" w:fill="E7E9EB"/>
            <w:tcMar>
              <w:top w:w="120" w:type="dxa"/>
              <w:left w:w="120" w:type="dxa"/>
              <w:bottom w:w="120" w:type="dxa"/>
              <w:right w:w="120" w:type="dxa"/>
            </w:tcMar>
            <w:hideMark/>
          </w:tcPr>
          <w:p w:rsidR="00F17735" w:rsidRDefault="00F17735">
            <w:pPr>
              <w:spacing w:before="300" w:after="300"/>
              <w:rPr>
                <w:rFonts w:ascii="Verdana" w:hAnsi="Verdana"/>
                <w:color w:val="000000"/>
                <w:sz w:val="23"/>
                <w:szCs w:val="23"/>
              </w:rPr>
            </w:pPr>
            <w:r>
              <w:rPr>
                <w:rFonts w:ascii="Verdana" w:hAnsi="Verdana"/>
                <w:color w:val="000000"/>
                <w:sz w:val="23"/>
                <w:szCs w:val="23"/>
              </w:rPr>
              <w:t>Defines a hyperlink</w:t>
            </w:r>
          </w:p>
        </w:tc>
      </w:tr>
    </w:tbl>
    <w:p w:rsidR="00F17735" w:rsidRDefault="00F17735" w:rsidP="00F17735">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For a complete list of all available HTML tags, visit our </w:t>
      </w:r>
      <w:hyperlink r:id="rId95" w:history="1">
        <w:r>
          <w:rPr>
            <w:rStyle w:val="Hyperlink"/>
            <w:rFonts w:ascii="Verdana" w:hAnsi="Verdana"/>
            <w:sz w:val="23"/>
            <w:szCs w:val="23"/>
          </w:rPr>
          <w:t>HTML Tag Reference</w:t>
        </w:r>
      </w:hyperlink>
      <w:r>
        <w:rPr>
          <w:rFonts w:ascii="Verdana" w:hAnsi="Verdana"/>
          <w:color w:val="000000"/>
          <w:sz w:val="23"/>
          <w:szCs w:val="23"/>
        </w:rPr>
        <w:t>.</w:t>
      </w:r>
    </w:p>
    <w:p w:rsidR="00740991" w:rsidRPr="00740991" w:rsidRDefault="00740991" w:rsidP="00740991">
      <w:pPr>
        <w:pStyle w:val="Heading1"/>
        <w:numPr>
          <w:ilvl w:val="0"/>
          <w:numId w:val="6"/>
        </w:numPr>
        <w:rPr>
          <w:sz w:val="36"/>
        </w:rPr>
      </w:pPr>
      <w:bookmarkStart w:id="220" w:name="_Toc129779788"/>
      <w:r w:rsidRPr="00740991">
        <w:rPr>
          <w:sz w:val="36"/>
        </w:rPr>
        <w:t>HTML Entities</w:t>
      </w:r>
      <w:bookmarkEnd w:id="220"/>
    </w:p>
    <w:p w:rsidR="00740991" w:rsidRDefault="00740991" w:rsidP="0074099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Some characters are reserved in HTML.</w:t>
      </w:r>
    </w:p>
    <w:p w:rsidR="00740991" w:rsidRDefault="00740991" w:rsidP="0074099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you use the less than (&lt;) or greater than (&gt;) signs in your text, the browser might mix them with tags.</w:t>
      </w:r>
    </w:p>
    <w:p w:rsidR="00740991" w:rsidRDefault="00740991" w:rsidP="0074099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Character entities are used to display reserved characters in HTML.</w:t>
      </w:r>
    </w:p>
    <w:p w:rsidR="00740991" w:rsidRDefault="00740991" w:rsidP="0074099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character entity looks like this:</w:t>
      </w:r>
    </w:p>
    <w:p w:rsidR="00740991" w:rsidRDefault="00740991" w:rsidP="00740991">
      <w:pPr>
        <w:shd w:val="clear" w:color="auto" w:fill="FFFFFF"/>
        <w:rPr>
          <w:rFonts w:ascii="Consolas" w:hAnsi="Consolas"/>
          <w:color w:val="000000"/>
          <w:sz w:val="23"/>
          <w:szCs w:val="23"/>
        </w:rPr>
      </w:pPr>
      <w:r>
        <w:rPr>
          <w:rFonts w:ascii="Consolas" w:hAnsi="Consolas"/>
          <w:color w:val="000000"/>
          <w:sz w:val="23"/>
          <w:szCs w:val="23"/>
        </w:rPr>
        <w:t>&amp;</w:t>
      </w:r>
      <w:r>
        <w:rPr>
          <w:rFonts w:ascii="Consolas" w:hAnsi="Consolas"/>
          <w:i/>
          <w:iCs/>
          <w:color w:val="000000"/>
          <w:sz w:val="23"/>
          <w:szCs w:val="23"/>
        </w:rPr>
        <w:t>entity_name</w:t>
      </w:r>
      <w:r>
        <w:rPr>
          <w:rFonts w:ascii="Consolas" w:hAnsi="Consolas"/>
          <w:color w:val="000000"/>
          <w:sz w:val="23"/>
          <w:szCs w:val="23"/>
        </w:rPr>
        <w:t>;</w:t>
      </w:r>
    </w:p>
    <w:p w:rsidR="00740991" w:rsidRDefault="00740991" w:rsidP="00740991">
      <w:pPr>
        <w:pStyle w:val="NormalWeb"/>
        <w:shd w:val="clear" w:color="auto" w:fill="FFFFFF"/>
        <w:spacing w:before="240" w:beforeAutospacing="0" w:after="240" w:afterAutospacing="0"/>
        <w:rPr>
          <w:rFonts w:ascii="Consolas" w:hAnsi="Consolas"/>
          <w:color w:val="000000"/>
          <w:sz w:val="23"/>
          <w:szCs w:val="23"/>
        </w:rPr>
      </w:pPr>
      <w:r>
        <w:rPr>
          <w:rFonts w:ascii="Consolas" w:hAnsi="Consolas"/>
          <w:color w:val="000000"/>
          <w:sz w:val="23"/>
          <w:szCs w:val="23"/>
        </w:rPr>
        <w:lastRenderedPageBreak/>
        <w:t>OR</w:t>
      </w:r>
    </w:p>
    <w:p w:rsidR="00740991" w:rsidRDefault="00740991" w:rsidP="00740991">
      <w:pPr>
        <w:shd w:val="clear" w:color="auto" w:fill="FFFFFF"/>
        <w:rPr>
          <w:rFonts w:ascii="Consolas" w:hAnsi="Consolas"/>
          <w:color w:val="000000"/>
          <w:sz w:val="23"/>
          <w:szCs w:val="23"/>
        </w:rPr>
      </w:pPr>
      <w:r>
        <w:rPr>
          <w:rFonts w:ascii="Consolas" w:hAnsi="Consolas"/>
          <w:color w:val="000000"/>
          <w:sz w:val="23"/>
          <w:szCs w:val="23"/>
        </w:rPr>
        <w:t>&amp;#</w:t>
      </w:r>
      <w:r>
        <w:rPr>
          <w:rFonts w:ascii="Consolas" w:hAnsi="Consolas"/>
          <w:i/>
          <w:iCs/>
          <w:color w:val="000000"/>
          <w:sz w:val="23"/>
          <w:szCs w:val="23"/>
        </w:rPr>
        <w:t>entity_number</w:t>
      </w:r>
      <w:r>
        <w:rPr>
          <w:rFonts w:ascii="Consolas" w:hAnsi="Consolas"/>
          <w:color w:val="000000"/>
          <w:sz w:val="23"/>
          <w:szCs w:val="23"/>
        </w:rPr>
        <w:t>;</w:t>
      </w:r>
    </w:p>
    <w:p w:rsidR="00740991" w:rsidRDefault="00740991" w:rsidP="0074099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display a less than sign (&lt;) we must write: </w:t>
      </w:r>
      <w:r>
        <w:rPr>
          <w:rFonts w:ascii="Verdana" w:hAnsi="Verdana"/>
          <w:b/>
          <w:bCs/>
          <w:color w:val="000000"/>
          <w:sz w:val="23"/>
          <w:szCs w:val="23"/>
        </w:rPr>
        <w:t>&amp;lt;</w:t>
      </w:r>
      <w:r>
        <w:rPr>
          <w:rFonts w:ascii="Verdana" w:hAnsi="Verdana"/>
          <w:color w:val="000000"/>
          <w:sz w:val="23"/>
          <w:szCs w:val="23"/>
        </w:rPr>
        <w:t> or </w:t>
      </w:r>
      <w:r>
        <w:rPr>
          <w:rFonts w:ascii="Verdana" w:hAnsi="Verdana"/>
          <w:b/>
          <w:bCs/>
          <w:color w:val="000000"/>
          <w:sz w:val="23"/>
          <w:szCs w:val="23"/>
        </w:rPr>
        <w:t>&amp;#60;</w:t>
      </w:r>
    </w:p>
    <w:p w:rsidR="00740991" w:rsidRDefault="00740991" w:rsidP="00740991">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Advantage of using an entity name:</w:t>
      </w:r>
      <w:r>
        <w:rPr>
          <w:rFonts w:ascii="Verdana" w:hAnsi="Verdana"/>
          <w:color w:val="000000"/>
          <w:sz w:val="23"/>
          <w:szCs w:val="23"/>
        </w:rPr>
        <w:t> An entity name is easy to remember.</w:t>
      </w:r>
      <w:r>
        <w:rPr>
          <w:rFonts w:ascii="Verdana" w:hAnsi="Verdana"/>
          <w:color w:val="000000"/>
          <w:sz w:val="23"/>
          <w:szCs w:val="23"/>
        </w:rPr>
        <w:br/>
      </w:r>
      <w:r>
        <w:rPr>
          <w:rStyle w:val="Strong"/>
          <w:rFonts w:ascii="Verdana" w:hAnsi="Verdana"/>
          <w:color w:val="000000"/>
          <w:sz w:val="23"/>
          <w:szCs w:val="23"/>
        </w:rPr>
        <w:t>Disadvantage of using an entity name:</w:t>
      </w:r>
      <w:r>
        <w:rPr>
          <w:rFonts w:ascii="Verdana" w:hAnsi="Verdana"/>
          <w:color w:val="000000"/>
          <w:sz w:val="23"/>
          <w:szCs w:val="23"/>
        </w:rPr>
        <w:t> Browsers may not support all entity names, but the support for entity numbers is good.</w:t>
      </w:r>
    </w:p>
    <w:p w:rsidR="00740991" w:rsidRDefault="00740991" w:rsidP="00740991">
      <w:pPr>
        <w:spacing w:before="300" w:after="300"/>
        <w:rPr>
          <w:rFonts w:ascii="Times New Roman" w:hAnsi="Times New Roman"/>
          <w:sz w:val="24"/>
          <w:szCs w:val="24"/>
        </w:rPr>
      </w:pPr>
      <w:r>
        <w:pict>
          <v:rect id="_x0000_i1242" style="width:0;height:0" o:hralign="center" o:hrstd="t" o:hrnoshade="t" o:hr="t" fillcolor="black" stroked="f"/>
        </w:pict>
      </w:r>
    </w:p>
    <w:p w:rsidR="00740991" w:rsidRDefault="00740991" w:rsidP="00740991">
      <w:pPr>
        <w:pStyle w:val="Heading2"/>
        <w:shd w:val="clear" w:color="auto" w:fill="FFFFFF"/>
        <w:spacing w:before="150" w:beforeAutospacing="0" w:after="150" w:afterAutospacing="0"/>
        <w:rPr>
          <w:rFonts w:ascii="Segoe UI" w:hAnsi="Segoe UI" w:cs="Segoe UI"/>
          <w:b w:val="0"/>
          <w:bCs w:val="0"/>
          <w:color w:val="000000"/>
          <w:sz w:val="48"/>
          <w:szCs w:val="48"/>
        </w:rPr>
      </w:pPr>
      <w:bookmarkStart w:id="221" w:name="_Toc129779789"/>
      <w:r>
        <w:rPr>
          <w:rFonts w:ascii="Segoe UI" w:hAnsi="Segoe UI" w:cs="Segoe UI"/>
          <w:b w:val="0"/>
          <w:bCs w:val="0"/>
          <w:color w:val="000000"/>
          <w:sz w:val="48"/>
          <w:szCs w:val="48"/>
        </w:rPr>
        <w:t>Non-breaking Space</w:t>
      </w:r>
      <w:bookmarkEnd w:id="221"/>
    </w:p>
    <w:p w:rsidR="00740991" w:rsidRDefault="00740991" w:rsidP="0074099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commonly used entity in HTML is the non-breaking space: </w:t>
      </w:r>
      <w:r>
        <w:rPr>
          <w:rStyle w:val="Strong"/>
          <w:rFonts w:ascii="Verdana" w:hAnsi="Verdana"/>
          <w:color w:val="000000"/>
          <w:sz w:val="23"/>
          <w:szCs w:val="23"/>
        </w:rPr>
        <w:t>&amp;nbsp;</w:t>
      </w:r>
    </w:p>
    <w:p w:rsidR="00740991" w:rsidRDefault="00740991" w:rsidP="0074099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non-breaking space is a space that will not break into a new line.</w:t>
      </w:r>
    </w:p>
    <w:p w:rsidR="00740991" w:rsidRDefault="00740991" w:rsidP="0074099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Two words separated by a non-breaking space will stick together (not break into a new line). This is handy when breaking the words might be disruptive.</w:t>
      </w:r>
    </w:p>
    <w:p w:rsidR="00740991" w:rsidRDefault="00740991" w:rsidP="0074099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Examples:</w:t>
      </w:r>
    </w:p>
    <w:p w:rsidR="00740991" w:rsidRDefault="00740991" w:rsidP="00740991">
      <w:pPr>
        <w:numPr>
          <w:ilvl w:val="0"/>
          <w:numId w:val="36"/>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 10</w:t>
      </w:r>
    </w:p>
    <w:p w:rsidR="00740991" w:rsidRDefault="00740991" w:rsidP="00740991">
      <w:pPr>
        <w:numPr>
          <w:ilvl w:val="0"/>
          <w:numId w:val="36"/>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10 km/h</w:t>
      </w:r>
    </w:p>
    <w:p w:rsidR="00740991" w:rsidRDefault="00740991" w:rsidP="00740991">
      <w:pPr>
        <w:numPr>
          <w:ilvl w:val="0"/>
          <w:numId w:val="36"/>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10 PM</w:t>
      </w:r>
    </w:p>
    <w:p w:rsidR="00740991" w:rsidRDefault="00740991" w:rsidP="0074099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Another common use of the non-breaking space is to prevent browsers from truncating spaces in HTML pages.</w:t>
      </w:r>
    </w:p>
    <w:p w:rsidR="00740991" w:rsidRDefault="00740991" w:rsidP="0074099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you write 10 spaces in your text, the browser will remove 9 of them. To add real spaces to your text, you can use the </w:t>
      </w:r>
      <w:r>
        <w:rPr>
          <w:rStyle w:val="Strong"/>
          <w:rFonts w:ascii="Verdana" w:hAnsi="Verdana"/>
          <w:color w:val="000000"/>
          <w:sz w:val="23"/>
          <w:szCs w:val="23"/>
        </w:rPr>
        <w:t>&amp;nbsp;</w:t>
      </w:r>
      <w:r>
        <w:rPr>
          <w:rFonts w:ascii="Verdana" w:hAnsi="Verdana"/>
          <w:color w:val="000000"/>
          <w:sz w:val="23"/>
          <w:szCs w:val="23"/>
        </w:rPr>
        <w:t> character entity.</w:t>
      </w:r>
    </w:p>
    <w:p w:rsidR="00740991" w:rsidRPr="00740991" w:rsidRDefault="00740991" w:rsidP="00740991">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Tip:</w:t>
      </w:r>
      <w:r>
        <w:rPr>
          <w:rFonts w:ascii="Verdana" w:hAnsi="Verdana"/>
          <w:color w:val="000000"/>
          <w:sz w:val="23"/>
          <w:szCs w:val="23"/>
        </w:rPr>
        <w:t> The non-breaking hyphen (</w:t>
      </w:r>
      <w:hyperlink r:id="rId96" w:history="1">
        <w:r>
          <w:rPr>
            <w:rStyle w:val="Hyperlink"/>
            <w:rFonts w:ascii="Verdana" w:eastAsiaTheme="majorEastAsia" w:hAnsi="Verdana"/>
            <w:sz w:val="23"/>
            <w:szCs w:val="23"/>
          </w:rPr>
          <w:t>&amp;#8209;</w:t>
        </w:r>
      </w:hyperlink>
      <w:r>
        <w:rPr>
          <w:rFonts w:ascii="Verdana" w:hAnsi="Verdana"/>
          <w:color w:val="000000"/>
          <w:sz w:val="23"/>
          <w:szCs w:val="23"/>
        </w:rPr>
        <w:t>) is used to define a hyphen character (</w:t>
      </w:r>
      <w:r>
        <w:rPr>
          <w:rFonts w:ascii="Verdana" w:hAnsi="Verdana"/>
          <w:color w:val="000000"/>
          <w:sz w:val="23"/>
          <w:szCs w:val="23"/>
        </w:rPr>
        <w:noBreakHyphen/>
        <w:t>) that does not break into a new line.</w:t>
      </w:r>
      <w:r>
        <w:pict>
          <v:rect id="_x0000_i1244" style="width:0;height:0" o:hralign="center" o:hrstd="t" o:hrnoshade="t" o:hr="t" fillcolor="black" stroked="f"/>
        </w:pict>
      </w:r>
    </w:p>
    <w:p w:rsidR="00740991" w:rsidRDefault="00740991" w:rsidP="00740991">
      <w:pPr>
        <w:pStyle w:val="Heading2"/>
        <w:shd w:val="clear" w:color="auto" w:fill="FFFFFF"/>
        <w:spacing w:before="150" w:beforeAutospacing="0" w:after="150" w:afterAutospacing="0"/>
        <w:rPr>
          <w:rFonts w:ascii="Segoe UI" w:hAnsi="Segoe UI" w:cs="Segoe UI"/>
          <w:b w:val="0"/>
          <w:bCs w:val="0"/>
          <w:color w:val="000000"/>
          <w:sz w:val="48"/>
          <w:szCs w:val="48"/>
        </w:rPr>
      </w:pPr>
      <w:bookmarkStart w:id="222" w:name="_Toc129779790"/>
      <w:r>
        <w:rPr>
          <w:rFonts w:ascii="Segoe UI" w:hAnsi="Segoe UI" w:cs="Segoe UI"/>
          <w:b w:val="0"/>
          <w:bCs w:val="0"/>
          <w:color w:val="000000"/>
          <w:sz w:val="48"/>
          <w:szCs w:val="48"/>
        </w:rPr>
        <w:t>Some Useful HTML Character Entities</w:t>
      </w:r>
      <w:bookmarkEnd w:id="222"/>
    </w:p>
    <w:tbl>
      <w:tblPr>
        <w:tblW w:w="911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177"/>
        <w:gridCol w:w="3473"/>
        <w:gridCol w:w="1710"/>
        <w:gridCol w:w="1440"/>
        <w:gridCol w:w="1312"/>
      </w:tblGrid>
      <w:tr w:rsidR="00740991" w:rsidTr="00740991">
        <w:tc>
          <w:tcPr>
            <w:tcW w:w="1177" w:type="dxa"/>
            <w:shd w:val="clear" w:color="auto" w:fill="FFFFFF"/>
            <w:tcMar>
              <w:top w:w="120" w:type="dxa"/>
              <w:left w:w="240" w:type="dxa"/>
              <w:bottom w:w="120" w:type="dxa"/>
              <w:right w:w="120" w:type="dxa"/>
            </w:tcMar>
            <w:hideMark/>
          </w:tcPr>
          <w:p w:rsidR="00740991" w:rsidRDefault="00740991">
            <w:pPr>
              <w:spacing w:before="300" w:after="300"/>
              <w:rPr>
                <w:rFonts w:ascii="Verdana" w:hAnsi="Verdana"/>
                <w:b/>
                <w:bCs/>
                <w:color w:val="000000"/>
                <w:sz w:val="23"/>
                <w:szCs w:val="23"/>
              </w:rPr>
            </w:pPr>
            <w:r>
              <w:rPr>
                <w:rFonts w:ascii="Verdana" w:hAnsi="Verdana"/>
                <w:b/>
                <w:bCs/>
                <w:color w:val="000000"/>
                <w:sz w:val="23"/>
                <w:szCs w:val="23"/>
              </w:rPr>
              <w:t>Result</w:t>
            </w:r>
          </w:p>
        </w:tc>
        <w:tc>
          <w:tcPr>
            <w:tcW w:w="3473" w:type="dxa"/>
            <w:shd w:val="clear" w:color="auto" w:fill="FFFFFF"/>
            <w:tcMar>
              <w:top w:w="120" w:type="dxa"/>
              <w:left w:w="120" w:type="dxa"/>
              <w:bottom w:w="120" w:type="dxa"/>
              <w:right w:w="120" w:type="dxa"/>
            </w:tcMar>
            <w:hideMark/>
          </w:tcPr>
          <w:p w:rsidR="00740991" w:rsidRDefault="00740991">
            <w:pPr>
              <w:spacing w:before="300" w:after="300"/>
              <w:rPr>
                <w:rFonts w:ascii="Verdana" w:hAnsi="Verdana"/>
                <w:b/>
                <w:bCs/>
                <w:color w:val="000000"/>
                <w:sz w:val="23"/>
                <w:szCs w:val="23"/>
              </w:rPr>
            </w:pPr>
            <w:r>
              <w:rPr>
                <w:rFonts w:ascii="Verdana" w:hAnsi="Verdana"/>
                <w:b/>
                <w:bCs/>
                <w:color w:val="000000"/>
                <w:sz w:val="23"/>
                <w:szCs w:val="23"/>
              </w:rPr>
              <w:t>Description</w:t>
            </w:r>
          </w:p>
        </w:tc>
        <w:tc>
          <w:tcPr>
            <w:tcW w:w="1710" w:type="dxa"/>
            <w:shd w:val="clear" w:color="auto" w:fill="FFFFFF"/>
            <w:tcMar>
              <w:top w:w="120" w:type="dxa"/>
              <w:left w:w="120" w:type="dxa"/>
              <w:bottom w:w="120" w:type="dxa"/>
              <w:right w:w="120" w:type="dxa"/>
            </w:tcMar>
            <w:hideMark/>
          </w:tcPr>
          <w:p w:rsidR="00740991" w:rsidRDefault="00740991">
            <w:pPr>
              <w:spacing w:before="300" w:after="300"/>
              <w:rPr>
                <w:rFonts w:ascii="Verdana" w:hAnsi="Verdana"/>
                <w:b/>
                <w:bCs/>
                <w:color w:val="000000"/>
                <w:sz w:val="23"/>
                <w:szCs w:val="23"/>
              </w:rPr>
            </w:pPr>
            <w:r>
              <w:rPr>
                <w:rFonts w:ascii="Verdana" w:hAnsi="Verdana"/>
                <w:b/>
                <w:bCs/>
                <w:color w:val="000000"/>
                <w:sz w:val="23"/>
                <w:szCs w:val="23"/>
              </w:rPr>
              <w:t xml:space="preserve">Entity </w:t>
            </w:r>
            <w:r>
              <w:rPr>
                <w:rFonts w:ascii="Verdana" w:hAnsi="Verdana"/>
                <w:b/>
                <w:bCs/>
                <w:color w:val="000000"/>
                <w:sz w:val="23"/>
                <w:szCs w:val="23"/>
              </w:rPr>
              <w:lastRenderedPageBreak/>
              <w:t>Name</w:t>
            </w:r>
          </w:p>
        </w:tc>
        <w:tc>
          <w:tcPr>
            <w:tcW w:w="1440" w:type="dxa"/>
            <w:shd w:val="clear" w:color="auto" w:fill="FFFFFF"/>
            <w:tcMar>
              <w:top w:w="120" w:type="dxa"/>
              <w:left w:w="120" w:type="dxa"/>
              <w:bottom w:w="120" w:type="dxa"/>
              <w:right w:w="120" w:type="dxa"/>
            </w:tcMar>
            <w:hideMark/>
          </w:tcPr>
          <w:p w:rsidR="00740991" w:rsidRDefault="00740991">
            <w:pPr>
              <w:spacing w:before="300" w:after="300"/>
              <w:rPr>
                <w:rFonts w:ascii="Verdana" w:hAnsi="Verdana"/>
                <w:b/>
                <w:bCs/>
                <w:color w:val="000000"/>
                <w:sz w:val="23"/>
                <w:szCs w:val="23"/>
              </w:rPr>
            </w:pPr>
            <w:r>
              <w:rPr>
                <w:rFonts w:ascii="Verdana" w:hAnsi="Verdana"/>
                <w:b/>
                <w:bCs/>
                <w:color w:val="000000"/>
                <w:sz w:val="23"/>
                <w:szCs w:val="23"/>
              </w:rPr>
              <w:lastRenderedPageBreak/>
              <w:t xml:space="preserve">Entity </w:t>
            </w:r>
            <w:r>
              <w:rPr>
                <w:rFonts w:ascii="Verdana" w:hAnsi="Verdana"/>
                <w:b/>
                <w:bCs/>
                <w:color w:val="000000"/>
                <w:sz w:val="23"/>
                <w:szCs w:val="23"/>
              </w:rPr>
              <w:lastRenderedPageBreak/>
              <w:t>Number</w:t>
            </w:r>
          </w:p>
        </w:tc>
        <w:tc>
          <w:tcPr>
            <w:tcW w:w="1312" w:type="dxa"/>
            <w:shd w:val="clear" w:color="auto" w:fill="FFFFFF"/>
            <w:tcMar>
              <w:top w:w="120" w:type="dxa"/>
              <w:left w:w="120" w:type="dxa"/>
              <w:bottom w:w="120" w:type="dxa"/>
              <w:right w:w="120" w:type="dxa"/>
            </w:tcMar>
            <w:hideMark/>
          </w:tcPr>
          <w:p w:rsidR="00740991" w:rsidRDefault="00740991">
            <w:pPr>
              <w:spacing w:before="300" w:after="300"/>
              <w:rPr>
                <w:rFonts w:ascii="Verdana" w:hAnsi="Verdana"/>
                <w:b/>
                <w:bCs/>
                <w:color w:val="000000"/>
                <w:sz w:val="23"/>
                <w:szCs w:val="23"/>
              </w:rPr>
            </w:pPr>
            <w:r>
              <w:rPr>
                <w:rFonts w:ascii="Verdana" w:hAnsi="Verdana"/>
                <w:b/>
                <w:bCs/>
                <w:color w:val="000000"/>
                <w:sz w:val="23"/>
                <w:szCs w:val="23"/>
              </w:rPr>
              <w:lastRenderedPageBreak/>
              <w:t>Try it</w:t>
            </w:r>
          </w:p>
        </w:tc>
      </w:tr>
      <w:tr w:rsidR="00740991" w:rsidTr="00740991">
        <w:trPr>
          <w:trHeight w:val="435"/>
        </w:trPr>
        <w:tc>
          <w:tcPr>
            <w:tcW w:w="1177" w:type="dxa"/>
            <w:shd w:val="clear" w:color="auto" w:fill="E7E9EB"/>
            <w:tcMar>
              <w:top w:w="120" w:type="dxa"/>
              <w:left w:w="240" w:type="dxa"/>
              <w:bottom w:w="120" w:type="dxa"/>
              <w:right w:w="120" w:type="dxa"/>
            </w:tcMar>
            <w:hideMark/>
          </w:tcPr>
          <w:p w:rsidR="00740991" w:rsidRDefault="00740991">
            <w:pPr>
              <w:spacing w:before="300" w:after="300"/>
              <w:rPr>
                <w:rFonts w:ascii="Verdana" w:hAnsi="Verdana"/>
                <w:color w:val="000000"/>
                <w:sz w:val="23"/>
                <w:szCs w:val="23"/>
              </w:rPr>
            </w:pPr>
          </w:p>
        </w:tc>
        <w:tc>
          <w:tcPr>
            <w:tcW w:w="3473" w:type="dxa"/>
            <w:shd w:val="clear" w:color="auto" w:fill="E7E9EB"/>
            <w:tcMar>
              <w:top w:w="120" w:type="dxa"/>
              <w:left w:w="120" w:type="dxa"/>
              <w:bottom w:w="120" w:type="dxa"/>
              <w:right w:w="120" w:type="dxa"/>
            </w:tcMar>
            <w:hideMark/>
          </w:tcPr>
          <w:p w:rsidR="00740991" w:rsidRDefault="00740991">
            <w:pPr>
              <w:spacing w:before="300" w:after="300"/>
              <w:rPr>
                <w:rFonts w:ascii="Verdana" w:hAnsi="Verdana"/>
                <w:color w:val="000000"/>
                <w:sz w:val="23"/>
                <w:szCs w:val="23"/>
              </w:rPr>
            </w:pPr>
            <w:r>
              <w:rPr>
                <w:rFonts w:ascii="Verdana" w:hAnsi="Verdana"/>
                <w:color w:val="000000"/>
                <w:sz w:val="23"/>
                <w:szCs w:val="23"/>
              </w:rPr>
              <w:t>non-breaking space</w:t>
            </w:r>
          </w:p>
        </w:tc>
        <w:tc>
          <w:tcPr>
            <w:tcW w:w="1710" w:type="dxa"/>
            <w:shd w:val="clear" w:color="auto" w:fill="E7E9EB"/>
            <w:tcMar>
              <w:top w:w="120" w:type="dxa"/>
              <w:left w:w="120" w:type="dxa"/>
              <w:bottom w:w="120" w:type="dxa"/>
              <w:right w:w="120" w:type="dxa"/>
            </w:tcMar>
            <w:hideMark/>
          </w:tcPr>
          <w:p w:rsidR="00740991" w:rsidRDefault="00740991">
            <w:pPr>
              <w:spacing w:before="300" w:after="300"/>
              <w:rPr>
                <w:rFonts w:ascii="Verdana" w:hAnsi="Verdana"/>
                <w:color w:val="000000"/>
                <w:sz w:val="23"/>
                <w:szCs w:val="23"/>
              </w:rPr>
            </w:pPr>
            <w:r>
              <w:rPr>
                <w:rFonts w:ascii="Verdana" w:hAnsi="Verdana"/>
                <w:color w:val="000000"/>
                <w:sz w:val="23"/>
                <w:szCs w:val="23"/>
              </w:rPr>
              <w:t>&amp;nbsp;</w:t>
            </w:r>
          </w:p>
        </w:tc>
        <w:tc>
          <w:tcPr>
            <w:tcW w:w="1440" w:type="dxa"/>
            <w:shd w:val="clear" w:color="auto" w:fill="E7E9EB"/>
            <w:tcMar>
              <w:top w:w="120" w:type="dxa"/>
              <w:left w:w="120" w:type="dxa"/>
              <w:bottom w:w="120" w:type="dxa"/>
              <w:right w:w="120" w:type="dxa"/>
            </w:tcMar>
            <w:hideMark/>
          </w:tcPr>
          <w:p w:rsidR="00740991" w:rsidRDefault="00740991">
            <w:pPr>
              <w:spacing w:before="300" w:after="300"/>
              <w:rPr>
                <w:rFonts w:ascii="Verdana" w:hAnsi="Verdana"/>
                <w:color w:val="000000"/>
                <w:sz w:val="23"/>
                <w:szCs w:val="23"/>
              </w:rPr>
            </w:pPr>
            <w:r>
              <w:rPr>
                <w:rFonts w:ascii="Verdana" w:hAnsi="Verdana"/>
                <w:color w:val="000000"/>
                <w:sz w:val="23"/>
                <w:szCs w:val="23"/>
              </w:rPr>
              <w:t>&amp;#160;</w:t>
            </w:r>
          </w:p>
        </w:tc>
        <w:tc>
          <w:tcPr>
            <w:tcW w:w="0" w:type="auto"/>
            <w:shd w:val="clear" w:color="auto" w:fill="E7E9EB"/>
            <w:tcMar>
              <w:top w:w="120" w:type="dxa"/>
              <w:left w:w="120" w:type="dxa"/>
              <w:bottom w:w="120" w:type="dxa"/>
              <w:right w:w="120" w:type="dxa"/>
            </w:tcMar>
            <w:hideMark/>
          </w:tcPr>
          <w:p w:rsidR="00740991" w:rsidRDefault="00740991">
            <w:pPr>
              <w:spacing w:before="300" w:after="300"/>
              <w:rPr>
                <w:rFonts w:ascii="Verdana" w:hAnsi="Verdana"/>
                <w:color w:val="000000"/>
                <w:sz w:val="23"/>
                <w:szCs w:val="23"/>
              </w:rPr>
            </w:pPr>
            <w:hyperlink r:id="rId97" w:tgtFrame="_blank" w:history="1">
              <w:r>
                <w:rPr>
                  <w:rStyle w:val="Hyperlink"/>
                  <w:rFonts w:ascii="Arial" w:hAnsi="Arial" w:cs="Arial"/>
                  <w:color w:val="FFFFFF"/>
                  <w:bdr w:val="none" w:sz="0" w:space="0" w:color="auto" w:frame="1"/>
                  <w:shd w:val="clear" w:color="auto" w:fill="4CAF50"/>
                </w:rPr>
                <w:t>Try it »</w:t>
              </w:r>
            </w:hyperlink>
          </w:p>
        </w:tc>
      </w:tr>
      <w:tr w:rsidR="00740991" w:rsidTr="00740991">
        <w:tc>
          <w:tcPr>
            <w:tcW w:w="1177" w:type="dxa"/>
            <w:shd w:val="clear" w:color="auto" w:fill="FFFFFF"/>
            <w:tcMar>
              <w:top w:w="120" w:type="dxa"/>
              <w:left w:w="240" w:type="dxa"/>
              <w:bottom w:w="120" w:type="dxa"/>
              <w:right w:w="120" w:type="dxa"/>
            </w:tcMar>
            <w:hideMark/>
          </w:tcPr>
          <w:p w:rsidR="00740991" w:rsidRDefault="00740991">
            <w:pPr>
              <w:spacing w:before="300" w:after="300"/>
              <w:rPr>
                <w:rFonts w:ascii="Verdana" w:hAnsi="Verdana"/>
                <w:color w:val="000000"/>
                <w:sz w:val="23"/>
                <w:szCs w:val="23"/>
              </w:rPr>
            </w:pPr>
            <w:r>
              <w:rPr>
                <w:rFonts w:ascii="Verdana" w:hAnsi="Verdana"/>
                <w:color w:val="000000"/>
                <w:sz w:val="23"/>
                <w:szCs w:val="23"/>
              </w:rPr>
              <w:t>&lt;</w:t>
            </w:r>
          </w:p>
        </w:tc>
        <w:tc>
          <w:tcPr>
            <w:tcW w:w="3473" w:type="dxa"/>
            <w:shd w:val="clear" w:color="auto" w:fill="FFFFFF"/>
            <w:tcMar>
              <w:top w:w="120" w:type="dxa"/>
              <w:left w:w="120" w:type="dxa"/>
              <w:bottom w:w="120" w:type="dxa"/>
              <w:right w:w="120" w:type="dxa"/>
            </w:tcMar>
            <w:hideMark/>
          </w:tcPr>
          <w:p w:rsidR="00740991" w:rsidRDefault="00740991">
            <w:pPr>
              <w:spacing w:before="300" w:after="300"/>
              <w:rPr>
                <w:rFonts w:ascii="Verdana" w:hAnsi="Verdana"/>
                <w:color w:val="000000"/>
                <w:sz w:val="23"/>
                <w:szCs w:val="23"/>
              </w:rPr>
            </w:pPr>
            <w:r>
              <w:rPr>
                <w:rFonts w:ascii="Verdana" w:hAnsi="Verdana"/>
                <w:color w:val="000000"/>
                <w:sz w:val="23"/>
                <w:szCs w:val="23"/>
              </w:rPr>
              <w:t>less than</w:t>
            </w:r>
          </w:p>
        </w:tc>
        <w:tc>
          <w:tcPr>
            <w:tcW w:w="1710" w:type="dxa"/>
            <w:shd w:val="clear" w:color="auto" w:fill="FFFFFF"/>
            <w:tcMar>
              <w:top w:w="120" w:type="dxa"/>
              <w:left w:w="120" w:type="dxa"/>
              <w:bottom w:w="120" w:type="dxa"/>
              <w:right w:w="120" w:type="dxa"/>
            </w:tcMar>
            <w:hideMark/>
          </w:tcPr>
          <w:p w:rsidR="00740991" w:rsidRDefault="00740991">
            <w:pPr>
              <w:spacing w:before="300" w:after="300"/>
              <w:rPr>
                <w:rFonts w:ascii="Verdana" w:hAnsi="Verdana"/>
                <w:color w:val="000000"/>
                <w:sz w:val="23"/>
                <w:szCs w:val="23"/>
              </w:rPr>
            </w:pPr>
            <w:r>
              <w:rPr>
                <w:rFonts w:ascii="Verdana" w:hAnsi="Verdana"/>
                <w:color w:val="000000"/>
                <w:sz w:val="23"/>
                <w:szCs w:val="23"/>
              </w:rPr>
              <w:t>&amp;lt;</w:t>
            </w:r>
          </w:p>
        </w:tc>
        <w:tc>
          <w:tcPr>
            <w:tcW w:w="1440" w:type="dxa"/>
            <w:shd w:val="clear" w:color="auto" w:fill="FFFFFF"/>
            <w:tcMar>
              <w:top w:w="120" w:type="dxa"/>
              <w:left w:w="120" w:type="dxa"/>
              <w:bottom w:w="120" w:type="dxa"/>
              <w:right w:w="120" w:type="dxa"/>
            </w:tcMar>
            <w:hideMark/>
          </w:tcPr>
          <w:p w:rsidR="00740991" w:rsidRDefault="00740991">
            <w:pPr>
              <w:spacing w:before="300" w:after="300"/>
              <w:rPr>
                <w:rFonts w:ascii="Verdana" w:hAnsi="Verdana"/>
                <w:color w:val="000000"/>
                <w:sz w:val="23"/>
                <w:szCs w:val="23"/>
              </w:rPr>
            </w:pPr>
            <w:r>
              <w:rPr>
                <w:rFonts w:ascii="Verdana" w:hAnsi="Verdana"/>
                <w:color w:val="000000"/>
                <w:sz w:val="23"/>
                <w:szCs w:val="23"/>
              </w:rPr>
              <w:t>&amp;#60;</w:t>
            </w:r>
          </w:p>
        </w:tc>
        <w:tc>
          <w:tcPr>
            <w:tcW w:w="0" w:type="auto"/>
            <w:shd w:val="clear" w:color="auto" w:fill="FFFFFF"/>
            <w:tcMar>
              <w:top w:w="120" w:type="dxa"/>
              <w:left w:w="120" w:type="dxa"/>
              <w:bottom w:w="120" w:type="dxa"/>
              <w:right w:w="120" w:type="dxa"/>
            </w:tcMar>
            <w:hideMark/>
          </w:tcPr>
          <w:p w:rsidR="00740991" w:rsidRDefault="00740991">
            <w:pPr>
              <w:spacing w:before="300" w:after="300"/>
              <w:rPr>
                <w:rFonts w:ascii="Verdana" w:hAnsi="Verdana"/>
                <w:color w:val="000000"/>
                <w:sz w:val="23"/>
                <w:szCs w:val="23"/>
              </w:rPr>
            </w:pPr>
            <w:hyperlink r:id="rId98" w:tgtFrame="_blank" w:history="1">
              <w:r>
                <w:rPr>
                  <w:rStyle w:val="Hyperlink"/>
                  <w:rFonts w:ascii="Arial" w:hAnsi="Arial" w:cs="Arial"/>
                  <w:color w:val="FFFFFF"/>
                  <w:bdr w:val="none" w:sz="0" w:space="0" w:color="auto" w:frame="1"/>
                  <w:shd w:val="clear" w:color="auto" w:fill="4CAF50"/>
                </w:rPr>
                <w:t>Try it »</w:t>
              </w:r>
            </w:hyperlink>
          </w:p>
        </w:tc>
      </w:tr>
      <w:tr w:rsidR="00740991" w:rsidTr="00740991">
        <w:tc>
          <w:tcPr>
            <w:tcW w:w="1177" w:type="dxa"/>
            <w:shd w:val="clear" w:color="auto" w:fill="E7E9EB"/>
            <w:tcMar>
              <w:top w:w="120" w:type="dxa"/>
              <w:left w:w="240" w:type="dxa"/>
              <w:bottom w:w="120" w:type="dxa"/>
              <w:right w:w="120" w:type="dxa"/>
            </w:tcMar>
            <w:hideMark/>
          </w:tcPr>
          <w:p w:rsidR="00740991" w:rsidRDefault="00740991">
            <w:pPr>
              <w:spacing w:before="300" w:after="300"/>
              <w:rPr>
                <w:rFonts w:ascii="Verdana" w:hAnsi="Verdana"/>
                <w:color w:val="000000"/>
                <w:sz w:val="23"/>
                <w:szCs w:val="23"/>
              </w:rPr>
            </w:pPr>
            <w:r>
              <w:rPr>
                <w:rFonts w:ascii="Verdana" w:hAnsi="Verdana"/>
                <w:color w:val="000000"/>
                <w:sz w:val="23"/>
                <w:szCs w:val="23"/>
              </w:rPr>
              <w:t>&gt;</w:t>
            </w:r>
          </w:p>
        </w:tc>
        <w:tc>
          <w:tcPr>
            <w:tcW w:w="3473" w:type="dxa"/>
            <w:shd w:val="clear" w:color="auto" w:fill="E7E9EB"/>
            <w:tcMar>
              <w:top w:w="120" w:type="dxa"/>
              <w:left w:w="120" w:type="dxa"/>
              <w:bottom w:w="120" w:type="dxa"/>
              <w:right w:w="120" w:type="dxa"/>
            </w:tcMar>
            <w:hideMark/>
          </w:tcPr>
          <w:p w:rsidR="00740991" w:rsidRDefault="00740991">
            <w:pPr>
              <w:spacing w:before="300" w:after="300"/>
              <w:rPr>
                <w:rFonts w:ascii="Verdana" w:hAnsi="Verdana"/>
                <w:color w:val="000000"/>
                <w:sz w:val="23"/>
                <w:szCs w:val="23"/>
              </w:rPr>
            </w:pPr>
            <w:r>
              <w:rPr>
                <w:rFonts w:ascii="Verdana" w:hAnsi="Verdana"/>
                <w:color w:val="000000"/>
                <w:sz w:val="23"/>
                <w:szCs w:val="23"/>
              </w:rPr>
              <w:t>greater than</w:t>
            </w:r>
          </w:p>
        </w:tc>
        <w:tc>
          <w:tcPr>
            <w:tcW w:w="1710" w:type="dxa"/>
            <w:shd w:val="clear" w:color="auto" w:fill="E7E9EB"/>
            <w:tcMar>
              <w:top w:w="120" w:type="dxa"/>
              <w:left w:w="120" w:type="dxa"/>
              <w:bottom w:w="120" w:type="dxa"/>
              <w:right w:w="120" w:type="dxa"/>
            </w:tcMar>
            <w:hideMark/>
          </w:tcPr>
          <w:p w:rsidR="00740991" w:rsidRDefault="00740991">
            <w:pPr>
              <w:spacing w:before="300" w:after="300"/>
              <w:rPr>
                <w:rFonts w:ascii="Verdana" w:hAnsi="Verdana"/>
                <w:color w:val="000000"/>
                <w:sz w:val="23"/>
                <w:szCs w:val="23"/>
              </w:rPr>
            </w:pPr>
            <w:r>
              <w:rPr>
                <w:rFonts w:ascii="Verdana" w:hAnsi="Verdana"/>
                <w:color w:val="000000"/>
                <w:sz w:val="23"/>
                <w:szCs w:val="23"/>
              </w:rPr>
              <w:t>&amp;gt;</w:t>
            </w:r>
          </w:p>
        </w:tc>
        <w:tc>
          <w:tcPr>
            <w:tcW w:w="1440" w:type="dxa"/>
            <w:shd w:val="clear" w:color="auto" w:fill="E7E9EB"/>
            <w:tcMar>
              <w:top w:w="120" w:type="dxa"/>
              <w:left w:w="120" w:type="dxa"/>
              <w:bottom w:w="120" w:type="dxa"/>
              <w:right w:w="120" w:type="dxa"/>
            </w:tcMar>
            <w:hideMark/>
          </w:tcPr>
          <w:p w:rsidR="00740991" w:rsidRDefault="00740991">
            <w:pPr>
              <w:spacing w:before="300" w:after="300"/>
              <w:rPr>
                <w:rFonts w:ascii="Verdana" w:hAnsi="Verdana"/>
                <w:color w:val="000000"/>
                <w:sz w:val="23"/>
                <w:szCs w:val="23"/>
              </w:rPr>
            </w:pPr>
            <w:r>
              <w:rPr>
                <w:rFonts w:ascii="Verdana" w:hAnsi="Verdana"/>
                <w:color w:val="000000"/>
                <w:sz w:val="23"/>
                <w:szCs w:val="23"/>
              </w:rPr>
              <w:t>&amp;#62;</w:t>
            </w:r>
          </w:p>
        </w:tc>
        <w:tc>
          <w:tcPr>
            <w:tcW w:w="0" w:type="auto"/>
            <w:shd w:val="clear" w:color="auto" w:fill="E7E9EB"/>
            <w:tcMar>
              <w:top w:w="120" w:type="dxa"/>
              <w:left w:w="120" w:type="dxa"/>
              <w:bottom w:w="120" w:type="dxa"/>
              <w:right w:w="120" w:type="dxa"/>
            </w:tcMar>
            <w:hideMark/>
          </w:tcPr>
          <w:p w:rsidR="00740991" w:rsidRDefault="00740991">
            <w:pPr>
              <w:spacing w:before="300" w:after="300"/>
              <w:rPr>
                <w:rFonts w:ascii="Verdana" w:hAnsi="Verdana"/>
                <w:color w:val="000000"/>
                <w:sz w:val="23"/>
                <w:szCs w:val="23"/>
              </w:rPr>
            </w:pPr>
            <w:hyperlink r:id="rId99" w:tgtFrame="_blank" w:history="1">
              <w:r>
                <w:rPr>
                  <w:rStyle w:val="Hyperlink"/>
                  <w:rFonts w:ascii="Arial" w:hAnsi="Arial" w:cs="Arial"/>
                  <w:color w:val="FFFFFF"/>
                  <w:bdr w:val="none" w:sz="0" w:space="0" w:color="auto" w:frame="1"/>
                  <w:shd w:val="clear" w:color="auto" w:fill="4CAF50"/>
                </w:rPr>
                <w:t>Try it »</w:t>
              </w:r>
            </w:hyperlink>
          </w:p>
        </w:tc>
      </w:tr>
      <w:tr w:rsidR="00740991" w:rsidTr="00740991">
        <w:tc>
          <w:tcPr>
            <w:tcW w:w="1177" w:type="dxa"/>
            <w:shd w:val="clear" w:color="auto" w:fill="FFFFFF"/>
            <w:tcMar>
              <w:top w:w="120" w:type="dxa"/>
              <w:left w:w="240" w:type="dxa"/>
              <w:bottom w:w="120" w:type="dxa"/>
              <w:right w:w="120" w:type="dxa"/>
            </w:tcMar>
            <w:hideMark/>
          </w:tcPr>
          <w:p w:rsidR="00740991" w:rsidRDefault="00740991">
            <w:pPr>
              <w:spacing w:before="300" w:after="300"/>
              <w:rPr>
                <w:rFonts w:ascii="Verdana" w:hAnsi="Verdana"/>
                <w:color w:val="000000"/>
                <w:sz w:val="23"/>
                <w:szCs w:val="23"/>
              </w:rPr>
            </w:pPr>
            <w:r>
              <w:rPr>
                <w:rFonts w:ascii="Verdana" w:hAnsi="Verdana"/>
                <w:color w:val="000000"/>
                <w:sz w:val="23"/>
                <w:szCs w:val="23"/>
              </w:rPr>
              <w:t>&amp;</w:t>
            </w:r>
          </w:p>
        </w:tc>
        <w:tc>
          <w:tcPr>
            <w:tcW w:w="3473" w:type="dxa"/>
            <w:shd w:val="clear" w:color="auto" w:fill="FFFFFF"/>
            <w:tcMar>
              <w:top w:w="120" w:type="dxa"/>
              <w:left w:w="120" w:type="dxa"/>
              <w:bottom w:w="120" w:type="dxa"/>
              <w:right w:w="120" w:type="dxa"/>
            </w:tcMar>
            <w:hideMark/>
          </w:tcPr>
          <w:p w:rsidR="00740991" w:rsidRDefault="00740991">
            <w:pPr>
              <w:spacing w:before="300" w:after="300"/>
              <w:rPr>
                <w:rFonts w:ascii="Verdana" w:hAnsi="Verdana"/>
                <w:color w:val="000000"/>
                <w:sz w:val="23"/>
                <w:szCs w:val="23"/>
              </w:rPr>
            </w:pPr>
            <w:r>
              <w:rPr>
                <w:rFonts w:ascii="Verdana" w:hAnsi="Verdana"/>
                <w:color w:val="000000"/>
                <w:sz w:val="23"/>
                <w:szCs w:val="23"/>
              </w:rPr>
              <w:t>ampersand</w:t>
            </w:r>
          </w:p>
        </w:tc>
        <w:tc>
          <w:tcPr>
            <w:tcW w:w="1710" w:type="dxa"/>
            <w:shd w:val="clear" w:color="auto" w:fill="FFFFFF"/>
            <w:tcMar>
              <w:top w:w="120" w:type="dxa"/>
              <w:left w:w="120" w:type="dxa"/>
              <w:bottom w:w="120" w:type="dxa"/>
              <w:right w:w="120" w:type="dxa"/>
            </w:tcMar>
            <w:hideMark/>
          </w:tcPr>
          <w:p w:rsidR="00740991" w:rsidRDefault="00740991">
            <w:pPr>
              <w:spacing w:before="300" w:after="300"/>
              <w:rPr>
                <w:rFonts w:ascii="Verdana" w:hAnsi="Verdana"/>
                <w:color w:val="000000"/>
                <w:sz w:val="23"/>
                <w:szCs w:val="23"/>
              </w:rPr>
            </w:pPr>
            <w:r>
              <w:rPr>
                <w:rFonts w:ascii="Verdana" w:hAnsi="Verdana"/>
                <w:color w:val="000000"/>
                <w:sz w:val="23"/>
                <w:szCs w:val="23"/>
              </w:rPr>
              <w:t>&amp;amp;</w:t>
            </w:r>
          </w:p>
        </w:tc>
        <w:tc>
          <w:tcPr>
            <w:tcW w:w="1440" w:type="dxa"/>
            <w:shd w:val="clear" w:color="auto" w:fill="FFFFFF"/>
            <w:tcMar>
              <w:top w:w="120" w:type="dxa"/>
              <w:left w:w="120" w:type="dxa"/>
              <w:bottom w:w="120" w:type="dxa"/>
              <w:right w:w="120" w:type="dxa"/>
            </w:tcMar>
            <w:hideMark/>
          </w:tcPr>
          <w:p w:rsidR="00740991" w:rsidRDefault="00740991">
            <w:pPr>
              <w:spacing w:before="300" w:after="300"/>
              <w:rPr>
                <w:rFonts w:ascii="Verdana" w:hAnsi="Verdana"/>
                <w:color w:val="000000"/>
                <w:sz w:val="23"/>
                <w:szCs w:val="23"/>
              </w:rPr>
            </w:pPr>
            <w:r>
              <w:rPr>
                <w:rFonts w:ascii="Verdana" w:hAnsi="Verdana"/>
                <w:color w:val="000000"/>
                <w:sz w:val="23"/>
                <w:szCs w:val="23"/>
              </w:rPr>
              <w:t>&amp;#38;</w:t>
            </w:r>
          </w:p>
        </w:tc>
        <w:tc>
          <w:tcPr>
            <w:tcW w:w="0" w:type="auto"/>
            <w:shd w:val="clear" w:color="auto" w:fill="FFFFFF"/>
            <w:tcMar>
              <w:top w:w="120" w:type="dxa"/>
              <w:left w:w="120" w:type="dxa"/>
              <w:bottom w:w="120" w:type="dxa"/>
              <w:right w:w="120" w:type="dxa"/>
            </w:tcMar>
            <w:hideMark/>
          </w:tcPr>
          <w:p w:rsidR="00740991" w:rsidRDefault="00740991">
            <w:pPr>
              <w:spacing w:before="300" w:after="300"/>
              <w:rPr>
                <w:rFonts w:ascii="Verdana" w:hAnsi="Verdana"/>
                <w:color w:val="000000"/>
                <w:sz w:val="23"/>
                <w:szCs w:val="23"/>
              </w:rPr>
            </w:pPr>
            <w:hyperlink r:id="rId100" w:tgtFrame="_blank" w:history="1">
              <w:r>
                <w:rPr>
                  <w:rStyle w:val="Hyperlink"/>
                  <w:rFonts w:ascii="Arial" w:hAnsi="Arial" w:cs="Arial"/>
                  <w:color w:val="FFFFFF"/>
                  <w:bdr w:val="none" w:sz="0" w:space="0" w:color="auto" w:frame="1"/>
                  <w:shd w:val="clear" w:color="auto" w:fill="4CAF50"/>
                </w:rPr>
                <w:t>Try it »</w:t>
              </w:r>
            </w:hyperlink>
          </w:p>
        </w:tc>
      </w:tr>
      <w:tr w:rsidR="00740991" w:rsidTr="00740991">
        <w:tc>
          <w:tcPr>
            <w:tcW w:w="1177" w:type="dxa"/>
            <w:shd w:val="clear" w:color="auto" w:fill="E7E9EB"/>
            <w:tcMar>
              <w:top w:w="120" w:type="dxa"/>
              <w:left w:w="240" w:type="dxa"/>
              <w:bottom w:w="120" w:type="dxa"/>
              <w:right w:w="120" w:type="dxa"/>
            </w:tcMar>
            <w:hideMark/>
          </w:tcPr>
          <w:p w:rsidR="00740991" w:rsidRDefault="00740991">
            <w:pPr>
              <w:spacing w:before="300" w:after="300"/>
              <w:rPr>
                <w:rFonts w:ascii="Verdana" w:hAnsi="Verdana"/>
                <w:color w:val="000000"/>
                <w:sz w:val="23"/>
                <w:szCs w:val="23"/>
              </w:rPr>
            </w:pPr>
            <w:r>
              <w:rPr>
                <w:rFonts w:ascii="Verdana" w:hAnsi="Verdana"/>
                <w:color w:val="000000"/>
                <w:sz w:val="23"/>
                <w:szCs w:val="23"/>
              </w:rPr>
              <w:t>"</w:t>
            </w:r>
          </w:p>
        </w:tc>
        <w:tc>
          <w:tcPr>
            <w:tcW w:w="3473" w:type="dxa"/>
            <w:shd w:val="clear" w:color="auto" w:fill="E7E9EB"/>
            <w:tcMar>
              <w:top w:w="120" w:type="dxa"/>
              <w:left w:w="120" w:type="dxa"/>
              <w:bottom w:w="120" w:type="dxa"/>
              <w:right w:w="120" w:type="dxa"/>
            </w:tcMar>
            <w:hideMark/>
          </w:tcPr>
          <w:p w:rsidR="00740991" w:rsidRDefault="00740991">
            <w:pPr>
              <w:spacing w:before="300" w:after="300"/>
              <w:rPr>
                <w:rFonts w:ascii="Verdana" w:hAnsi="Verdana"/>
                <w:color w:val="000000"/>
                <w:sz w:val="23"/>
                <w:szCs w:val="23"/>
              </w:rPr>
            </w:pPr>
            <w:r>
              <w:rPr>
                <w:rFonts w:ascii="Verdana" w:hAnsi="Verdana"/>
                <w:color w:val="000000"/>
                <w:sz w:val="23"/>
                <w:szCs w:val="23"/>
              </w:rPr>
              <w:t>double quotation mark</w:t>
            </w:r>
          </w:p>
        </w:tc>
        <w:tc>
          <w:tcPr>
            <w:tcW w:w="1710" w:type="dxa"/>
            <w:shd w:val="clear" w:color="auto" w:fill="E7E9EB"/>
            <w:tcMar>
              <w:top w:w="120" w:type="dxa"/>
              <w:left w:w="120" w:type="dxa"/>
              <w:bottom w:w="120" w:type="dxa"/>
              <w:right w:w="120" w:type="dxa"/>
            </w:tcMar>
            <w:hideMark/>
          </w:tcPr>
          <w:p w:rsidR="00740991" w:rsidRDefault="00740991">
            <w:pPr>
              <w:spacing w:before="300" w:after="300"/>
              <w:rPr>
                <w:rFonts w:ascii="Verdana" w:hAnsi="Verdana"/>
                <w:color w:val="000000"/>
                <w:sz w:val="23"/>
                <w:szCs w:val="23"/>
              </w:rPr>
            </w:pPr>
            <w:r>
              <w:rPr>
                <w:rFonts w:ascii="Verdana" w:hAnsi="Verdana"/>
                <w:color w:val="000000"/>
                <w:sz w:val="23"/>
                <w:szCs w:val="23"/>
              </w:rPr>
              <w:t>&amp;quot;</w:t>
            </w:r>
          </w:p>
        </w:tc>
        <w:tc>
          <w:tcPr>
            <w:tcW w:w="1440" w:type="dxa"/>
            <w:shd w:val="clear" w:color="auto" w:fill="E7E9EB"/>
            <w:tcMar>
              <w:top w:w="120" w:type="dxa"/>
              <w:left w:w="120" w:type="dxa"/>
              <w:bottom w:w="120" w:type="dxa"/>
              <w:right w:w="120" w:type="dxa"/>
            </w:tcMar>
            <w:hideMark/>
          </w:tcPr>
          <w:p w:rsidR="00740991" w:rsidRDefault="00740991">
            <w:pPr>
              <w:spacing w:before="300" w:after="300"/>
              <w:rPr>
                <w:rFonts w:ascii="Verdana" w:hAnsi="Verdana"/>
                <w:color w:val="000000"/>
                <w:sz w:val="23"/>
                <w:szCs w:val="23"/>
              </w:rPr>
            </w:pPr>
            <w:r>
              <w:rPr>
                <w:rFonts w:ascii="Verdana" w:hAnsi="Verdana"/>
                <w:color w:val="000000"/>
                <w:sz w:val="23"/>
                <w:szCs w:val="23"/>
              </w:rPr>
              <w:t>&amp;#34;</w:t>
            </w:r>
          </w:p>
        </w:tc>
        <w:tc>
          <w:tcPr>
            <w:tcW w:w="0" w:type="auto"/>
            <w:shd w:val="clear" w:color="auto" w:fill="E7E9EB"/>
            <w:tcMar>
              <w:top w:w="120" w:type="dxa"/>
              <w:left w:w="120" w:type="dxa"/>
              <w:bottom w:w="120" w:type="dxa"/>
              <w:right w:w="120" w:type="dxa"/>
            </w:tcMar>
            <w:hideMark/>
          </w:tcPr>
          <w:p w:rsidR="00740991" w:rsidRDefault="00740991">
            <w:pPr>
              <w:spacing w:before="300" w:after="300"/>
              <w:rPr>
                <w:rFonts w:ascii="Verdana" w:hAnsi="Verdana"/>
                <w:color w:val="000000"/>
                <w:sz w:val="23"/>
                <w:szCs w:val="23"/>
              </w:rPr>
            </w:pPr>
            <w:hyperlink r:id="rId101" w:tgtFrame="_blank" w:history="1">
              <w:r>
                <w:rPr>
                  <w:rStyle w:val="Hyperlink"/>
                  <w:rFonts w:ascii="Arial" w:hAnsi="Arial" w:cs="Arial"/>
                  <w:color w:val="FFFFFF"/>
                  <w:bdr w:val="none" w:sz="0" w:space="0" w:color="auto" w:frame="1"/>
                  <w:shd w:val="clear" w:color="auto" w:fill="4CAF50"/>
                </w:rPr>
                <w:t>Try it »</w:t>
              </w:r>
            </w:hyperlink>
          </w:p>
        </w:tc>
      </w:tr>
      <w:tr w:rsidR="00740991" w:rsidTr="00740991">
        <w:tc>
          <w:tcPr>
            <w:tcW w:w="1177" w:type="dxa"/>
            <w:shd w:val="clear" w:color="auto" w:fill="FFFFFF"/>
            <w:tcMar>
              <w:top w:w="120" w:type="dxa"/>
              <w:left w:w="240" w:type="dxa"/>
              <w:bottom w:w="120" w:type="dxa"/>
              <w:right w:w="120" w:type="dxa"/>
            </w:tcMar>
            <w:hideMark/>
          </w:tcPr>
          <w:p w:rsidR="00740991" w:rsidRDefault="00740991">
            <w:pPr>
              <w:spacing w:before="300" w:after="300"/>
              <w:rPr>
                <w:rFonts w:ascii="Verdana" w:hAnsi="Verdana"/>
                <w:color w:val="000000"/>
                <w:sz w:val="23"/>
                <w:szCs w:val="23"/>
              </w:rPr>
            </w:pPr>
            <w:r>
              <w:rPr>
                <w:rFonts w:ascii="Verdana" w:hAnsi="Verdana"/>
                <w:color w:val="000000"/>
                <w:sz w:val="23"/>
                <w:szCs w:val="23"/>
              </w:rPr>
              <w:t>'</w:t>
            </w:r>
          </w:p>
        </w:tc>
        <w:tc>
          <w:tcPr>
            <w:tcW w:w="3473" w:type="dxa"/>
            <w:shd w:val="clear" w:color="auto" w:fill="FFFFFF"/>
            <w:tcMar>
              <w:top w:w="120" w:type="dxa"/>
              <w:left w:w="120" w:type="dxa"/>
              <w:bottom w:w="120" w:type="dxa"/>
              <w:right w:w="120" w:type="dxa"/>
            </w:tcMar>
            <w:hideMark/>
          </w:tcPr>
          <w:p w:rsidR="00740991" w:rsidRDefault="00740991">
            <w:pPr>
              <w:spacing w:before="300" w:after="300"/>
              <w:rPr>
                <w:rFonts w:ascii="Verdana" w:hAnsi="Verdana"/>
                <w:color w:val="000000"/>
                <w:sz w:val="23"/>
                <w:szCs w:val="23"/>
              </w:rPr>
            </w:pPr>
            <w:r>
              <w:rPr>
                <w:rFonts w:ascii="Verdana" w:hAnsi="Verdana"/>
                <w:color w:val="000000"/>
                <w:sz w:val="23"/>
                <w:szCs w:val="23"/>
              </w:rPr>
              <w:t>single quotation mark (apostrophe)</w:t>
            </w:r>
          </w:p>
        </w:tc>
        <w:tc>
          <w:tcPr>
            <w:tcW w:w="1710" w:type="dxa"/>
            <w:shd w:val="clear" w:color="auto" w:fill="FFFFFF"/>
            <w:tcMar>
              <w:top w:w="120" w:type="dxa"/>
              <w:left w:w="120" w:type="dxa"/>
              <w:bottom w:w="120" w:type="dxa"/>
              <w:right w:w="120" w:type="dxa"/>
            </w:tcMar>
            <w:hideMark/>
          </w:tcPr>
          <w:p w:rsidR="00740991" w:rsidRDefault="00740991">
            <w:pPr>
              <w:spacing w:before="300" w:after="300"/>
              <w:rPr>
                <w:rFonts w:ascii="Verdana" w:hAnsi="Verdana"/>
                <w:color w:val="000000"/>
                <w:sz w:val="23"/>
                <w:szCs w:val="23"/>
              </w:rPr>
            </w:pPr>
            <w:r>
              <w:rPr>
                <w:rFonts w:ascii="Verdana" w:hAnsi="Verdana"/>
                <w:color w:val="000000"/>
                <w:sz w:val="23"/>
                <w:szCs w:val="23"/>
              </w:rPr>
              <w:t>&amp;apos;</w:t>
            </w:r>
          </w:p>
        </w:tc>
        <w:tc>
          <w:tcPr>
            <w:tcW w:w="1440" w:type="dxa"/>
            <w:shd w:val="clear" w:color="auto" w:fill="FFFFFF"/>
            <w:tcMar>
              <w:top w:w="120" w:type="dxa"/>
              <w:left w:w="120" w:type="dxa"/>
              <w:bottom w:w="120" w:type="dxa"/>
              <w:right w:w="120" w:type="dxa"/>
            </w:tcMar>
            <w:hideMark/>
          </w:tcPr>
          <w:p w:rsidR="00740991" w:rsidRDefault="00740991">
            <w:pPr>
              <w:spacing w:before="300" w:after="300"/>
              <w:rPr>
                <w:rFonts w:ascii="Verdana" w:hAnsi="Verdana"/>
                <w:color w:val="000000"/>
                <w:sz w:val="23"/>
                <w:szCs w:val="23"/>
              </w:rPr>
            </w:pPr>
            <w:r>
              <w:rPr>
                <w:rFonts w:ascii="Verdana" w:hAnsi="Verdana"/>
                <w:color w:val="000000"/>
                <w:sz w:val="23"/>
                <w:szCs w:val="23"/>
              </w:rPr>
              <w:t>&amp;#39;</w:t>
            </w:r>
          </w:p>
        </w:tc>
        <w:tc>
          <w:tcPr>
            <w:tcW w:w="0" w:type="auto"/>
            <w:shd w:val="clear" w:color="auto" w:fill="FFFFFF"/>
            <w:tcMar>
              <w:top w:w="120" w:type="dxa"/>
              <w:left w:w="120" w:type="dxa"/>
              <w:bottom w:w="120" w:type="dxa"/>
              <w:right w:w="120" w:type="dxa"/>
            </w:tcMar>
            <w:hideMark/>
          </w:tcPr>
          <w:p w:rsidR="00740991" w:rsidRDefault="00740991">
            <w:pPr>
              <w:spacing w:before="300" w:after="300"/>
              <w:rPr>
                <w:rFonts w:ascii="Verdana" w:hAnsi="Verdana"/>
                <w:color w:val="000000"/>
                <w:sz w:val="23"/>
                <w:szCs w:val="23"/>
              </w:rPr>
            </w:pPr>
            <w:hyperlink r:id="rId102" w:tgtFrame="_blank" w:history="1">
              <w:r>
                <w:rPr>
                  <w:rStyle w:val="Hyperlink"/>
                  <w:rFonts w:ascii="Arial" w:hAnsi="Arial" w:cs="Arial"/>
                  <w:color w:val="FFFFFF"/>
                  <w:bdr w:val="none" w:sz="0" w:space="0" w:color="auto" w:frame="1"/>
                  <w:shd w:val="clear" w:color="auto" w:fill="4CAF50"/>
                </w:rPr>
                <w:t>Try it »</w:t>
              </w:r>
            </w:hyperlink>
          </w:p>
        </w:tc>
      </w:tr>
      <w:tr w:rsidR="00740991" w:rsidTr="00740991">
        <w:tc>
          <w:tcPr>
            <w:tcW w:w="1177" w:type="dxa"/>
            <w:shd w:val="clear" w:color="auto" w:fill="E7E9EB"/>
            <w:tcMar>
              <w:top w:w="120" w:type="dxa"/>
              <w:left w:w="240" w:type="dxa"/>
              <w:bottom w:w="120" w:type="dxa"/>
              <w:right w:w="120" w:type="dxa"/>
            </w:tcMar>
            <w:hideMark/>
          </w:tcPr>
          <w:p w:rsidR="00740991" w:rsidRDefault="00740991">
            <w:pPr>
              <w:spacing w:before="300" w:after="300"/>
              <w:rPr>
                <w:rFonts w:ascii="Verdana" w:hAnsi="Verdana"/>
                <w:color w:val="000000"/>
                <w:sz w:val="23"/>
                <w:szCs w:val="23"/>
              </w:rPr>
            </w:pPr>
            <w:r>
              <w:rPr>
                <w:rFonts w:ascii="Verdana" w:hAnsi="Verdana"/>
                <w:color w:val="000000"/>
                <w:sz w:val="23"/>
                <w:szCs w:val="23"/>
              </w:rPr>
              <w:t>¢</w:t>
            </w:r>
          </w:p>
        </w:tc>
        <w:tc>
          <w:tcPr>
            <w:tcW w:w="3473" w:type="dxa"/>
            <w:shd w:val="clear" w:color="auto" w:fill="E7E9EB"/>
            <w:tcMar>
              <w:top w:w="120" w:type="dxa"/>
              <w:left w:w="120" w:type="dxa"/>
              <w:bottom w:w="120" w:type="dxa"/>
              <w:right w:w="120" w:type="dxa"/>
            </w:tcMar>
            <w:hideMark/>
          </w:tcPr>
          <w:p w:rsidR="00740991" w:rsidRDefault="00740991">
            <w:pPr>
              <w:spacing w:before="300" w:after="300"/>
              <w:rPr>
                <w:rFonts w:ascii="Verdana" w:hAnsi="Verdana"/>
                <w:color w:val="000000"/>
                <w:sz w:val="23"/>
                <w:szCs w:val="23"/>
              </w:rPr>
            </w:pPr>
            <w:r>
              <w:rPr>
                <w:rFonts w:ascii="Verdana" w:hAnsi="Verdana"/>
                <w:color w:val="000000"/>
                <w:sz w:val="23"/>
                <w:szCs w:val="23"/>
              </w:rPr>
              <w:t>cent</w:t>
            </w:r>
          </w:p>
        </w:tc>
        <w:tc>
          <w:tcPr>
            <w:tcW w:w="1710" w:type="dxa"/>
            <w:shd w:val="clear" w:color="auto" w:fill="E7E9EB"/>
            <w:tcMar>
              <w:top w:w="120" w:type="dxa"/>
              <w:left w:w="120" w:type="dxa"/>
              <w:bottom w:w="120" w:type="dxa"/>
              <w:right w:w="120" w:type="dxa"/>
            </w:tcMar>
            <w:hideMark/>
          </w:tcPr>
          <w:p w:rsidR="00740991" w:rsidRDefault="00740991">
            <w:pPr>
              <w:spacing w:before="300" w:after="300"/>
              <w:rPr>
                <w:rFonts w:ascii="Verdana" w:hAnsi="Verdana"/>
                <w:color w:val="000000"/>
                <w:sz w:val="23"/>
                <w:szCs w:val="23"/>
              </w:rPr>
            </w:pPr>
            <w:r>
              <w:rPr>
                <w:rFonts w:ascii="Verdana" w:hAnsi="Verdana"/>
                <w:color w:val="000000"/>
                <w:sz w:val="23"/>
                <w:szCs w:val="23"/>
              </w:rPr>
              <w:t>&amp;cent;</w:t>
            </w:r>
          </w:p>
        </w:tc>
        <w:tc>
          <w:tcPr>
            <w:tcW w:w="1440" w:type="dxa"/>
            <w:shd w:val="clear" w:color="auto" w:fill="E7E9EB"/>
            <w:tcMar>
              <w:top w:w="120" w:type="dxa"/>
              <w:left w:w="120" w:type="dxa"/>
              <w:bottom w:w="120" w:type="dxa"/>
              <w:right w:w="120" w:type="dxa"/>
            </w:tcMar>
            <w:hideMark/>
          </w:tcPr>
          <w:p w:rsidR="00740991" w:rsidRDefault="00740991">
            <w:pPr>
              <w:spacing w:before="300" w:after="300"/>
              <w:rPr>
                <w:rFonts w:ascii="Verdana" w:hAnsi="Verdana"/>
                <w:color w:val="000000"/>
                <w:sz w:val="23"/>
                <w:szCs w:val="23"/>
              </w:rPr>
            </w:pPr>
            <w:r>
              <w:rPr>
                <w:rFonts w:ascii="Verdana" w:hAnsi="Verdana"/>
                <w:color w:val="000000"/>
                <w:sz w:val="23"/>
                <w:szCs w:val="23"/>
              </w:rPr>
              <w:t>&amp;#162;</w:t>
            </w:r>
          </w:p>
        </w:tc>
        <w:tc>
          <w:tcPr>
            <w:tcW w:w="0" w:type="auto"/>
            <w:shd w:val="clear" w:color="auto" w:fill="E7E9EB"/>
            <w:tcMar>
              <w:top w:w="120" w:type="dxa"/>
              <w:left w:w="120" w:type="dxa"/>
              <w:bottom w:w="120" w:type="dxa"/>
              <w:right w:w="120" w:type="dxa"/>
            </w:tcMar>
            <w:hideMark/>
          </w:tcPr>
          <w:p w:rsidR="00740991" w:rsidRDefault="00740991">
            <w:pPr>
              <w:spacing w:before="300" w:after="300"/>
              <w:rPr>
                <w:rFonts w:ascii="Verdana" w:hAnsi="Verdana"/>
                <w:color w:val="000000"/>
                <w:sz w:val="23"/>
                <w:szCs w:val="23"/>
              </w:rPr>
            </w:pPr>
            <w:hyperlink r:id="rId103" w:tgtFrame="_blank" w:history="1">
              <w:r>
                <w:rPr>
                  <w:rStyle w:val="Hyperlink"/>
                  <w:rFonts w:ascii="Arial" w:hAnsi="Arial" w:cs="Arial"/>
                  <w:color w:val="FFFFFF"/>
                  <w:bdr w:val="none" w:sz="0" w:space="0" w:color="auto" w:frame="1"/>
                  <w:shd w:val="clear" w:color="auto" w:fill="4CAF50"/>
                </w:rPr>
                <w:t>Try it »</w:t>
              </w:r>
            </w:hyperlink>
          </w:p>
        </w:tc>
      </w:tr>
      <w:tr w:rsidR="00740991" w:rsidTr="00740991">
        <w:tc>
          <w:tcPr>
            <w:tcW w:w="1177" w:type="dxa"/>
            <w:shd w:val="clear" w:color="auto" w:fill="FFFFFF"/>
            <w:tcMar>
              <w:top w:w="120" w:type="dxa"/>
              <w:left w:w="240" w:type="dxa"/>
              <w:bottom w:w="120" w:type="dxa"/>
              <w:right w:w="120" w:type="dxa"/>
            </w:tcMar>
            <w:hideMark/>
          </w:tcPr>
          <w:p w:rsidR="00740991" w:rsidRDefault="00740991">
            <w:pPr>
              <w:spacing w:before="300" w:after="300"/>
              <w:rPr>
                <w:rFonts w:ascii="Verdana" w:hAnsi="Verdana"/>
                <w:color w:val="000000"/>
                <w:sz w:val="23"/>
                <w:szCs w:val="23"/>
              </w:rPr>
            </w:pPr>
            <w:r>
              <w:rPr>
                <w:rFonts w:ascii="Verdana" w:hAnsi="Verdana"/>
                <w:color w:val="000000"/>
                <w:sz w:val="23"/>
                <w:szCs w:val="23"/>
              </w:rPr>
              <w:t>£</w:t>
            </w:r>
          </w:p>
        </w:tc>
        <w:tc>
          <w:tcPr>
            <w:tcW w:w="3473" w:type="dxa"/>
            <w:shd w:val="clear" w:color="auto" w:fill="FFFFFF"/>
            <w:tcMar>
              <w:top w:w="120" w:type="dxa"/>
              <w:left w:w="120" w:type="dxa"/>
              <w:bottom w:w="120" w:type="dxa"/>
              <w:right w:w="120" w:type="dxa"/>
            </w:tcMar>
            <w:hideMark/>
          </w:tcPr>
          <w:p w:rsidR="00740991" w:rsidRDefault="00740991">
            <w:pPr>
              <w:spacing w:before="300" w:after="300"/>
              <w:rPr>
                <w:rFonts w:ascii="Verdana" w:hAnsi="Verdana"/>
                <w:color w:val="000000"/>
                <w:sz w:val="23"/>
                <w:szCs w:val="23"/>
              </w:rPr>
            </w:pPr>
            <w:r>
              <w:rPr>
                <w:rFonts w:ascii="Verdana" w:hAnsi="Verdana"/>
                <w:color w:val="000000"/>
                <w:sz w:val="23"/>
                <w:szCs w:val="23"/>
              </w:rPr>
              <w:t>pound</w:t>
            </w:r>
          </w:p>
        </w:tc>
        <w:tc>
          <w:tcPr>
            <w:tcW w:w="1710" w:type="dxa"/>
            <w:shd w:val="clear" w:color="auto" w:fill="FFFFFF"/>
            <w:tcMar>
              <w:top w:w="120" w:type="dxa"/>
              <w:left w:w="120" w:type="dxa"/>
              <w:bottom w:w="120" w:type="dxa"/>
              <w:right w:w="120" w:type="dxa"/>
            </w:tcMar>
            <w:hideMark/>
          </w:tcPr>
          <w:p w:rsidR="00740991" w:rsidRDefault="00740991">
            <w:pPr>
              <w:spacing w:before="300" w:after="300"/>
              <w:rPr>
                <w:rFonts w:ascii="Verdana" w:hAnsi="Verdana"/>
                <w:color w:val="000000"/>
                <w:sz w:val="23"/>
                <w:szCs w:val="23"/>
              </w:rPr>
            </w:pPr>
            <w:r>
              <w:rPr>
                <w:rFonts w:ascii="Verdana" w:hAnsi="Verdana"/>
                <w:color w:val="000000"/>
                <w:sz w:val="23"/>
                <w:szCs w:val="23"/>
              </w:rPr>
              <w:t>&amp;pound;</w:t>
            </w:r>
          </w:p>
        </w:tc>
        <w:tc>
          <w:tcPr>
            <w:tcW w:w="1440" w:type="dxa"/>
            <w:shd w:val="clear" w:color="auto" w:fill="FFFFFF"/>
            <w:tcMar>
              <w:top w:w="120" w:type="dxa"/>
              <w:left w:w="120" w:type="dxa"/>
              <w:bottom w:w="120" w:type="dxa"/>
              <w:right w:w="120" w:type="dxa"/>
            </w:tcMar>
            <w:hideMark/>
          </w:tcPr>
          <w:p w:rsidR="00740991" w:rsidRDefault="00740991">
            <w:pPr>
              <w:spacing w:before="300" w:after="300"/>
              <w:rPr>
                <w:rFonts w:ascii="Verdana" w:hAnsi="Verdana"/>
                <w:color w:val="000000"/>
                <w:sz w:val="23"/>
                <w:szCs w:val="23"/>
              </w:rPr>
            </w:pPr>
            <w:r>
              <w:rPr>
                <w:rFonts w:ascii="Verdana" w:hAnsi="Verdana"/>
                <w:color w:val="000000"/>
                <w:sz w:val="23"/>
                <w:szCs w:val="23"/>
              </w:rPr>
              <w:t>&amp;#163;</w:t>
            </w:r>
          </w:p>
        </w:tc>
        <w:tc>
          <w:tcPr>
            <w:tcW w:w="0" w:type="auto"/>
            <w:shd w:val="clear" w:color="auto" w:fill="FFFFFF"/>
            <w:tcMar>
              <w:top w:w="120" w:type="dxa"/>
              <w:left w:w="120" w:type="dxa"/>
              <w:bottom w:w="120" w:type="dxa"/>
              <w:right w:w="120" w:type="dxa"/>
            </w:tcMar>
            <w:hideMark/>
          </w:tcPr>
          <w:p w:rsidR="00740991" w:rsidRDefault="00740991">
            <w:pPr>
              <w:spacing w:before="300" w:after="300"/>
              <w:rPr>
                <w:rFonts w:ascii="Verdana" w:hAnsi="Verdana"/>
                <w:color w:val="000000"/>
                <w:sz w:val="23"/>
                <w:szCs w:val="23"/>
              </w:rPr>
            </w:pPr>
            <w:hyperlink r:id="rId104" w:tgtFrame="_blank" w:history="1">
              <w:r>
                <w:rPr>
                  <w:rStyle w:val="Hyperlink"/>
                  <w:rFonts w:ascii="Arial" w:hAnsi="Arial" w:cs="Arial"/>
                  <w:color w:val="FFFFFF"/>
                  <w:bdr w:val="none" w:sz="0" w:space="0" w:color="auto" w:frame="1"/>
                  <w:shd w:val="clear" w:color="auto" w:fill="4CAF50"/>
                </w:rPr>
                <w:t>Try it »</w:t>
              </w:r>
            </w:hyperlink>
          </w:p>
        </w:tc>
      </w:tr>
      <w:tr w:rsidR="00740991" w:rsidTr="00740991">
        <w:tc>
          <w:tcPr>
            <w:tcW w:w="1177" w:type="dxa"/>
            <w:shd w:val="clear" w:color="auto" w:fill="E7E9EB"/>
            <w:tcMar>
              <w:top w:w="120" w:type="dxa"/>
              <w:left w:w="240" w:type="dxa"/>
              <w:bottom w:w="120" w:type="dxa"/>
              <w:right w:w="120" w:type="dxa"/>
            </w:tcMar>
            <w:hideMark/>
          </w:tcPr>
          <w:p w:rsidR="00740991" w:rsidRDefault="00740991">
            <w:pPr>
              <w:spacing w:before="300" w:after="300"/>
              <w:rPr>
                <w:rFonts w:ascii="Verdana" w:hAnsi="Verdana"/>
                <w:color w:val="000000"/>
                <w:sz w:val="23"/>
                <w:szCs w:val="23"/>
              </w:rPr>
            </w:pPr>
            <w:r>
              <w:rPr>
                <w:rFonts w:ascii="Verdana" w:hAnsi="Verdana"/>
                <w:color w:val="000000"/>
                <w:sz w:val="23"/>
                <w:szCs w:val="23"/>
              </w:rPr>
              <w:t>¥</w:t>
            </w:r>
          </w:p>
        </w:tc>
        <w:tc>
          <w:tcPr>
            <w:tcW w:w="3473" w:type="dxa"/>
            <w:shd w:val="clear" w:color="auto" w:fill="E7E9EB"/>
            <w:tcMar>
              <w:top w:w="120" w:type="dxa"/>
              <w:left w:w="120" w:type="dxa"/>
              <w:bottom w:w="120" w:type="dxa"/>
              <w:right w:w="120" w:type="dxa"/>
            </w:tcMar>
            <w:hideMark/>
          </w:tcPr>
          <w:p w:rsidR="00740991" w:rsidRDefault="00740991">
            <w:pPr>
              <w:spacing w:before="300" w:after="300"/>
              <w:rPr>
                <w:rFonts w:ascii="Verdana" w:hAnsi="Verdana"/>
                <w:color w:val="000000"/>
                <w:sz w:val="23"/>
                <w:szCs w:val="23"/>
              </w:rPr>
            </w:pPr>
            <w:r>
              <w:rPr>
                <w:rFonts w:ascii="Verdana" w:hAnsi="Verdana"/>
                <w:color w:val="000000"/>
                <w:sz w:val="23"/>
                <w:szCs w:val="23"/>
              </w:rPr>
              <w:t>yen</w:t>
            </w:r>
          </w:p>
        </w:tc>
        <w:tc>
          <w:tcPr>
            <w:tcW w:w="1710" w:type="dxa"/>
            <w:shd w:val="clear" w:color="auto" w:fill="E7E9EB"/>
            <w:tcMar>
              <w:top w:w="120" w:type="dxa"/>
              <w:left w:w="120" w:type="dxa"/>
              <w:bottom w:w="120" w:type="dxa"/>
              <w:right w:w="120" w:type="dxa"/>
            </w:tcMar>
            <w:hideMark/>
          </w:tcPr>
          <w:p w:rsidR="00740991" w:rsidRDefault="00740991">
            <w:pPr>
              <w:spacing w:before="300" w:after="300"/>
              <w:rPr>
                <w:rFonts w:ascii="Verdana" w:hAnsi="Verdana"/>
                <w:color w:val="000000"/>
                <w:sz w:val="23"/>
                <w:szCs w:val="23"/>
              </w:rPr>
            </w:pPr>
            <w:r>
              <w:rPr>
                <w:rFonts w:ascii="Verdana" w:hAnsi="Verdana"/>
                <w:color w:val="000000"/>
                <w:sz w:val="23"/>
                <w:szCs w:val="23"/>
              </w:rPr>
              <w:t>&amp;yen;</w:t>
            </w:r>
          </w:p>
        </w:tc>
        <w:tc>
          <w:tcPr>
            <w:tcW w:w="1440" w:type="dxa"/>
            <w:shd w:val="clear" w:color="auto" w:fill="E7E9EB"/>
            <w:tcMar>
              <w:top w:w="120" w:type="dxa"/>
              <w:left w:w="120" w:type="dxa"/>
              <w:bottom w:w="120" w:type="dxa"/>
              <w:right w:w="120" w:type="dxa"/>
            </w:tcMar>
            <w:hideMark/>
          </w:tcPr>
          <w:p w:rsidR="00740991" w:rsidRDefault="00740991">
            <w:pPr>
              <w:spacing w:before="300" w:after="300"/>
              <w:rPr>
                <w:rFonts w:ascii="Verdana" w:hAnsi="Verdana"/>
                <w:color w:val="000000"/>
                <w:sz w:val="23"/>
                <w:szCs w:val="23"/>
              </w:rPr>
            </w:pPr>
            <w:r>
              <w:rPr>
                <w:rFonts w:ascii="Verdana" w:hAnsi="Verdana"/>
                <w:color w:val="000000"/>
                <w:sz w:val="23"/>
                <w:szCs w:val="23"/>
              </w:rPr>
              <w:t>&amp;#165;</w:t>
            </w:r>
          </w:p>
        </w:tc>
        <w:tc>
          <w:tcPr>
            <w:tcW w:w="0" w:type="auto"/>
            <w:shd w:val="clear" w:color="auto" w:fill="E7E9EB"/>
            <w:tcMar>
              <w:top w:w="120" w:type="dxa"/>
              <w:left w:w="120" w:type="dxa"/>
              <w:bottom w:w="120" w:type="dxa"/>
              <w:right w:w="120" w:type="dxa"/>
            </w:tcMar>
            <w:hideMark/>
          </w:tcPr>
          <w:p w:rsidR="00740991" w:rsidRDefault="00740991">
            <w:pPr>
              <w:spacing w:before="300" w:after="300"/>
              <w:rPr>
                <w:rFonts w:ascii="Verdana" w:hAnsi="Verdana"/>
                <w:color w:val="000000"/>
                <w:sz w:val="23"/>
                <w:szCs w:val="23"/>
              </w:rPr>
            </w:pPr>
            <w:hyperlink r:id="rId105" w:tgtFrame="_blank" w:history="1">
              <w:r>
                <w:rPr>
                  <w:rStyle w:val="Hyperlink"/>
                  <w:rFonts w:ascii="Arial" w:hAnsi="Arial" w:cs="Arial"/>
                  <w:color w:val="FFFFFF"/>
                  <w:bdr w:val="none" w:sz="0" w:space="0" w:color="auto" w:frame="1"/>
                  <w:shd w:val="clear" w:color="auto" w:fill="4CAF50"/>
                </w:rPr>
                <w:t>Try it »</w:t>
              </w:r>
            </w:hyperlink>
          </w:p>
        </w:tc>
      </w:tr>
      <w:tr w:rsidR="00740991" w:rsidTr="00740991">
        <w:tc>
          <w:tcPr>
            <w:tcW w:w="1177" w:type="dxa"/>
            <w:shd w:val="clear" w:color="auto" w:fill="FFFFFF"/>
            <w:tcMar>
              <w:top w:w="120" w:type="dxa"/>
              <w:left w:w="240" w:type="dxa"/>
              <w:bottom w:w="120" w:type="dxa"/>
              <w:right w:w="120" w:type="dxa"/>
            </w:tcMar>
            <w:hideMark/>
          </w:tcPr>
          <w:p w:rsidR="00740991" w:rsidRDefault="00740991">
            <w:pPr>
              <w:spacing w:before="300" w:after="300"/>
              <w:rPr>
                <w:rFonts w:ascii="Verdana" w:hAnsi="Verdana"/>
                <w:color w:val="000000"/>
                <w:sz w:val="23"/>
                <w:szCs w:val="23"/>
              </w:rPr>
            </w:pPr>
            <w:r>
              <w:rPr>
                <w:rFonts w:ascii="Verdana" w:hAnsi="Verdana"/>
                <w:color w:val="000000"/>
                <w:sz w:val="23"/>
                <w:szCs w:val="23"/>
              </w:rPr>
              <w:t>€</w:t>
            </w:r>
          </w:p>
        </w:tc>
        <w:tc>
          <w:tcPr>
            <w:tcW w:w="3473" w:type="dxa"/>
            <w:shd w:val="clear" w:color="auto" w:fill="FFFFFF"/>
            <w:tcMar>
              <w:top w:w="120" w:type="dxa"/>
              <w:left w:w="120" w:type="dxa"/>
              <w:bottom w:w="120" w:type="dxa"/>
              <w:right w:w="120" w:type="dxa"/>
            </w:tcMar>
            <w:hideMark/>
          </w:tcPr>
          <w:p w:rsidR="00740991" w:rsidRDefault="00740991">
            <w:pPr>
              <w:spacing w:before="300" w:after="300"/>
              <w:rPr>
                <w:rFonts w:ascii="Verdana" w:hAnsi="Verdana"/>
                <w:color w:val="000000"/>
                <w:sz w:val="23"/>
                <w:szCs w:val="23"/>
              </w:rPr>
            </w:pPr>
            <w:r>
              <w:rPr>
                <w:rFonts w:ascii="Verdana" w:hAnsi="Verdana"/>
                <w:color w:val="000000"/>
                <w:sz w:val="23"/>
                <w:szCs w:val="23"/>
              </w:rPr>
              <w:t>euro</w:t>
            </w:r>
          </w:p>
        </w:tc>
        <w:tc>
          <w:tcPr>
            <w:tcW w:w="1710" w:type="dxa"/>
            <w:shd w:val="clear" w:color="auto" w:fill="FFFFFF"/>
            <w:tcMar>
              <w:top w:w="120" w:type="dxa"/>
              <w:left w:w="120" w:type="dxa"/>
              <w:bottom w:w="120" w:type="dxa"/>
              <w:right w:w="120" w:type="dxa"/>
            </w:tcMar>
            <w:hideMark/>
          </w:tcPr>
          <w:p w:rsidR="00740991" w:rsidRDefault="00740991">
            <w:pPr>
              <w:spacing w:before="300" w:after="300"/>
              <w:rPr>
                <w:rFonts w:ascii="Verdana" w:hAnsi="Verdana"/>
                <w:color w:val="000000"/>
                <w:sz w:val="23"/>
                <w:szCs w:val="23"/>
              </w:rPr>
            </w:pPr>
            <w:r>
              <w:rPr>
                <w:rFonts w:ascii="Verdana" w:hAnsi="Verdana"/>
                <w:color w:val="000000"/>
                <w:sz w:val="23"/>
                <w:szCs w:val="23"/>
              </w:rPr>
              <w:t>&amp;euro;</w:t>
            </w:r>
          </w:p>
        </w:tc>
        <w:tc>
          <w:tcPr>
            <w:tcW w:w="1440" w:type="dxa"/>
            <w:shd w:val="clear" w:color="auto" w:fill="FFFFFF"/>
            <w:tcMar>
              <w:top w:w="120" w:type="dxa"/>
              <w:left w:w="120" w:type="dxa"/>
              <w:bottom w:w="120" w:type="dxa"/>
              <w:right w:w="120" w:type="dxa"/>
            </w:tcMar>
            <w:hideMark/>
          </w:tcPr>
          <w:p w:rsidR="00740991" w:rsidRDefault="00740991">
            <w:pPr>
              <w:spacing w:before="300" w:after="300"/>
              <w:rPr>
                <w:rFonts w:ascii="Verdana" w:hAnsi="Verdana"/>
                <w:color w:val="000000"/>
                <w:sz w:val="23"/>
                <w:szCs w:val="23"/>
              </w:rPr>
            </w:pPr>
            <w:r>
              <w:rPr>
                <w:rFonts w:ascii="Verdana" w:hAnsi="Verdana"/>
                <w:color w:val="000000"/>
                <w:sz w:val="23"/>
                <w:szCs w:val="23"/>
              </w:rPr>
              <w:t>&amp;#8364;</w:t>
            </w:r>
          </w:p>
        </w:tc>
        <w:tc>
          <w:tcPr>
            <w:tcW w:w="0" w:type="auto"/>
            <w:shd w:val="clear" w:color="auto" w:fill="FFFFFF"/>
            <w:tcMar>
              <w:top w:w="120" w:type="dxa"/>
              <w:left w:w="120" w:type="dxa"/>
              <w:bottom w:w="120" w:type="dxa"/>
              <w:right w:w="120" w:type="dxa"/>
            </w:tcMar>
            <w:hideMark/>
          </w:tcPr>
          <w:p w:rsidR="00740991" w:rsidRDefault="00740991">
            <w:pPr>
              <w:spacing w:before="300" w:after="300"/>
              <w:rPr>
                <w:rFonts w:ascii="Verdana" w:hAnsi="Verdana"/>
                <w:color w:val="000000"/>
                <w:sz w:val="23"/>
                <w:szCs w:val="23"/>
              </w:rPr>
            </w:pPr>
            <w:hyperlink r:id="rId106" w:tgtFrame="_blank" w:history="1">
              <w:r>
                <w:rPr>
                  <w:rStyle w:val="Hyperlink"/>
                  <w:rFonts w:ascii="Arial" w:hAnsi="Arial" w:cs="Arial"/>
                  <w:color w:val="FFFFFF"/>
                  <w:bdr w:val="none" w:sz="0" w:space="0" w:color="auto" w:frame="1"/>
                  <w:shd w:val="clear" w:color="auto" w:fill="4CAF50"/>
                </w:rPr>
                <w:t>Try it »</w:t>
              </w:r>
            </w:hyperlink>
          </w:p>
        </w:tc>
      </w:tr>
      <w:tr w:rsidR="00740991" w:rsidTr="00740991">
        <w:tc>
          <w:tcPr>
            <w:tcW w:w="1177" w:type="dxa"/>
            <w:shd w:val="clear" w:color="auto" w:fill="E7E9EB"/>
            <w:tcMar>
              <w:top w:w="120" w:type="dxa"/>
              <w:left w:w="240" w:type="dxa"/>
              <w:bottom w:w="120" w:type="dxa"/>
              <w:right w:w="120" w:type="dxa"/>
            </w:tcMar>
            <w:hideMark/>
          </w:tcPr>
          <w:p w:rsidR="00740991" w:rsidRDefault="00740991">
            <w:pPr>
              <w:spacing w:before="300" w:after="300"/>
              <w:rPr>
                <w:rFonts w:ascii="Verdana" w:hAnsi="Verdana"/>
                <w:color w:val="000000"/>
                <w:sz w:val="23"/>
                <w:szCs w:val="23"/>
              </w:rPr>
            </w:pPr>
            <w:r>
              <w:rPr>
                <w:rFonts w:ascii="Verdana" w:hAnsi="Verdana"/>
                <w:color w:val="000000"/>
                <w:sz w:val="23"/>
                <w:szCs w:val="23"/>
              </w:rPr>
              <w:lastRenderedPageBreak/>
              <w:t>©</w:t>
            </w:r>
          </w:p>
        </w:tc>
        <w:tc>
          <w:tcPr>
            <w:tcW w:w="3473" w:type="dxa"/>
            <w:shd w:val="clear" w:color="auto" w:fill="E7E9EB"/>
            <w:tcMar>
              <w:top w:w="120" w:type="dxa"/>
              <w:left w:w="120" w:type="dxa"/>
              <w:bottom w:w="120" w:type="dxa"/>
              <w:right w:w="120" w:type="dxa"/>
            </w:tcMar>
            <w:hideMark/>
          </w:tcPr>
          <w:p w:rsidR="00740991" w:rsidRDefault="00740991">
            <w:pPr>
              <w:spacing w:before="300" w:after="300"/>
              <w:rPr>
                <w:rFonts w:ascii="Verdana" w:hAnsi="Verdana"/>
                <w:color w:val="000000"/>
                <w:sz w:val="23"/>
                <w:szCs w:val="23"/>
              </w:rPr>
            </w:pPr>
            <w:r>
              <w:rPr>
                <w:rFonts w:ascii="Verdana" w:hAnsi="Verdana"/>
                <w:color w:val="000000"/>
                <w:sz w:val="23"/>
                <w:szCs w:val="23"/>
              </w:rPr>
              <w:t>copyright</w:t>
            </w:r>
          </w:p>
        </w:tc>
        <w:tc>
          <w:tcPr>
            <w:tcW w:w="1710" w:type="dxa"/>
            <w:shd w:val="clear" w:color="auto" w:fill="E7E9EB"/>
            <w:tcMar>
              <w:top w:w="120" w:type="dxa"/>
              <w:left w:w="120" w:type="dxa"/>
              <w:bottom w:w="120" w:type="dxa"/>
              <w:right w:w="120" w:type="dxa"/>
            </w:tcMar>
            <w:hideMark/>
          </w:tcPr>
          <w:p w:rsidR="00740991" w:rsidRDefault="00740991">
            <w:pPr>
              <w:spacing w:before="300" w:after="300"/>
              <w:rPr>
                <w:rFonts w:ascii="Verdana" w:hAnsi="Verdana"/>
                <w:color w:val="000000"/>
                <w:sz w:val="23"/>
                <w:szCs w:val="23"/>
              </w:rPr>
            </w:pPr>
            <w:r>
              <w:rPr>
                <w:rFonts w:ascii="Verdana" w:hAnsi="Verdana"/>
                <w:color w:val="000000"/>
                <w:sz w:val="23"/>
                <w:szCs w:val="23"/>
              </w:rPr>
              <w:t>&amp;copy;</w:t>
            </w:r>
          </w:p>
        </w:tc>
        <w:tc>
          <w:tcPr>
            <w:tcW w:w="1440" w:type="dxa"/>
            <w:shd w:val="clear" w:color="auto" w:fill="E7E9EB"/>
            <w:tcMar>
              <w:top w:w="120" w:type="dxa"/>
              <w:left w:w="120" w:type="dxa"/>
              <w:bottom w:w="120" w:type="dxa"/>
              <w:right w:w="120" w:type="dxa"/>
            </w:tcMar>
            <w:hideMark/>
          </w:tcPr>
          <w:p w:rsidR="00740991" w:rsidRDefault="00740991">
            <w:pPr>
              <w:spacing w:before="300" w:after="300"/>
              <w:rPr>
                <w:rFonts w:ascii="Verdana" w:hAnsi="Verdana"/>
                <w:color w:val="000000"/>
                <w:sz w:val="23"/>
                <w:szCs w:val="23"/>
              </w:rPr>
            </w:pPr>
            <w:r>
              <w:rPr>
                <w:rFonts w:ascii="Verdana" w:hAnsi="Verdana"/>
                <w:color w:val="000000"/>
                <w:sz w:val="23"/>
                <w:szCs w:val="23"/>
              </w:rPr>
              <w:t>&amp;#169;</w:t>
            </w:r>
          </w:p>
        </w:tc>
        <w:tc>
          <w:tcPr>
            <w:tcW w:w="0" w:type="auto"/>
            <w:shd w:val="clear" w:color="auto" w:fill="E7E9EB"/>
            <w:tcMar>
              <w:top w:w="120" w:type="dxa"/>
              <w:left w:w="120" w:type="dxa"/>
              <w:bottom w:w="120" w:type="dxa"/>
              <w:right w:w="120" w:type="dxa"/>
            </w:tcMar>
            <w:hideMark/>
          </w:tcPr>
          <w:p w:rsidR="00740991" w:rsidRDefault="00740991">
            <w:pPr>
              <w:spacing w:before="300" w:after="300"/>
              <w:rPr>
                <w:rFonts w:ascii="Verdana" w:hAnsi="Verdana"/>
                <w:color w:val="000000"/>
                <w:sz w:val="23"/>
                <w:szCs w:val="23"/>
              </w:rPr>
            </w:pPr>
            <w:hyperlink r:id="rId107" w:tgtFrame="_blank" w:history="1">
              <w:r>
                <w:rPr>
                  <w:rStyle w:val="Hyperlink"/>
                  <w:rFonts w:ascii="Arial" w:hAnsi="Arial" w:cs="Arial"/>
                  <w:color w:val="FFFFFF"/>
                  <w:bdr w:val="none" w:sz="0" w:space="0" w:color="auto" w:frame="1"/>
                  <w:shd w:val="clear" w:color="auto" w:fill="4CAF50"/>
                </w:rPr>
                <w:t>Try it »</w:t>
              </w:r>
            </w:hyperlink>
          </w:p>
        </w:tc>
      </w:tr>
      <w:tr w:rsidR="00740991" w:rsidTr="00740991">
        <w:tc>
          <w:tcPr>
            <w:tcW w:w="1177" w:type="dxa"/>
            <w:shd w:val="clear" w:color="auto" w:fill="FFFFFF"/>
            <w:tcMar>
              <w:top w:w="120" w:type="dxa"/>
              <w:left w:w="240" w:type="dxa"/>
              <w:bottom w:w="120" w:type="dxa"/>
              <w:right w:w="120" w:type="dxa"/>
            </w:tcMar>
            <w:hideMark/>
          </w:tcPr>
          <w:p w:rsidR="00740991" w:rsidRDefault="00740991">
            <w:pPr>
              <w:spacing w:before="300" w:after="300"/>
              <w:rPr>
                <w:rFonts w:ascii="Verdana" w:hAnsi="Verdana"/>
                <w:color w:val="000000"/>
                <w:sz w:val="23"/>
                <w:szCs w:val="23"/>
              </w:rPr>
            </w:pPr>
            <w:r>
              <w:rPr>
                <w:rFonts w:ascii="Verdana" w:hAnsi="Verdana"/>
                <w:color w:val="000000"/>
                <w:sz w:val="23"/>
                <w:szCs w:val="23"/>
              </w:rPr>
              <w:t>®</w:t>
            </w:r>
          </w:p>
        </w:tc>
        <w:tc>
          <w:tcPr>
            <w:tcW w:w="3473" w:type="dxa"/>
            <w:shd w:val="clear" w:color="auto" w:fill="FFFFFF"/>
            <w:tcMar>
              <w:top w:w="120" w:type="dxa"/>
              <w:left w:w="120" w:type="dxa"/>
              <w:bottom w:w="120" w:type="dxa"/>
              <w:right w:w="120" w:type="dxa"/>
            </w:tcMar>
            <w:hideMark/>
          </w:tcPr>
          <w:p w:rsidR="00740991" w:rsidRDefault="00740991">
            <w:pPr>
              <w:spacing w:before="300" w:after="300"/>
              <w:rPr>
                <w:rFonts w:ascii="Verdana" w:hAnsi="Verdana"/>
                <w:color w:val="000000"/>
                <w:sz w:val="23"/>
                <w:szCs w:val="23"/>
              </w:rPr>
            </w:pPr>
            <w:r>
              <w:rPr>
                <w:rFonts w:ascii="Verdana" w:hAnsi="Verdana"/>
                <w:color w:val="000000"/>
                <w:sz w:val="23"/>
                <w:szCs w:val="23"/>
              </w:rPr>
              <w:t>registered trademark</w:t>
            </w:r>
          </w:p>
        </w:tc>
        <w:tc>
          <w:tcPr>
            <w:tcW w:w="1710" w:type="dxa"/>
            <w:shd w:val="clear" w:color="auto" w:fill="FFFFFF"/>
            <w:tcMar>
              <w:top w:w="120" w:type="dxa"/>
              <w:left w:w="120" w:type="dxa"/>
              <w:bottom w:w="120" w:type="dxa"/>
              <w:right w:w="120" w:type="dxa"/>
            </w:tcMar>
            <w:hideMark/>
          </w:tcPr>
          <w:p w:rsidR="00740991" w:rsidRDefault="00740991">
            <w:pPr>
              <w:spacing w:before="300" w:after="300"/>
              <w:rPr>
                <w:rFonts w:ascii="Verdana" w:hAnsi="Verdana"/>
                <w:color w:val="000000"/>
                <w:sz w:val="23"/>
                <w:szCs w:val="23"/>
              </w:rPr>
            </w:pPr>
            <w:r>
              <w:rPr>
                <w:rFonts w:ascii="Verdana" w:hAnsi="Verdana"/>
                <w:color w:val="000000"/>
                <w:sz w:val="23"/>
                <w:szCs w:val="23"/>
              </w:rPr>
              <w:t>&amp;reg;</w:t>
            </w:r>
          </w:p>
        </w:tc>
        <w:tc>
          <w:tcPr>
            <w:tcW w:w="1440" w:type="dxa"/>
            <w:shd w:val="clear" w:color="auto" w:fill="FFFFFF"/>
            <w:tcMar>
              <w:top w:w="120" w:type="dxa"/>
              <w:left w:w="120" w:type="dxa"/>
              <w:bottom w:w="120" w:type="dxa"/>
              <w:right w:w="120" w:type="dxa"/>
            </w:tcMar>
            <w:hideMark/>
          </w:tcPr>
          <w:p w:rsidR="00740991" w:rsidRDefault="00740991">
            <w:pPr>
              <w:spacing w:before="300" w:after="300"/>
              <w:rPr>
                <w:rFonts w:ascii="Verdana" w:hAnsi="Verdana"/>
                <w:color w:val="000000"/>
                <w:sz w:val="23"/>
                <w:szCs w:val="23"/>
              </w:rPr>
            </w:pPr>
            <w:r>
              <w:rPr>
                <w:rFonts w:ascii="Verdana" w:hAnsi="Verdana"/>
                <w:color w:val="000000"/>
                <w:sz w:val="23"/>
                <w:szCs w:val="23"/>
              </w:rPr>
              <w:t>&amp;#174;</w:t>
            </w:r>
          </w:p>
        </w:tc>
        <w:tc>
          <w:tcPr>
            <w:tcW w:w="0" w:type="auto"/>
            <w:shd w:val="clear" w:color="auto" w:fill="FFFFFF"/>
            <w:tcMar>
              <w:top w:w="120" w:type="dxa"/>
              <w:left w:w="120" w:type="dxa"/>
              <w:bottom w:w="120" w:type="dxa"/>
              <w:right w:w="120" w:type="dxa"/>
            </w:tcMar>
            <w:hideMark/>
          </w:tcPr>
          <w:p w:rsidR="00740991" w:rsidRDefault="00740991">
            <w:pPr>
              <w:spacing w:before="300" w:after="300"/>
              <w:rPr>
                <w:rFonts w:ascii="Verdana" w:hAnsi="Verdana"/>
                <w:color w:val="000000"/>
                <w:sz w:val="23"/>
                <w:szCs w:val="23"/>
              </w:rPr>
            </w:pPr>
            <w:hyperlink r:id="rId108" w:tgtFrame="_blank" w:history="1">
              <w:r>
                <w:rPr>
                  <w:rStyle w:val="Hyperlink"/>
                  <w:rFonts w:ascii="Arial" w:hAnsi="Arial" w:cs="Arial"/>
                  <w:color w:val="FFFFFF"/>
                  <w:bdr w:val="none" w:sz="0" w:space="0" w:color="auto" w:frame="1"/>
                  <w:shd w:val="clear" w:color="auto" w:fill="4CAF50"/>
                </w:rPr>
                <w:t>Try it »</w:t>
              </w:r>
            </w:hyperlink>
          </w:p>
        </w:tc>
      </w:tr>
    </w:tbl>
    <w:p w:rsidR="00740991" w:rsidRDefault="00740991" w:rsidP="00740991">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Entity names are case sensitive.</w:t>
      </w:r>
    </w:p>
    <w:p w:rsidR="00740991" w:rsidRPr="00740991" w:rsidRDefault="00740991" w:rsidP="00740991"/>
    <w:p w:rsidR="00F17735" w:rsidRDefault="00F17735" w:rsidP="00AA5F48"/>
    <w:p w:rsidR="00F26285" w:rsidRPr="00E85D19" w:rsidRDefault="00F26285" w:rsidP="00F26285">
      <w:pPr>
        <w:pStyle w:val="Heading1"/>
        <w:numPr>
          <w:ilvl w:val="0"/>
          <w:numId w:val="6"/>
        </w:numPr>
        <w:rPr>
          <w:sz w:val="40"/>
        </w:rPr>
      </w:pPr>
      <w:bookmarkStart w:id="223" w:name="_Toc129779791"/>
      <w:r w:rsidRPr="00F26285">
        <w:rPr>
          <w:sz w:val="40"/>
        </w:rPr>
        <w:t>HTML Symbol Entities</w:t>
      </w:r>
      <w:bookmarkEnd w:id="223"/>
    </w:p>
    <w:p w:rsidR="00E85D19" w:rsidRDefault="00E85D19" w:rsidP="00E85D1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HTML entities were described in the previous chapter.</w:t>
      </w:r>
    </w:p>
    <w:p w:rsidR="00E85D19" w:rsidRDefault="00E85D19" w:rsidP="00E85D1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Many mathematical, technical, and currency symbols, are not present on a normal keyboard.</w:t>
      </w:r>
    </w:p>
    <w:p w:rsidR="00E85D19" w:rsidRDefault="00E85D19" w:rsidP="00E85D1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add such symbols to an HTML page, you can use the entity name or the entity number (a decimal or a hexadecimal reference) for the symbol.</w:t>
      </w:r>
    </w:p>
    <w:p w:rsidR="00E85D19" w:rsidRDefault="00E85D19" w:rsidP="00E85D19">
      <w:pPr>
        <w:pStyle w:val="Heading3"/>
        <w:shd w:val="clear" w:color="auto" w:fill="E7E9EB"/>
        <w:spacing w:before="150" w:after="150"/>
        <w:rPr>
          <w:rFonts w:ascii="Segoe UI" w:hAnsi="Segoe UI" w:cs="Segoe UI"/>
          <w:b w:val="0"/>
          <w:bCs w:val="0"/>
          <w:color w:val="000000"/>
          <w:sz w:val="36"/>
          <w:szCs w:val="36"/>
        </w:rPr>
      </w:pPr>
      <w:bookmarkStart w:id="224" w:name="_Toc129779792"/>
      <w:r>
        <w:rPr>
          <w:rFonts w:ascii="Segoe UI" w:hAnsi="Segoe UI" w:cs="Segoe UI"/>
          <w:b w:val="0"/>
          <w:bCs w:val="0"/>
          <w:color w:val="000000"/>
          <w:sz w:val="36"/>
          <w:szCs w:val="36"/>
        </w:rPr>
        <w:t>Example</w:t>
      </w:r>
      <w:bookmarkEnd w:id="224"/>
    </w:p>
    <w:p w:rsidR="00E85D19" w:rsidRDefault="00E85D19" w:rsidP="00E85D19">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Display the euro sign, €, with an entity name, a decimal, and a hexadecimal value:</w:t>
      </w:r>
    </w:p>
    <w:p w:rsidR="00E85D19" w:rsidRDefault="00E85D19" w:rsidP="00E85D19">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I will display &amp;euro;</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I will display &amp;#8364;</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I will display &amp;#x20AC;</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p>
    <w:p w:rsidR="00E85D19" w:rsidRDefault="00E85D19" w:rsidP="00E85D19">
      <w:pPr>
        <w:pStyle w:val="Heading3"/>
        <w:shd w:val="clear" w:color="auto" w:fill="E7E9EB"/>
        <w:spacing w:before="150" w:after="150"/>
        <w:rPr>
          <w:rFonts w:ascii="Segoe UI" w:hAnsi="Segoe UI" w:cs="Segoe UI"/>
          <w:b w:val="0"/>
          <w:bCs w:val="0"/>
          <w:color w:val="000000"/>
          <w:sz w:val="36"/>
          <w:szCs w:val="36"/>
        </w:rPr>
      </w:pPr>
      <w:bookmarkStart w:id="225" w:name="_Toc129779793"/>
      <w:r>
        <w:rPr>
          <w:rFonts w:ascii="Segoe UI" w:hAnsi="Segoe UI" w:cs="Segoe UI"/>
          <w:b w:val="0"/>
          <w:bCs w:val="0"/>
          <w:color w:val="000000"/>
          <w:sz w:val="36"/>
          <w:szCs w:val="36"/>
        </w:rPr>
        <w:t>Will display as:</w:t>
      </w:r>
      <w:bookmarkEnd w:id="225"/>
    </w:p>
    <w:p w:rsidR="00E85D19" w:rsidRDefault="00E85D19" w:rsidP="00E85D19">
      <w:pPr>
        <w:shd w:val="clear" w:color="auto" w:fill="E7E9EB"/>
        <w:rPr>
          <w:rFonts w:ascii="Verdana" w:hAnsi="Verdana" w:cs="Times New Roman"/>
          <w:color w:val="000000"/>
          <w:sz w:val="23"/>
          <w:szCs w:val="23"/>
        </w:rPr>
      </w:pPr>
      <w:r>
        <w:rPr>
          <w:rFonts w:ascii="Verdana" w:hAnsi="Verdana"/>
          <w:color w:val="000000"/>
          <w:sz w:val="23"/>
          <w:szCs w:val="23"/>
        </w:rPr>
        <w:t>I will display €</w:t>
      </w:r>
      <w:r>
        <w:rPr>
          <w:rFonts w:ascii="Verdana" w:hAnsi="Verdana"/>
          <w:color w:val="000000"/>
          <w:sz w:val="23"/>
          <w:szCs w:val="23"/>
        </w:rPr>
        <w:br/>
        <w:t>I will display €</w:t>
      </w:r>
      <w:r>
        <w:rPr>
          <w:rFonts w:ascii="Verdana" w:hAnsi="Verdana"/>
          <w:color w:val="000000"/>
          <w:sz w:val="23"/>
          <w:szCs w:val="23"/>
        </w:rPr>
        <w:br/>
        <w:t>I will display €</w:t>
      </w:r>
    </w:p>
    <w:p w:rsidR="00E85D19" w:rsidRDefault="00E85D19" w:rsidP="00E85D19">
      <w:pPr>
        <w:shd w:val="clear" w:color="auto" w:fill="E7E9EB"/>
        <w:rPr>
          <w:rFonts w:ascii="Verdana" w:hAnsi="Verdana"/>
          <w:color w:val="000000"/>
          <w:sz w:val="23"/>
          <w:szCs w:val="23"/>
        </w:rPr>
      </w:pPr>
      <w:hyperlink r:id="rId109" w:tgtFrame="_blank" w:history="1">
        <w:r>
          <w:rPr>
            <w:rStyle w:val="Hyperlink"/>
            <w:rFonts w:ascii="Arial" w:hAnsi="Arial" w:cs="Arial"/>
            <w:color w:val="FFFFFF"/>
            <w:sz w:val="26"/>
            <w:szCs w:val="26"/>
            <w:bdr w:val="none" w:sz="0" w:space="0" w:color="auto" w:frame="1"/>
            <w:shd w:val="clear" w:color="auto" w:fill="4CAF50"/>
          </w:rPr>
          <w:t>Try it Yourself »</w:t>
        </w:r>
      </w:hyperlink>
    </w:p>
    <w:p w:rsidR="00E85D19" w:rsidRDefault="00E85D19" w:rsidP="00E85D19">
      <w:pPr>
        <w:spacing w:before="300" w:after="300"/>
        <w:rPr>
          <w:rFonts w:ascii="Times New Roman" w:hAnsi="Times New Roman"/>
          <w:sz w:val="24"/>
          <w:szCs w:val="24"/>
        </w:rPr>
      </w:pPr>
      <w:r>
        <w:lastRenderedPageBreak/>
        <w:pict>
          <v:rect id="_x0000_i1250" style="width:0;height:0" o:hralign="center" o:hrstd="t" o:hrnoshade="t" o:hr="t" fillcolor="black" stroked="f"/>
        </w:pict>
      </w:r>
    </w:p>
    <w:p w:rsidR="00E85D19" w:rsidRDefault="00E85D19" w:rsidP="00E85D19">
      <w:pPr>
        <w:pStyle w:val="Heading2"/>
        <w:shd w:val="clear" w:color="auto" w:fill="FFFFFF"/>
        <w:spacing w:before="150" w:beforeAutospacing="0" w:after="150" w:afterAutospacing="0"/>
        <w:rPr>
          <w:rFonts w:ascii="Segoe UI" w:hAnsi="Segoe UI" w:cs="Segoe UI"/>
          <w:b w:val="0"/>
          <w:bCs w:val="0"/>
          <w:color w:val="000000"/>
          <w:sz w:val="48"/>
          <w:szCs w:val="48"/>
        </w:rPr>
      </w:pPr>
      <w:bookmarkStart w:id="226" w:name="_Toc129779794"/>
      <w:r>
        <w:rPr>
          <w:rFonts w:ascii="Segoe UI" w:hAnsi="Segoe UI" w:cs="Segoe UI"/>
          <w:b w:val="0"/>
          <w:bCs w:val="0"/>
          <w:color w:val="000000"/>
          <w:sz w:val="48"/>
          <w:szCs w:val="48"/>
        </w:rPr>
        <w:t>Some Mathematical Symbols Supported by HTML</w:t>
      </w:r>
      <w:bookmarkEnd w:id="226"/>
    </w:p>
    <w:tbl>
      <w:tblPr>
        <w:tblW w:w="13137"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312"/>
        <w:gridCol w:w="1312"/>
        <w:gridCol w:w="1968"/>
        <w:gridCol w:w="7233"/>
        <w:gridCol w:w="1312"/>
      </w:tblGrid>
      <w:tr w:rsidR="00E85D19" w:rsidTr="00E85D19">
        <w:tc>
          <w:tcPr>
            <w:tcW w:w="1312" w:type="dxa"/>
            <w:shd w:val="clear" w:color="auto" w:fill="FFFFFF"/>
            <w:tcMar>
              <w:top w:w="120" w:type="dxa"/>
              <w:left w:w="240" w:type="dxa"/>
              <w:bottom w:w="120" w:type="dxa"/>
              <w:right w:w="120" w:type="dxa"/>
            </w:tcMar>
            <w:hideMark/>
          </w:tcPr>
          <w:p w:rsidR="00E85D19" w:rsidRDefault="00E85D19">
            <w:pPr>
              <w:spacing w:before="300" w:after="300"/>
              <w:rPr>
                <w:rFonts w:ascii="Verdana" w:hAnsi="Verdana"/>
                <w:b/>
                <w:bCs/>
                <w:color w:val="000000"/>
                <w:sz w:val="23"/>
                <w:szCs w:val="23"/>
              </w:rPr>
            </w:pPr>
            <w:r>
              <w:rPr>
                <w:rFonts w:ascii="Verdana" w:hAnsi="Verdana"/>
                <w:b/>
                <w:bCs/>
                <w:color w:val="000000"/>
                <w:sz w:val="23"/>
                <w:szCs w:val="23"/>
              </w:rPr>
              <w:t>Char</w:t>
            </w:r>
          </w:p>
        </w:tc>
        <w:tc>
          <w:tcPr>
            <w:tcW w:w="1312" w:type="dxa"/>
            <w:shd w:val="clear" w:color="auto" w:fill="FFFFFF"/>
            <w:tcMar>
              <w:top w:w="120" w:type="dxa"/>
              <w:left w:w="120" w:type="dxa"/>
              <w:bottom w:w="120" w:type="dxa"/>
              <w:right w:w="120" w:type="dxa"/>
            </w:tcMar>
            <w:hideMark/>
          </w:tcPr>
          <w:p w:rsidR="00E85D19" w:rsidRDefault="00E85D19">
            <w:pPr>
              <w:spacing w:before="300" w:after="300"/>
              <w:rPr>
                <w:rFonts w:ascii="Verdana" w:hAnsi="Verdana"/>
                <w:b/>
                <w:bCs/>
                <w:color w:val="000000"/>
                <w:sz w:val="23"/>
                <w:szCs w:val="23"/>
              </w:rPr>
            </w:pPr>
            <w:r>
              <w:rPr>
                <w:rFonts w:ascii="Verdana" w:hAnsi="Verdana"/>
                <w:b/>
                <w:bCs/>
                <w:color w:val="000000"/>
                <w:sz w:val="23"/>
                <w:szCs w:val="23"/>
              </w:rPr>
              <w:t>Number</w:t>
            </w:r>
          </w:p>
        </w:tc>
        <w:tc>
          <w:tcPr>
            <w:tcW w:w="1968" w:type="dxa"/>
            <w:shd w:val="clear" w:color="auto" w:fill="FFFFFF"/>
            <w:tcMar>
              <w:top w:w="120" w:type="dxa"/>
              <w:left w:w="120" w:type="dxa"/>
              <w:bottom w:w="120" w:type="dxa"/>
              <w:right w:w="120" w:type="dxa"/>
            </w:tcMar>
            <w:hideMark/>
          </w:tcPr>
          <w:p w:rsidR="00E85D19" w:rsidRDefault="00E85D19">
            <w:pPr>
              <w:spacing w:before="300" w:after="300"/>
              <w:rPr>
                <w:rFonts w:ascii="Verdana" w:hAnsi="Verdana"/>
                <w:b/>
                <w:bCs/>
                <w:color w:val="000000"/>
                <w:sz w:val="23"/>
                <w:szCs w:val="23"/>
              </w:rPr>
            </w:pPr>
            <w:r>
              <w:rPr>
                <w:rFonts w:ascii="Verdana" w:hAnsi="Verdana"/>
                <w:b/>
                <w:bCs/>
                <w:color w:val="000000"/>
                <w:sz w:val="23"/>
                <w:szCs w:val="23"/>
              </w:rPr>
              <w:t>Entity</w:t>
            </w:r>
          </w:p>
        </w:tc>
        <w:tc>
          <w:tcPr>
            <w:tcW w:w="0" w:type="auto"/>
            <w:shd w:val="clear" w:color="auto" w:fill="FFFFFF"/>
            <w:tcMar>
              <w:top w:w="120" w:type="dxa"/>
              <w:left w:w="120" w:type="dxa"/>
              <w:bottom w:w="120" w:type="dxa"/>
              <w:right w:w="120" w:type="dxa"/>
            </w:tcMar>
            <w:hideMark/>
          </w:tcPr>
          <w:p w:rsidR="00E85D19" w:rsidRDefault="00E85D19">
            <w:pPr>
              <w:spacing w:before="300" w:after="300"/>
              <w:rPr>
                <w:rFonts w:ascii="Verdana" w:hAnsi="Verdana"/>
                <w:b/>
                <w:bCs/>
                <w:color w:val="000000"/>
                <w:sz w:val="23"/>
                <w:szCs w:val="23"/>
              </w:rPr>
            </w:pPr>
            <w:r>
              <w:rPr>
                <w:rFonts w:ascii="Verdana" w:hAnsi="Verdana"/>
                <w:b/>
                <w:bCs/>
                <w:color w:val="000000"/>
                <w:sz w:val="23"/>
                <w:szCs w:val="23"/>
              </w:rPr>
              <w:t>Description</w:t>
            </w:r>
          </w:p>
        </w:tc>
        <w:tc>
          <w:tcPr>
            <w:tcW w:w="1312" w:type="dxa"/>
            <w:shd w:val="clear" w:color="auto" w:fill="FFFFFF"/>
            <w:tcMar>
              <w:top w:w="120" w:type="dxa"/>
              <w:left w:w="120" w:type="dxa"/>
              <w:bottom w:w="120" w:type="dxa"/>
              <w:right w:w="120" w:type="dxa"/>
            </w:tcMar>
            <w:hideMark/>
          </w:tcPr>
          <w:p w:rsidR="00E85D19" w:rsidRDefault="00E85D19">
            <w:pPr>
              <w:spacing w:before="300" w:after="300"/>
              <w:rPr>
                <w:rFonts w:ascii="Verdana" w:hAnsi="Verdana"/>
                <w:b/>
                <w:bCs/>
                <w:color w:val="000000"/>
                <w:sz w:val="23"/>
                <w:szCs w:val="23"/>
              </w:rPr>
            </w:pPr>
            <w:r>
              <w:rPr>
                <w:rFonts w:ascii="Verdana" w:hAnsi="Verdana"/>
                <w:b/>
                <w:bCs/>
                <w:color w:val="000000"/>
                <w:sz w:val="23"/>
                <w:szCs w:val="23"/>
              </w:rPr>
              <w:t>Try it</w:t>
            </w:r>
          </w:p>
        </w:tc>
      </w:tr>
      <w:tr w:rsidR="00E85D19" w:rsidTr="00E85D19">
        <w:tc>
          <w:tcPr>
            <w:tcW w:w="0" w:type="auto"/>
            <w:shd w:val="clear" w:color="auto" w:fill="E7E9EB"/>
            <w:tcMar>
              <w:top w:w="120" w:type="dxa"/>
              <w:left w:w="240" w:type="dxa"/>
              <w:bottom w:w="120" w:type="dxa"/>
              <w:right w:w="120" w:type="dxa"/>
            </w:tcMar>
            <w:hideMark/>
          </w:tcPr>
          <w:p w:rsidR="00E85D19" w:rsidRDefault="00E85D19">
            <w:pPr>
              <w:spacing w:before="300" w:after="300"/>
              <w:rPr>
                <w:rFonts w:ascii="Verdana" w:hAnsi="Verdana"/>
                <w:color w:val="000000"/>
                <w:sz w:val="23"/>
                <w:szCs w:val="23"/>
              </w:rPr>
            </w:pPr>
            <w:r>
              <w:rPr>
                <w:rFonts w:ascii="Cambria Math" w:hAnsi="Cambria Math" w:cs="Cambria Math"/>
                <w:color w:val="000000"/>
                <w:sz w:val="23"/>
                <w:szCs w:val="23"/>
              </w:rPr>
              <w:t>∀</w:t>
            </w:r>
          </w:p>
        </w:tc>
        <w:tc>
          <w:tcPr>
            <w:tcW w:w="0" w:type="auto"/>
            <w:shd w:val="clear" w:color="auto" w:fill="E7E9EB"/>
            <w:tcMar>
              <w:top w:w="120" w:type="dxa"/>
              <w:left w:w="120" w:type="dxa"/>
              <w:bottom w:w="120" w:type="dxa"/>
              <w:right w:w="120" w:type="dxa"/>
            </w:tcMar>
            <w:hideMark/>
          </w:tcPr>
          <w:p w:rsidR="00E85D19" w:rsidRDefault="00E85D19">
            <w:pPr>
              <w:spacing w:before="300" w:after="300"/>
              <w:rPr>
                <w:rFonts w:ascii="Verdana" w:hAnsi="Verdana"/>
                <w:color w:val="000000"/>
                <w:sz w:val="23"/>
                <w:szCs w:val="23"/>
              </w:rPr>
            </w:pPr>
            <w:r>
              <w:rPr>
                <w:rFonts w:ascii="Verdana" w:hAnsi="Verdana"/>
                <w:color w:val="000000"/>
                <w:sz w:val="23"/>
                <w:szCs w:val="23"/>
              </w:rPr>
              <w:t>&amp;#8704;</w:t>
            </w:r>
          </w:p>
        </w:tc>
        <w:tc>
          <w:tcPr>
            <w:tcW w:w="0" w:type="auto"/>
            <w:shd w:val="clear" w:color="auto" w:fill="E7E9EB"/>
            <w:tcMar>
              <w:top w:w="120" w:type="dxa"/>
              <w:left w:w="120" w:type="dxa"/>
              <w:bottom w:w="120" w:type="dxa"/>
              <w:right w:w="120" w:type="dxa"/>
            </w:tcMar>
            <w:hideMark/>
          </w:tcPr>
          <w:p w:rsidR="00E85D19" w:rsidRDefault="00E85D19">
            <w:pPr>
              <w:spacing w:before="300" w:after="300"/>
              <w:rPr>
                <w:rFonts w:ascii="Verdana" w:hAnsi="Verdana"/>
                <w:color w:val="000000"/>
                <w:sz w:val="23"/>
                <w:szCs w:val="23"/>
              </w:rPr>
            </w:pPr>
            <w:r>
              <w:rPr>
                <w:rFonts w:ascii="Verdana" w:hAnsi="Verdana"/>
                <w:color w:val="000000"/>
                <w:sz w:val="23"/>
                <w:szCs w:val="23"/>
              </w:rPr>
              <w:t>&amp;forall;</w:t>
            </w:r>
          </w:p>
        </w:tc>
        <w:tc>
          <w:tcPr>
            <w:tcW w:w="0" w:type="auto"/>
            <w:shd w:val="clear" w:color="auto" w:fill="E7E9EB"/>
            <w:tcMar>
              <w:top w:w="120" w:type="dxa"/>
              <w:left w:w="120" w:type="dxa"/>
              <w:bottom w:w="120" w:type="dxa"/>
              <w:right w:w="120" w:type="dxa"/>
            </w:tcMar>
            <w:hideMark/>
          </w:tcPr>
          <w:p w:rsidR="00E85D19" w:rsidRDefault="00E85D19">
            <w:pPr>
              <w:spacing w:before="300" w:after="300"/>
              <w:rPr>
                <w:rFonts w:ascii="Verdana" w:hAnsi="Verdana"/>
                <w:color w:val="000000"/>
                <w:sz w:val="23"/>
                <w:szCs w:val="23"/>
              </w:rPr>
            </w:pPr>
            <w:r>
              <w:rPr>
                <w:rFonts w:ascii="Verdana" w:hAnsi="Verdana"/>
                <w:color w:val="000000"/>
                <w:sz w:val="23"/>
                <w:szCs w:val="23"/>
              </w:rPr>
              <w:t>FOR ALL</w:t>
            </w:r>
          </w:p>
        </w:tc>
        <w:tc>
          <w:tcPr>
            <w:tcW w:w="0" w:type="auto"/>
            <w:shd w:val="clear" w:color="auto" w:fill="E7E9EB"/>
            <w:tcMar>
              <w:top w:w="120" w:type="dxa"/>
              <w:left w:w="120" w:type="dxa"/>
              <w:bottom w:w="120" w:type="dxa"/>
              <w:right w:w="120" w:type="dxa"/>
            </w:tcMar>
            <w:hideMark/>
          </w:tcPr>
          <w:p w:rsidR="00E85D19" w:rsidRDefault="00E85D19">
            <w:pPr>
              <w:spacing w:before="300" w:after="300"/>
              <w:rPr>
                <w:rFonts w:ascii="Verdana" w:hAnsi="Verdana"/>
                <w:color w:val="000000"/>
                <w:sz w:val="23"/>
                <w:szCs w:val="23"/>
              </w:rPr>
            </w:pPr>
            <w:hyperlink r:id="rId110" w:tgtFrame="_blank" w:history="1">
              <w:r>
                <w:rPr>
                  <w:rStyle w:val="Hyperlink"/>
                  <w:rFonts w:ascii="Arial" w:hAnsi="Arial" w:cs="Arial"/>
                  <w:color w:val="FFFFFF"/>
                  <w:bdr w:val="none" w:sz="0" w:space="0" w:color="auto" w:frame="1"/>
                  <w:shd w:val="clear" w:color="auto" w:fill="4CAF50"/>
                </w:rPr>
                <w:t>Try it »</w:t>
              </w:r>
            </w:hyperlink>
          </w:p>
        </w:tc>
      </w:tr>
      <w:tr w:rsidR="00E85D19" w:rsidTr="00E85D19">
        <w:tc>
          <w:tcPr>
            <w:tcW w:w="0" w:type="auto"/>
            <w:shd w:val="clear" w:color="auto" w:fill="FFFFFF"/>
            <w:tcMar>
              <w:top w:w="120" w:type="dxa"/>
              <w:left w:w="240" w:type="dxa"/>
              <w:bottom w:w="120" w:type="dxa"/>
              <w:right w:w="120" w:type="dxa"/>
            </w:tcMar>
            <w:hideMark/>
          </w:tcPr>
          <w:p w:rsidR="00E85D19" w:rsidRDefault="00E85D19">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FFFFFF"/>
            <w:tcMar>
              <w:top w:w="120" w:type="dxa"/>
              <w:left w:w="120" w:type="dxa"/>
              <w:bottom w:w="120" w:type="dxa"/>
              <w:right w:w="120" w:type="dxa"/>
            </w:tcMar>
            <w:hideMark/>
          </w:tcPr>
          <w:p w:rsidR="00E85D19" w:rsidRDefault="00E85D19">
            <w:pPr>
              <w:spacing w:before="300" w:after="300"/>
              <w:rPr>
                <w:rFonts w:ascii="Verdana" w:hAnsi="Verdana"/>
                <w:color w:val="000000"/>
                <w:sz w:val="23"/>
                <w:szCs w:val="23"/>
              </w:rPr>
            </w:pPr>
            <w:r>
              <w:rPr>
                <w:rFonts w:ascii="Verdana" w:hAnsi="Verdana"/>
                <w:color w:val="000000"/>
                <w:sz w:val="23"/>
                <w:szCs w:val="23"/>
              </w:rPr>
              <w:t>&amp;#8706;</w:t>
            </w:r>
          </w:p>
        </w:tc>
        <w:tc>
          <w:tcPr>
            <w:tcW w:w="0" w:type="auto"/>
            <w:shd w:val="clear" w:color="auto" w:fill="FFFFFF"/>
            <w:tcMar>
              <w:top w:w="120" w:type="dxa"/>
              <w:left w:w="120" w:type="dxa"/>
              <w:bottom w:w="120" w:type="dxa"/>
              <w:right w:w="120" w:type="dxa"/>
            </w:tcMar>
            <w:hideMark/>
          </w:tcPr>
          <w:p w:rsidR="00E85D19" w:rsidRDefault="00E85D19">
            <w:pPr>
              <w:spacing w:before="300" w:after="300"/>
              <w:rPr>
                <w:rFonts w:ascii="Verdana" w:hAnsi="Verdana"/>
                <w:color w:val="000000"/>
                <w:sz w:val="23"/>
                <w:szCs w:val="23"/>
              </w:rPr>
            </w:pPr>
            <w:r>
              <w:rPr>
                <w:rFonts w:ascii="Verdana" w:hAnsi="Verdana"/>
                <w:color w:val="000000"/>
                <w:sz w:val="23"/>
                <w:szCs w:val="23"/>
              </w:rPr>
              <w:t>&amp;part;</w:t>
            </w:r>
          </w:p>
        </w:tc>
        <w:tc>
          <w:tcPr>
            <w:tcW w:w="0" w:type="auto"/>
            <w:shd w:val="clear" w:color="auto" w:fill="FFFFFF"/>
            <w:tcMar>
              <w:top w:w="120" w:type="dxa"/>
              <w:left w:w="120" w:type="dxa"/>
              <w:bottom w:w="120" w:type="dxa"/>
              <w:right w:w="120" w:type="dxa"/>
            </w:tcMar>
            <w:hideMark/>
          </w:tcPr>
          <w:p w:rsidR="00E85D19" w:rsidRDefault="00E85D19">
            <w:pPr>
              <w:spacing w:before="300" w:after="300"/>
              <w:rPr>
                <w:rFonts w:ascii="Verdana" w:hAnsi="Verdana"/>
                <w:color w:val="000000"/>
                <w:sz w:val="23"/>
                <w:szCs w:val="23"/>
              </w:rPr>
            </w:pPr>
            <w:r>
              <w:rPr>
                <w:rFonts w:ascii="Verdana" w:hAnsi="Verdana"/>
                <w:color w:val="000000"/>
                <w:sz w:val="23"/>
                <w:szCs w:val="23"/>
              </w:rPr>
              <w:t>PARTIAL DIFFERENTIAL</w:t>
            </w:r>
          </w:p>
        </w:tc>
        <w:tc>
          <w:tcPr>
            <w:tcW w:w="0" w:type="auto"/>
            <w:shd w:val="clear" w:color="auto" w:fill="FFFFFF"/>
            <w:tcMar>
              <w:top w:w="120" w:type="dxa"/>
              <w:left w:w="120" w:type="dxa"/>
              <w:bottom w:w="120" w:type="dxa"/>
              <w:right w:w="120" w:type="dxa"/>
            </w:tcMar>
            <w:hideMark/>
          </w:tcPr>
          <w:p w:rsidR="00E85D19" w:rsidRDefault="00E85D19">
            <w:pPr>
              <w:spacing w:before="300" w:after="300"/>
              <w:rPr>
                <w:rFonts w:ascii="Verdana" w:hAnsi="Verdana"/>
                <w:color w:val="000000"/>
                <w:sz w:val="23"/>
                <w:szCs w:val="23"/>
              </w:rPr>
            </w:pPr>
            <w:hyperlink r:id="rId111" w:tgtFrame="_blank" w:history="1">
              <w:r>
                <w:rPr>
                  <w:rStyle w:val="Hyperlink"/>
                  <w:rFonts w:ascii="Arial" w:hAnsi="Arial" w:cs="Arial"/>
                  <w:color w:val="FFFFFF"/>
                  <w:bdr w:val="none" w:sz="0" w:space="0" w:color="auto" w:frame="1"/>
                  <w:shd w:val="clear" w:color="auto" w:fill="4CAF50"/>
                </w:rPr>
                <w:t>Try it »</w:t>
              </w:r>
            </w:hyperlink>
          </w:p>
        </w:tc>
      </w:tr>
      <w:tr w:rsidR="00E85D19" w:rsidTr="00E85D19">
        <w:tc>
          <w:tcPr>
            <w:tcW w:w="0" w:type="auto"/>
            <w:shd w:val="clear" w:color="auto" w:fill="E7E9EB"/>
            <w:tcMar>
              <w:top w:w="120" w:type="dxa"/>
              <w:left w:w="240" w:type="dxa"/>
              <w:bottom w:w="120" w:type="dxa"/>
              <w:right w:w="120" w:type="dxa"/>
            </w:tcMar>
            <w:hideMark/>
          </w:tcPr>
          <w:p w:rsidR="00E85D19" w:rsidRDefault="00E85D19">
            <w:pPr>
              <w:spacing w:before="300" w:after="300"/>
              <w:rPr>
                <w:rFonts w:ascii="Verdana" w:hAnsi="Verdana"/>
                <w:color w:val="000000"/>
                <w:sz w:val="23"/>
                <w:szCs w:val="23"/>
              </w:rPr>
            </w:pPr>
            <w:r>
              <w:rPr>
                <w:rFonts w:ascii="Cambria Math" w:hAnsi="Cambria Math" w:cs="Cambria Math"/>
                <w:color w:val="000000"/>
                <w:sz w:val="23"/>
                <w:szCs w:val="23"/>
              </w:rPr>
              <w:t>∃</w:t>
            </w:r>
          </w:p>
        </w:tc>
        <w:tc>
          <w:tcPr>
            <w:tcW w:w="0" w:type="auto"/>
            <w:shd w:val="clear" w:color="auto" w:fill="E7E9EB"/>
            <w:tcMar>
              <w:top w:w="120" w:type="dxa"/>
              <w:left w:w="120" w:type="dxa"/>
              <w:bottom w:w="120" w:type="dxa"/>
              <w:right w:w="120" w:type="dxa"/>
            </w:tcMar>
            <w:hideMark/>
          </w:tcPr>
          <w:p w:rsidR="00E85D19" w:rsidRDefault="00E85D19">
            <w:pPr>
              <w:spacing w:before="300" w:after="300"/>
              <w:rPr>
                <w:rFonts w:ascii="Verdana" w:hAnsi="Verdana"/>
                <w:color w:val="000000"/>
                <w:sz w:val="23"/>
                <w:szCs w:val="23"/>
              </w:rPr>
            </w:pPr>
            <w:r>
              <w:rPr>
                <w:rFonts w:ascii="Verdana" w:hAnsi="Verdana"/>
                <w:color w:val="000000"/>
                <w:sz w:val="23"/>
                <w:szCs w:val="23"/>
              </w:rPr>
              <w:t>&amp;#8707;</w:t>
            </w:r>
          </w:p>
        </w:tc>
        <w:tc>
          <w:tcPr>
            <w:tcW w:w="0" w:type="auto"/>
            <w:shd w:val="clear" w:color="auto" w:fill="E7E9EB"/>
            <w:tcMar>
              <w:top w:w="120" w:type="dxa"/>
              <w:left w:w="120" w:type="dxa"/>
              <w:bottom w:w="120" w:type="dxa"/>
              <w:right w:w="120" w:type="dxa"/>
            </w:tcMar>
            <w:hideMark/>
          </w:tcPr>
          <w:p w:rsidR="00E85D19" w:rsidRDefault="00E85D19">
            <w:pPr>
              <w:spacing w:before="300" w:after="300"/>
              <w:rPr>
                <w:rFonts w:ascii="Verdana" w:hAnsi="Verdana"/>
                <w:color w:val="000000"/>
                <w:sz w:val="23"/>
                <w:szCs w:val="23"/>
              </w:rPr>
            </w:pPr>
            <w:r>
              <w:rPr>
                <w:rFonts w:ascii="Verdana" w:hAnsi="Verdana"/>
                <w:color w:val="000000"/>
                <w:sz w:val="23"/>
                <w:szCs w:val="23"/>
              </w:rPr>
              <w:t>&amp;exist;</w:t>
            </w:r>
          </w:p>
        </w:tc>
        <w:tc>
          <w:tcPr>
            <w:tcW w:w="0" w:type="auto"/>
            <w:shd w:val="clear" w:color="auto" w:fill="E7E9EB"/>
            <w:tcMar>
              <w:top w:w="120" w:type="dxa"/>
              <w:left w:w="120" w:type="dxa"/>
              <w:bottom w:w="120" w:type="dxa"/>
              <w:right w:w="120" w:type="dxa"/>
            </w:tcMar>
            <w:hideMark/>
          </w:tcPr>
          <w:p w:rsidR="00E85D19" w:rsidRDefault="00E85D19">
            <w:pPr>
              <w:spacing w:before="300" w:after="300"/>
              <w:rPr>
                <w:rFonts w:ascii="Verdana" w:hAnsi="Verdana"/>
                <w:color w:val="000000"/>
                <w:sz w:val="23"/>
                <w:szCs w:val="23"/>
              </w:rPr>
            </w:pPr>
            <w:r>
              <w:rPr>
                <w:rFonts w:ascii="Verdana" w:hAnsi="Verdana"/>
                <w:color w:val="000000"/>
                <w:sz w:val="23"/>
                <w:szCs w:val="23"/>
              </w:rPr>
              <w:t>THERE EXISTS</w:t>
            </w:r>
          </w:p>
        </w:tc>
        <w:tc>
          <w:tcPr>
            <w:tcW w:w="0" w:type="auto"/>
            <w:shd w:val="clear" w:color="auto" w:fill="E7E9EB"/>
            <w:tcMar>
              <w:top w:w="120" w:type="dxa"/>
              <w:left w:w="120" w:type="dxa"/>
              <w:bottom w:w="120" w:type="dxa"/>
              <w:right w:w="120" w:type="dxa"/>
            </w:tcMar>
            <w:hideMark/>
          </w:tcPr>
          <w:p w:rsidR="00E85D19" w:rsidRDefault="00E85D19">
            <w:pPr>
              <w:spacing w:before="300" w:after="300"/>
              <w:rPr>
                <w:rFonts w:ascii="Verdana" w:hAnsi="Verdana"/>
                <w:color w:val="000000"/>
                <w:sz w:val="23"/>
                <w:szCs w:val="23"/>
              </w:rPr>
            </w:pPr>
            <w:hyperlink r:id="rId112" w:tgtFrame="_blank" w:history="1">
              <w:r>
                <w:rPr>
                  <w:rStyle w:val="Hyperlink"/>
                  <w:rFonts w:ascii="Arial" w:hAnsi="Arial" w:cs="Arial"/>
                  <w:color w:val="FFFFFF"/>
                  <w:bdr w:val="none" w:sz="0" w:space="0" w:color="auto" w:frame="1"/>
                  <w:shd w:val="clear" w:color="auto" w:fill="4CAF50"/>
                </w:rPr>
                <w:t>Try it »</w:t>
              </w:r>
            </w:hyperlink>
          </w:p>
        </w:tc>
      </w:tr>
      <w:tr w:rsidR="00E85D19" w:rsidTr="00E85D19">
        <w:tc>
          <w:tcPr>
            <w:tcW w:w="0" w:type="auto"/>
            <w:shd w:val="clear" w:color="auto" w:fill="FFFFFF"/>
            <w:tcMar>
              <w:top w:w="120" w:type="dxa"/>
              <w:left w:w="240" w:type="dxa"/>
              <w:bottom w:w="120" w:type="dxa"/>
              <w:right w:w="120" w:type="dxa"/>
            </w:tcMar>
            <w:hideMark/>
          </w:tcPr>
          <w:p w:rsidR="00E85D19" w:rsidRDefault="00E85D19">
            <w:pPr>
              <w:spacing w:before="300" w:after="300"/>
              <w:rPr>
                <w:rFonts w:ascii="Verdana" w:hAnsi="Verdana"/>
                <w:color w:val="000000"/>
                <w:sz w:val="23"/>
                <w:szCs w:val="23"/>
              </w:rPr>
            </w:pPr>
            <w:r>
              <w:rPr>
                <w:rFonts w:ascii="Cambria Math" w:hAnsi="Cambria Math" w:cs="Cambria Math"/>
                <w:color w:val="000000"/>
                <w:sz w:val="23"/>
                <w:szCs w:val="23"/>
              </w:rPr>
              <w:t>∅</w:t>
            </w:r>
          </w:p>
        </w:tc>
        <w:tc>
          <w:tcPr>
            <w:tcW w:w="0" w:type="auto"/>
            <w:shd w:val="clear" w:color="auto" w:fill="FFFFFF"/>
            <w:tcMar>
              <w:top w:w="120" w:type="dxa"/>
              <w:left w:w="120" w:type="dxa"/>
              <w:bottom w:w="120" w:type="dxa"/>
              <w:right w:w="120" w:type="dxa"/>
            </w:tcMar>
            <w:hideMark/>
          </w:tcPr>
          <w:p w:rsidR="00E85D19" w:rsidRDefault="00E85D19">
            <w:pPr>
              <w:spacing w:before="300" w:after="300"/>
              <w:rPr>
                <w:rFonts w:ascii="Verdana" w:hAnsi="Verdana"/>
                <w:color w:val="000000"/>
                <w:sz w:val="23"/>
                <w:szCs w:val="23"/>
              </w:rPr>
            </w:pPr>
            <w:r>
              <w:rPr>
                <w:rFonts w:ascii="Verdana" w:hAnsi="Verdana"/>
                <w:color w:val="000000"/>
                <w:sz w:val="23"/>
                <w:szCs w:val="23"/>
              </w:rPr>
              <w:t>&amp;#8709;</w:t>
            </w:r>
          </w:p>
        </w:tc>
        <w:tc>
          <w:tcPr>
            <w:tcW w:w="0" w:type="auto"/>
            <w:shd w:val="clear" w:color="auto" w:fill="FFFFFF"/>
            <w:tcMar>
              <w:top w:w="120" w:type="dxa"/>
              <w:left w:w="120" w:type="dxa"/>
              <w:bottom w:w="120" w:type="dxa"/>
              <w:right w:w="120" w:type="dxa"/>
            </w:tcMar>
            <w:hideMark/>
          </w:tcPr>
          <w:p w:rsidR="00E85D19" w:rsidRDefault="00E85D19">
            <w:pPr>
              <w:spacing w:before="300" w:after="300"/>
              <w:rPr>
                <w:rFonts w:ascii="Verdana" w:hAnsi="Verdana"/>
                <w:color w:val="000000"/>
                <w:sz w:val="23"/>
                <w:szCs w:val="23"/>
              </w:rPr>
            </w:pPr>
            <w:r>
              <w:rPr>
                <w:rFonts w:ascii="Verdana" w:hAnsi="Verdana"/>
                <w:color w:val="000000"/>
                <w:sz w:val="23"/>
                <w:szCs w:val="23"/>
              </w:rPr>
              <w:t>&amp;empty;</w:t>
            </w:r>
          </w:p>
        </w:tc>
        <w:tc>
          <w:tcPr>
            <w:tcW w:w="0" w:type="auto"/>
            <w:shd w:val="clear" w:color="auto" w:fill="FFFFFF"/>
            <w:tcMar>
              <w:top w:w="120" w:type="dxa"/>
              <w:left w:w="120" w:type="dxa"/>
              <w:bottom w:w="120" w:type="dxa"/>
              <w:right w:w="120" w:type="dxa"/>
            </w:tcMar>
            <w:hideMark/>
          </w:tcPr>
          <w:p w:rsidR="00E85D19" w:rsidRDefault="00E85D19">
            <w:pPr>
              <w:spacing w:before="300" w:after="300"/>
              <w:rPr>
                <w:rFonts w:ascii="Verdana" w:hAnsi="Verdana"/>
                <w:color w:val="000000"/>
                <w:sz w:val="23"/>
                <w:szCs w:val="23"/>
              </w:rPr>
            </w:pPr>
            <w:r>
              <w:rPr>
                <w:rFonts w:ascii="Verdana" w:hAnsi="Verdana"/>
                <w:color w:val="000000"/>
                <w:sz w:val="23"/>
                <w:szCs w:val="23"/>
              </w:rPr>
              <w:t>EMPTY SETS</w:t>
            </w:r>
          </w:p>
        </w:tc>
        <w:tc>
          <w:tcPr>
            <w:tcW w:w="0" w:type="auto"/>
            <w:shd w:val="clear" w:color="auto" w:fill="FFFFFF"/>
            <w:tcMar>
              <w:top w:w="120" w:type="dxa"/>
              <w:left w:w="120" w:type="dxa"/>
              <w:bottom w:w="120" w:type="dxa"/>
              <w:right w:w="120" w:type="dxa"/>
            </w:tcMar>
            <w:hideMark/>
          </w:tcPr>
          <w:p w:rsidR="00E85D19" w:rsidRDefault="00E85D19">
            <w:pPr>
              <w:spacing w:before="300" w:after="300"/>
              <w:rPr>
                <w:rFonts w:ascii="Verdana" w:hAnsi="Verdana"/>
                <w:color w:val="000000"/>
                <w:sz w:val="23"/>
                <w:szCs w:val="23"/>
              </w:rPr>
            </w:pPr>
            <w:hyperlink r:id="rId113" w:tgtFrame="_blank" w:history="1">
              <w:r>
                <w:rPr>
                  <w:rStyle w:val="Hyperlink"/>
                  <w:rFonts w:ascii="Arial" w:hAnsi="Arial" w:cs="Arial"/>
                  <w:color w:val="FFFFFF"/>
                  <w:bdr w:val="none" w:sz="0" w:space="0" w:color="auto" w:frame="1"/>
                  <w:shd w:val="clear" w:color="auto" w:fill="4CAF50"/>
                </w:rPr>
                <w:t>Try it »</w:t>
              </w:r>
            </w:hyperlink>
          </w:p>
        </w:tc>
      </w:tr>
      <w:tr w:rsidR="00E85D19" w:rsidTr="00E85D19">
        <w:tc>
          <w:tcPr>
            <w:tcW w:w="0" w:type="auto"/>
            <w:shd w:val="clear" w:color="auto" w:fill="E7E9EB"/>
            <w:tcMar>
              <w:top w:w="120" w:type="dxa"/>
              <w:left w:w="240" w:type="dxa"/>
              <w:bottom w:w="120" w:type="dxa"/>
              <w:right w:w="120" w:type="dxa"/>
            </w:tcMar>
            <w:hideMark/>
          </w:tcPr>
          <w:p w:rsidR="00E85D19" w:rsidRDefault="00E85D19">
            <w:pPr>
              <w:spacing w:before="300" w:after="300"/>
              <w:rPr>
                <w:rFonts w:ascii="Verdana" w:hAnsi="Verdana"/>
                <w:color w:val="000000"/>
                <w:sz w:val="23"/>
                <w:szCs w:val="23"/>
              </w:rPr>
            </w:pPr>
            <w:r>
              <w:rPr>
                <w:rFonts w:ascii="Cambria Math" w:hAnsi="Cambria Math" w:cs="Cambria Math"/>
                <w:color w:val="000000"/>
                <w:sz w:val="23"/>
                <w:szCs w:val="23"/>
              </w:rPr>
              <w:t>∇</w:t>
            </w:r>
          </w:p>
        </w:tc>
        <w:tc>
          <w:tcPr>
            <w:tcW w:w="0" w:type="auto"/>
            <w:shd w:val="clear" w:color="auto" w:fill="E7E9EB"/>
            <w:tcMar>
              <w:top w:w="120" w:type="dxa"/>
              <w:left w:w="120" w:type="dxa"/>
              <w:bottom w:w="120" w:type="dxa"/>
              <w:right w:w="120" w:type="dxa"/>
            </w:tcMar>
            <w:hideMark/>
          </w:tcPr>
          <w:p w:rsidR="00E85D19" w:rsidRDefault="00E85D19">
            <w:pPr>
              <w:spacing w:before="300" w:after="300"/>
              <w:rPr>
                <w:rFonts w:ascii="Verdana" w:hAnsi="Verdana"/>
                <w:color w:val="000000"/>
                <w:sz w:val="23"/>
                <w:szCs w:val="23"/>
              </w:rPr>
            </w:pPr>
            <w:r>
              <w:rPr>
                <w:rFonts w:ascii="Verdana" w:hAnsi="Verdana"/>
                <w:color w:val="000000"/>
                <w:sz w:val="23"/>
                <w:szCs w:val="23"/>
              </w:rPr>
              <w:t>&amp;#8711;</w:t>
            </w:r>
          </w:p>
        </w:tc>
        <w:tc>
          <w:tcPr>
            <w:tcW w:w="0" w:type="auto"/>
            <w:shd w:val="clear" w:color="auto" w:fill="E7E9EB"/>
            <w:tcMar>
              <w:top w:w="120" w:type="dxa"/>
              <w:left w:w="120" w:type="dxa"/>
              <w:bottom w:w="120" w:type="dxa"/>
              <w:right w:w="120" w:type="dxa"/>
            </w:tcMar>
            <w:hideMark/>
          </w:tcPr>
          <w:p w:rsidR="00E85D19" w:rsidRDefault="00E85D19">
            <w:pPr>
              <w:spacing w:before="300" w:after="300"/>
              <w:rPr>
                <w:rFonts w:ascii="Verdana" w:hAnsi="Verdana"/>
                <w:color w:val="000000"/>
                <w:sz w:val="23"/>
                <w:szCs w:val="23"/>
              </w:rPr>
            </w:pPr>
            <w:r>
              <w:rPr>
                <w:rFonts w:ascii="Verdana" w:hAnsi="Verdana"/>
                <w:color w:val="000000"/>
                <w:sz w:val="23"/>
                <w:szCs w:val="23"/>
              </w:rPr>
              <w:t>&amp;nabla;</w:t>
            </w:r>
          </w:p>
        </w:tc>
        <w:tc>
          <w:tcPr>
            <w:tcW w:w="0" w:type="auto"/>
            <w:shd w:val="clear" w:color="auto" w:fill="E7E9EB"/>
            <w:tcMar>
              <w:top w:w="120" w:type="dxa"/>
              <w:left w:w="120" w:type="dxa"/>
              <w:bottom w:w="120" w:type="dxa"/>
              <w:right w:w="120" w:type="dxa"/>
            </w:tcMar>
            <w:hideMark/>
          </w:tcPr>
          <w:p w:rsidR="00E85D19" w:rsidRDefault="00E85D19">
            <w:pPr>
              <w:spacing w:before="300" w:after="300"/>
              <w:rPr>
                <w:rFonts w:ascii="Verdana" w:hAnsi="Verdana"/>
                <w:color w:val="000000"/>
                <w:sz w:val="23"/>
                <w:szCs w:val="23"/>
              </w:rPr>
            </w:pPr>
            <w:r>
              <w:rPr>
                <w:rFonts w:ascii="Verdana" w:hAnsi="Verdana"/>
                <w:color w:val="000000"/>
                <w:sz w:val="23"/>
                <w:szCs w:val="23"/>
              </w:rPr>
              <w:t>NABLA</w:t>
            </w:r>
          </w:p>
        </w:tc>
        <w:tc>
          <w:tcPr>
            <w:tcW w:w="0" w:type="auto"/>
            <w:shd w:val="clear" w:color="auto" w:fill="E7E9EB"/>
            <w:tcMar>
              <w:top w:w="120" w:type="dxa"/>
              <w:left w:w="120" w:type="dxa"/>
              <w:bottom w:w="120" w:type="dxa"/>
              <w:right w:w="120" w:type="dxa"/>
            </w:tcMar>
            <w:hideMark/>
          </w:tcPr>
          <w:p w:rsidR="00E85D19" w:rsidRDefault="00E85D19">
            <w:pPr>
              <w:spacing w:before="300" w:after="300"/>
              <w:rPr>
                <w:rFonts w:ascii="Verdana" w:hAnsi="Verdana"/>
                <w:color w:val="000000"/>
                <w:sz w:val="23"/>
                <w:szCs w:val="23"/>
              </w:rPr>
            </w:pPr>
            <w:hyperlink r:id="rId114" w:tgtFrame="_blank" w:history="1">
              <w:r>
                <w:rPr>
                  <w:rStyle w:val="Hyperlink"/>
                  <w:rFonts w:ascii="Arial" w:hAnsi="Arial" w:cs="Arial"/>
                  <w:color w:val="FFFFFF"/>
                  <w:bdr w:val="none" w:sz="0" w:space="0" w:color="auto" w:frame="1"/>
                  <w:shd w:val="clear" w:color="auto" w:fill="4CAF50"/>
                </w:rPr>
                <w:t>Try it »</w:t>
              </w:r>
            </w:hyperlink>
          </w:p>
        </w:tc>
      </w:tr>
      <w:tr w:rsidR="00E85D19" w:rsidTr="00E85D19">
        <w:tc>
          <w:tcPr>
            <w:tcW w:w="0" w:type="auto"/>
            <w:shd w:val="clear" w:color="auto" w:fill="FFFFFF"/>
            <w:tcMar>
              <w:top w:w="120" w:type="dxa"/>
              <w:left w:w="240" w:type="dxa"/>
              <w:bottom w:w="120" w:type="dxa"/>
              <w:right w:w="120" w:type="dxa"/>
            </w:tcMar>
            <w:hideMark/>
          </w:tcPr>
          <w:p w:rsidR="00E85D19" w:rsidRDefault="00E85D19">
            <w:pPr>
              <w:spacing w:before="300" w:after="300"/>
              <w:rPr>
                <w:rFonts w:ascii="Verdana" w:hAnsi="Verdana"/>
                <w:color w:val="000000"/>
                <w:sz w:val="23"/>
                <w:szCs w:val="23"/>
              </w:rPr>
            </w:pPr>
            <w:r>
              <w:rPr>
                <w:rFonts w:ascii="Cambria Math" w:hAnsi="Cambria Math" w:cs="Cambria Math"/>
                <w:color w:val="000000"/>
                <w:sz w:val="23"/>
                <w:szCs w:val="23"/>
              </w:rPr>
              <w:t>∈</w:t>
            </w:r>
          </w:p>
        </w:tc>
        <w:tc>
          <w:tcPr>
            <w:tcW w:w="0" w:type="auto"/>
            <w:shd w:val="clear" w:color="auto" w:fill="FFFFFF"/>
            <w:tcMar>
              <w:top w:w="120" w:type="dxa"/>
              <w:left w:w="120" w:type="dxa"/>
              <w:bottom w:w="120" w:type="dxa"/>
              <w:right w:w="120" w:type="dxa"/>
            </w:tcMar>
            <w:hideMark/>
          </w:tcPr>
          <w:p w:rsidR="00E85D19" w:rsidRDefault="00E85D19">
            <w:pPr>
              <w:spacing w:before="300" w:after="300"/>
              <w:rPr>
                <w:rFonts w:ascii="Verdana" w:hAnsi="Verdana"/>
                <w:color w:val="000000"/>
                <w:sz w:val="23"/>
                <w:szCs w:val="23"/>
              </w:rPr>
            </w:pPr>
            <w:r>
              <w:rPr>
                <w:rFonts w:ascii="Verdana" w:hAnsi="Verdana"/>
                <w:color w:val="000000"/>
                <w:sz w:val="23"/>
                <w:szCs w:val="23"/>
              </w:rPr>
              <w:t>&amp;#8712;</w:t>
            </w:r>
          </w:p>
        </w:tc>
        <w:tc>
          <w:tcPr>
            <w:tcW w:w="0" w:type="auto"/>
            <w:shd w:val="clear" w:color="auto" w:fill="FFFFFF"/>
            <w:tcMar>
              <w:top w:w="120" w:type="dxa"/>
              <w:left w:w="120" w:type="dxa"/>
              <w:bottom w:w="120" w:type="dxa"/>
              <w:right w:w="120" w:type="dxa"/>
            </w:tcMar>
            <w:hideMark/>
          </w:tcPr>
          <w:p w:rsidR="00E85D19" w:rsidRDefault="00E85D19">
            <w:pPr>
              <w:spacing w:before="300" w:after="300"/>
              <w:rPr>
                <w:rFonts w:ascii="Verdana" w:hAnsi="Verdana"/>
                <w:color w:val="000000"/>
                <w:sz w:val="23"/>
                <w:szCs w:val="23"/>
              </w:rPr>
            </w:pPr>
            <w:r>
              <w:rPr>
                <w:rFonts w:ascii="Verdana" w:hAnsi="Verdana"/>
                <w:color w:val="000000"/>
                <w:sz w:val="23"/>
                <w:szCs w:val="23"/>
              </w:rPr>
              <w:t>&amp;isin;</w:t>
            </w:r>
          </w:p>
        </w:tc>
        <w:tc>
          <w:tcPr>
            <w:tcW w:w="0" w:type="auto"/>
            <w:shd w:val="clear" w:color="auto" w:fill="FFFFFF"/>
            <w:tcMar>
              <w:top w:w="120" w:type="dxa"/>
              <w:left w:w="120" w:type="dxa"/>
              <w:bottom w:w="120" w:type="dxa"/>
              <w:right w:w="120" w:type="dxa"/>
            </w:tcMar>
            <w:hideMark/>
          </w:tcPr>
          <w:p w:rsidR="00E85D19" w:rsidRDefault="00E85D19">
            <w:pPr>
              <w:spacing w:before="300" w:after="300"/>
              <w:rPr>
                <w:rFonts w:ascii="Verdana" w:hAnsi="Verdana"/>
                <w:color w:val="000000"/>
                <w:sz w:val="23"/>
                <w:szCs w:val="23"/>
              </w:rPr>
            </w:pPr>
            <w:r>
              <w:rPr>
                <w:rFonts w:ascii="Verdana" w:hAnsi="Verdana"/>
                <w:color w:val="000000"/>
                <w:sz w:val="23"/>
                <w:szCs w:val="23"/>
              </w:rPr>
              <w:t>ELEMENT OF</w:t>
            </w:r>
          </w:p>
        </w:tc>
        <w:tc>
          <w:tcPr>
            <w:tcW w:w="0" w:type="auto"/>
            <w:shd w:val="clear" w:color="auto" w:fill="FFFFFF"/>
            <w:tcMar>
              <w:top w:w="120" w:type="dxa"/>
              <w:left w:w="120" w:type="dxa"/>
              <w:bottom w:w="120" w:type="dxa"/>
              <w:right w:w="120" w:type="dxa"/>
            </w:tcMar>
            <w:hideMark/>
          </w:tcPr>
          <w:p w:rsidR="00E85D19" w:rsidRDefault="00E85D19">
            <w:pPr>
              <w:spacing w:before="300" w:after="300"/>
              <w:rPr>
                <w:rFonts w:ascii="Verdana" w:hAnsi="Verdana"/>
                <w:color w:val="000000"/>
                <w:sz w:val="23"/>
                <w:szCs w:val="23"/>
              </w:rPr>
            </w:pPr>
            <w:hyperlink r:id="rId115" w:tgtFrame="_blank" w:history="1">
              <w:r>
                <w:rPr>
                  <w:rStyle w:val="Hyperlink"/>
                  <w:rFonts w:ascii="Arial" w:hAnsi="Arial" w:cs="Arial"/>
                  <w:color w:val="FFFFFF"/>
                  <w:bdr w:val="none" w:sz="0" w:space="0" w:color="auto" w:frame="1"/>
                  <w:shd w:val="clear" w:color="auto" w:fill="4CAF50"/>
                </w:rPr>
                <w:t>Try it »</w:t>
              </w:r>
            </w:hyperlink>
          </w:p>
        </w:tc>
      </w:tr>
      <w:tr w:rsidR="00E85D19" w:rsidTr="00E85D19">
        <w:tc>
          <w:tcPr>
            <w:tcW w:w="0" w:type="auto"/>
            <w:shd w:val="clear" w:color="auto" w:fill="E7E9EB"/>
            <w:tcMar>
              <w:top w:w="120" w:type="dxa"/>
              <w:left w:w="240" w:type="dxa"/>
              <w:bottom w:w="120" w:type="dxa"/>
              <w:right w:w="120" w:type="dxa"/>
            </w:tcMar>
            <w:hideMark/>
          </w:tcPr>
          <w:p w:rsidR="00E85D19" w:rsidRDefault="00E85D19">
            <w:pPr>
              <w:spacing w:before="300" w:after="300"/>
              <w:rPr>
                <w:rFonts w:ascii="Verdana" w:hAnsi="Verdana"/>
                <w:color w:val="000000"/>
                <w:sz w:val="23"/>
                <w:szCs w:val="23"/>
              </w:rPr>
            </w:pPr>
            <w:r>
              <w:rPr>
                <w:rFonts w:ascii="Cambria Math" w:hAnsi="Cambria Math" w:cs="Cambria Math"/>
                <w:color w:val="000000"/>
                <w:sz w:val="23"/>
                <w:szCs w:val="23"/>
              </w:rPr>
              <w:t>∉</w:t>
            </w:r>
          </w:p>
        </w:tc>
        <w:tc>
          <w:tcPr>
            <w:tcW w:w="0" w:type="auto"/>
            <w:shd w:val="clear" w:color="auto" w:fill="E7E9EB"/>
            <w:tcMar>
              <w:top w:w="120" w:type="dxa"/>
              <w:left w:w="120" w:type="dxa"/>
              <w:bottom w:w="120" w:type="dxa"/>
              <w:right w:w="120" w:type="dxa"/>
            </w:tcMar>
            <w:hideMark/>
          </w:tcPr>
          <w:p w:rsidR="00E85D19" w:rsidRDefault="00E85D19">
            <w:pPr>
              <w:spacing w:before="300" w:after="300"/>
              <w:rPr>
                <w:rFonts w:ascii="Verdana" w:hAnsi="Verdana"/>
                <w:color w:val="000000"/>
                <w:sz w:val="23"/>
                <w:szCs w:val="23"/>
              </w:rPr>
            </w:pPr>
            <w:r>
              <w:rPr>
                <w:rFonts w:ascii="Verdana" w:hAnsi="Verdana"/>
                <w:color w:val="000000"/>
                <w:sz w:val="23"/>
                <w:szCs w:val="23"/>
              </w:rPr>
              <w:t>&amp;#8713;</w:t>
            </w:r>
          </w:p>
        </w:tc>
        <w:tc>
          <w:tcPr>
            <w:tcW w:w="0" w:type="auto"/>
            <w:shd w:val="clear" w:color="auto" w:fill="E7E9EB"/>
            <w:tcMar>
              <w:top w:w="120" w:type="dxa"/>
              <w:left w:w="120" w:type="dxa"/>
              <w:bottom w:w="120" w:type="dxa"/>
              <w:right w:w="120" w:type="dxa"/>
            </w:tcMar>
            <w:hideMark/>
          </w:tcPr>
          <w:p w:rsidR="00E85D19" w:rsidRDefault="00E85D19">
            <w:pPr>
              <w:spacing w:before="300" w:after="300"/>
              <w:rPr>
                <w:rFonts w:ascii="Verdana" w:hAnsi="Verdana"/>
                <w:color w:val="000000"/>
                <w:sz w:val="23"/>
                <w:szCs w:val="23"/>
              </w:rPr>
            </w:pPr>
            <w:r>
              <w:rPr>
                <w:rFonts w:ascii="Verdana" w:hAnsi="Verdana"/>
                <w:color w:val="000000"/>
                <w:sz w:val="23"/>
                <w:szCs w:val="23"/>
              </w:rPr>
              <w:t>&amp;notin;</w:t>
            </w:r>
          </w:p>
        </w:tc>
        <w:tc>
          <w:tcPr>
            <w:tcW w:w="0" w:type="auto"/>
            <w:shd w:val="clear" w:color="auto" w:fill="E7E9EB"/>
            <w:tcMar>
              <w:top w:w="120" w:type="dxa"/>
              <w:left w:w="120" w:type="dxa"/>
              <w:bottom w:w="120" w:type="dxa"/>
              <w:right w:w="120" w:type="dxa"/>
            </w:tcMar>
            <w:hideMark/>
          </w:tcPr>
          <w:p w:rsidR="00E85D19" w:rsidRDefault="00E85D19">
            <w:pPr>
              <w:spacing w:before="300" w:after="300"/>
              <w:rPr>
                <w:rFonts w:ascii="Verdana" w:hAnsi="Verdana"/>
                <w:color w:val="000000"/>
                <w:sz w:val="23"/>
                <w:szCs w:val="23"/>
              </w:rPr>
            </w:pPr>
            <w:r>
              <w:rPr>
                <w:rFonts w:ascii="Verdana" w:hAnsi="Verdana"/>
                <w:color w:val="000000"/>
                <w:sz w:val="23"/>
                <w:szCs w:val="23"/>
              </w:rPr>
              <w:t>NOT AN ELEMENT OF</w:t>
            </w:r>
          </w:p>
        </w:tc>
        <w:tc>
          <w:tcPr>
            <w:tcW w:w="0" w:type="auto"/>
            <w:shd w:val="clear" w:color="auto" w:fill="E7E9EB"/>
            <w:tcMar>
              <w:top w:w="120" w:type="dxa"/>
              <w:left w:w="120" w:type="dxa"/>
              <w:bottom w:w="120" w:type="dxa"/>
              <w:right w:w="120" w:type="dxa"/>
            </w:tcMar>
            <w:hideMark/>
          </w:tcPr>
          <w:p w:rsidR="00E85D19" w:rsidRDefault="00E85D19">
            <w:pPr>
              <w:spacing w:before="300" w:after="300"/>
              <w:rPr>
                <w:rFonts w:ascii="Verdana" w:hAnsi="Verdana"/>
                <w:color w:val="000000"/>
                <w:sz w:val="23"/>
                <w:szCs w:val="23"/>
              </w:rPr>
            </w:pPr>
            <w:hyperlink r:id="rId116" w:tgtFrame="_blank" w:history="1">
              <w:r>
                <w:rPr>
                  <w:rStyle w:val="Hyperlink"/>
                  <w:rFonts w:ascii="Arial" w:hAnsi="Arial" w:cs="Arial"/>
                  <w:color w:val="FFFFFF"/>
                  <w:bdr w:val="none" w:sz="0" w:space="0" w:color="auto" w:frame="1"/>
                  <w:shd w:val="clear" w:color="auto" w:fill="4CAF50"/>
                </w:rPr>
                <w:t>Try it »</w:t>
              </w:r>
            </w:hyperlink>
          </w:p>
        </w:tc>
      </w:tr>
      <w:tr w:rsidR="00E85D19" w:rsidTr="00E85D19">
        <w:tc>
          <w:tcPr>
            <w:tcW w:w="0" w:type="auto"/>
            <w:shd w:val="clear" w:color="auto" w:fill="FFFFFF"/>
            <w:tcMar>
              <w:top w:w="120" w:type="dxa"/>
              <w:left w:w="240" w:type="dxa"/>
              <w:bottom w:w="120" w:type="dxa"/>
              <w:right w:w="120" w:type="dxa"/>
            </w:tcMar>
            <w:hideMark/>
          </w:tcPr>
          <w:p w:rsidR="00E85D19" w:rsidRDefault="00E85D19">
            <w:pPr>
              <w:spacing w:before="300" w:after="300"/>
              <w:rPr>
                <w:rFonts w:ascii="Verdana" w:hAnsi="Verdana"/>
                <w:color w:val="000000"/>
                <w:sz w:val="23"/>
                <w:szCs w:val="23"/>
              </w:rPr>
            </w:pPr>
            <w:r>
              <w:rPr>
                <w:rFonts w:ascii="Cambria Math" w:hAnsi="Cambria Math" w:cs="Cambria Math"/>
                <w:color w:val="000000"/>
                <w:sz w:val="23"/>
                <w:szCs w:val="23"/>
              </w:rPr>
              <w:t>∋</w:t>
            </w:r>
          </w:p>
        </w:tc>
        <w:tc>
          <w:tcPr>
            <w:tcW w:w="0" w:type="auto"/>
            <w:shd w:val="clear" w:color="auto" w:fill="FFFFFF"/>
            <w:tcMar>
              <w:top w:w="120" w:type="dxa"/>
              <w:left w:w="120" w:type="dxa"/>
              <w:bottom w:w="120" w:type="dxa"/>
              <w:right w:w="120" w:type="dxa"/>
            </w:tcMar>
            <w:hideMark/>
          </w:tcPr>
          <w:p w:rsidR="00E85D19" w:rsidRDefault="00E85D19">
            <w:pPr>
              <w:spacing w:before="300" w:after="300"/>
              <w:rPr>
                <w:rFonts w:ascii="Verdana" w:hAnsi="Verdana"/>
                <w:color w:val="000000"/>
                <w:sz w:val="23"/>
                <w:szCs w:val="23"/>
              </w:rPr>
            </w:pPr>
            <w:r>
              <w:rPr>
                <w:rFonts w:ascii="Verdana" w:hAnsi="Verdana"/>
                <w:color w:val="000000"/>
                <w:sz w:val="23"/>
                <w:szCs w:val="23"/>
              </w:rPr>
              <w:t>&amp;#8715;</w:t>
            </w:r>
          </w:p>
        </w:tc>
        <w:tc>
          <w:tcPr>
            <w:tcW w:w="0" w:type="auto"/>
            <w:shd w:val="clear" w:color="auto" w:fill="FFFFFF"/>
            <w:tcMar>
              <w:top w:w="120" w:type="dxa"/>
              <w:left w:w="120" w:type="dxa"/>
              <w:bottom w:w="120" w:type="dxa"/>
              <w:right w:w="120" w:type="dxa"/>
            </w:tcMar>
            <w:hideMark/>
          </w:tcPr>
          <w:p w:rsidR="00E85D19" w:rsidRDefault="00E85D19">
            <w:pPr>
              <w:spacing w:before="300" w:after="300"/>
              <w:rPr>
                <w:rFonts w:ascii="Verdana" w:hAnsi="Verdana"/>
                <w:color w:val="000000"/>
                <w:sz w:val="23"/>
                <w:szCs w:val="23"/>
              </w:rPr>
            </w:pPr>
            <w:r>
              <w:rPr>
                <w:rFonts w:ascii="Verdana" w:hAnsi="Verdana"/>
                <w:color w:val="000000"/>
                <w:sz w:val="23"/>
                <w:szCs w:val="23"/>
              </w:rPr>
              <w:t>&amp;ni;</w:t>
            </w:r>
          </w:p>
        </w:tc>
        <w:tc>
          <w:tcPr>
            <w:tcW w:w="0" w:type="auto"/>
            <w:shd w:val="clear" w:color="auto" w:fill="FFFFFF"/>
            <w:tcMar>
              <w:top w:w="120" w:type="dxa"/>
              <w:left w:w="120" w:type="dxa"/>
              <w:bottom w:w="120" w:type="dxa"/>
              <w:right w:w="120" w:type="dxa"/>
            </w:tcMar>
            <w:hideMark/>
          </w:tcPr>
          <w:p w:rsidR="00E85D19" w:rsidRDefault="00E85D19">
            <w:pPr>
              <w:spacing w:before="300" w:after="300"/>
              <w:rPr>
                <w:rFonts w:ascii="Verdana" w:hAnsi="Verdana"/>
                <w:color w:val="000000"/>
                <w:sz w:val="23"/>
                <w:szCs w:val="23"/>
              </w:rPr>
            </w:pPr>
            <w:r>
              <w:rPr>
                <w:rFonts w:ascii="Verdana" w:hAnsi="Verdana"/>
                <w:color w:val="000000"/>
                <w:sz w:val="23"/>
                <w:szCs w:val="23"/>
              </w:rPr>
              <w:t>CONTAINS AS MEMBER</w:t>
            </w:r>
          </w:p>
        </w:tc>
        <w:tc>
          <w:tcPr>
            <w:tcW w:w="0" w:type="auto"/>
            <w:shd w:val="clear" w:color="auto" w:fill="FFFFFF"/>
            <w:tcMar>
              <w:top w:w="120" w:type="dxa"/>
              <w:left w:w="120" w:type="dxa"/>
              <w:bottom w:w="120" w:type="dxa"/>
              <w:right w:w="120" w:type="dxa"/>
            </w:tcMar>
            <w:hideMark/>
          </w:tcPr>
          <w:p w:rsidR="00E85D19" w:rsidRDefault="00E85D19">
            <w:pPr>
              <w:spacing w:before="300" w:after="300"/>
              <w:rPr>
                <w:rFonts w:ascii="Verdana" w:hAnsi="Verdana"/>
                <w:color w:val="000000"/>
                <w:sz w:val="23"/>
                <w:szCs w:val="23"/>
              </w:rPr>
            </w:pPr>
            <w:hyperlink r:id="rId117" w:tgtFrame="_blank" w:history="1">
              <w:r>
                <w:rPr>
                  <w:rStyle w:val="Hyperlink"/>
                  <w:rFonts w:ascii="Arial" w:hAnsi="Arial" w:cs="Arial"/>
                  <w:color w:val="FFFFFF"/>
                  <w:bdr w:val="none" w:sz="0" w:space="0" w:color="auto" w:frame="1"/>
                  <w:shd w:val="clear" w:color="auto" w:fill="4CAF50"/>
                </w:rPr>
                <w:t>Try it »</w:t>
              </w:r>
            </w:hyperlink>
          </w:p>
        </w:tc>
      </w:tr>
      <w:tr w:rsidR="00E85D19" w:rsidTr="00E85D19">
        <w:tc>
          <w:tcPr>
            <w:tcW w:w="0" w:type="auto"/>
            <w:shd w:val="clear" w:color="auto" w:fill="E7E9EB"/>
            <w:tcMar>
              <w:top w:w="120" w:type="dxa"/>
              <w:left w:w="240" w:type="dxa"/>
              <w:bottom w:w="120" w:type="dxa"/>
              <w:right w:w="120" w:type="dxa"/>
            </w:tcMar>
            <w:hideMark/>
          </w:tcPr>
          <w:p w:rsidR="00E85D19" w:rsidRDefault="00E85D19">
            <w:pPr>
              <w:spacing w:before="300" w:after="300"/>
              <w:rPr>
                <w:rFonts w:ascii="Verdana" w:hAnsi="Verdana"/>
                <w:color w:val="000000"/>
                <w:sz w:val="23"/>
                <w:szCs w:val="23"/>
              </w:rPr>
            </w:pPr>
            <w:r>
              <w:rPr>
                <w:rFonts w:ascii="Verdana" w:hAnsi="Verdana"/>
                <w:color w:val="000000"/>
                <w:sz w:val="23"/>
                <w:szCs w:val="23"/>
              </w:rPr>
              <w:lastRenderedPageBreak/>
              <w:t>∏</w:t>
            </w:r>
          </w:p>
        </w:tc>
        <w:tc>
          <w:tcPr>
            <w:tcW w:w="0" w:type="auto"/>
            <w:shd w:val="clear" w:color="auto" w:fill="E7E9EB"/>
            <w:tcMar>
              <w:top w:w="120" w:type="dxa"/>
              <w:left w:w="120" w:type="dxa"/>
              <w:bottom w:w="120" w:type="dxa"/>
              <w:right w:w="120" w:type="dxa"/>
            </w:tcMar>
            <w:hideMark/>
          </w:tcPr>
          <w:p w:rsidR="00E85D19" w:rsidRDefault="00E85D19">
            <w:pPr>
              <w:spacing w:before="300" w:after="300"/>
              <w:rPr>
                <w:rFonts w:ascii="Verdana" w:hAnsi="Verdana"/>
                <w:color w:val="000000"/>
                <w:sz w:val="23"/>
                <w:szCs w:val="23"/>
              </w:rPr>
            </w:pPr>
            <w:r>
              <w:rPr>
                <w:rFonts w:ascii="Verdana" w:hAnsi="Verdana"/>
                <w:color w:val="000000"/>
                <w:sz w:val="23"/>
                <w:szCs w:val="23"/>
              </w:rPr>
              <w:t>&amp;#8719;</w:t>
            </w:r>
          </w:p>
        </w:tc>
        <w:tc>
          <w:tcPr>
            <w:tcW w:w="0" w:type="auto"/>
            <w:shd w:val="clear" w:color="auto" w:fill="E7E9EB"/>
            <w:tcMar>
              <w:top w:w="120" w:type="dxa"/>
              <w:left w:w="120" w:type="dxa"/>
              <w:bottom w:w="120" w:type="dxa"/>
              <w:right w:w="120" w:type="dxa"/>
            </w:tcMar>
            <w:hideMark/>
          </w:tcPr>
          <w:p w:rsidR="00E85D19" w:rsidRDefault="00E85D19">
            <w:pPr>
              <w:spacing w:before="300" w:after="300"/>
              <w:rPr>
                <w:rFonts w:ascii="Verdana" w:hAnsi="Verdana"/>
                <w:color w:val="000000"/>
                <w:sz w:val="23"/>
                <w:szCs w:val="23"/>
              </w:rPr>
            </w:pPr>
            <w:r>
              <w:rPr>
                <w:rFonts w:ascii="Verdana" w:hAnsi="Verdana"/>
                <w:color w:val="000000"/>
                <w:sz w:val="23"/>
                <w:szCs w:val="23"/>
              </w:rPr>
              <w:t>&amp;prod;</w:t>
            </w:r>
          </w:p>
        </w:tc>
        <w:tc>
          <w:tcPr>
            <w:tcW w:w="0" w:type="auto"/>
            <w:shd w:val="clear" w:color="auto" w:fill="E7E9EB"/>
            <w:tcMar>
              <w:top w:w="120" w:type="dxa"/>
              <w:left w:w="120" w:type="dxa"/>
              <w:bottom w:w="120" w:type="dxa"/>
              <w:right w:w="120" w:type="dxa"/>
            </w:tcMar>
            <w:hideMark/>
          </w:tcPr>
          <w:p w:rsidR="00E85D19" w:rsidRDefault="00E85D19">
            <w:pPr>
              <w:spacing w:before="300" w:after="300"/>
              <w:rPr>
                <w:rFonts w:ascii="Verdana" w:hAnsi="Verdana"/>
                <w:color w:val="000000"/>
                <w:sz w:val="23"/>
                <w:szCs w:val="23"/>
              </w:rPr>
            </w:pPr>
            <w:r>
              <w:rPr>
                <w:rFonts w:ascii="Verdana" w:hAnsi="Verdana"/>
                <w:color w:val="000000"/>
                <w:sz w:val="23"/>
                <w:szCs w:val="23"/>
              </w:rPr>
              <w:t>N-ARY PRODUCT</w:t>
            </w:r>
          </w:p>
        </w:tc>
        <w:tc>
          <w:tcPr>
            <w:tcW w:w="0" w:type="auto"/>
            <w:shd w:val="clear" w:color="auto" w:fill="E7E9EB"/>
            <w:tcMar>
              <w:top w:w="120" w:type="dxa"/>
              <w:left w:w="120" w:type="dxa"/>
              <w:bottom w:w="120" w:type="dxa"/>
              <w:right w:w="120" w:type="dxa"/>
            </w:tcMar>
            <w:hideMark/>
          </w:tcPr>
          <w:p w:rsidR="00E85D19" w:rsidRDefault="00E85D19">
            <w:pPr>
              <w:spacing w:before="300" w:after="300"/>
              <w:rPr>
                <w:rFonts w:ascii="Verdana" w:hAnsi="Verdana"/>
                <w:color w:val="000000"/>
                <w:sz w:val="23"/>
                <w:szCs w:val="23"/>
              </w:rPr>
            </w:pPr>
            <w:hyperlink r:id="rId118" w:tgtFrame="_blank" w:history="1">
              <w:r>
                <w:rPr>
                  <w:rStyle w:val="Hyperlink"/>
                  <w:rFonts w:ascii="Arial" w:hAnsi="Arial" w:cs="Arial"/>
                  <w:color w:val="FFFFFF"/>
                  <w:bdr w:val="none" w:sz="0" w:space="0" w:color="auto" w:frame="1"/>
                  <w:shd w:val="clear" w:color="auto" w:fill="4CAF50"/>
                </w:rPr>
                <w:t>Try it »</w:t>
              </w:r>
            </w:hyperlink>
          </w:p>
        </w:tc>
      </w:tr>
      <w:tr w:rsidR="00E85D19" w:rsidTr="00E85D19">
        <w:tc>
          <w:tcPr>
            <w:tcW w:w="0" w:type="auto"/>
            <w:shd w:val="clear" w:color="auto" w:fill="FFFFFF"/>
            <w:tcMar>
              <w:top w:w="120" w:type="dxa"/>
              <w:left w:w="240" w:type="dxa"/>
              <w:bottom w:w="120" w:type="dxa"/>
              <w:right w:w="120" w:type="dxa"/>
            </w:tcMar>
            <w:hideMark/>
          </w:tcPr>
          <w:p w:rsidR="00E85D19" w:rsidRDefault="00E85D19">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FFFFFF"/>
            <w:tcMar>
              <w:top w:w="120" w:type="dxa"/>
              <w:left w:w="120" w:type="dxa"/>
              <w:bottom w:w="120" w:type="dxa"/>
              <w:right w:w="120" w:type="dxa"/>
            </w:tcMar>
            <w:hideMark/>
          </w:tcPr>
          <w:p w:rsidR="00E85D19" w:rsidRDefault="00E85D19">
            <w:pPr>
              <w:spacing w:before="300" w:after="300"/>
              <w:rPr>
                <w:rFonts w:ascii="Verdana" w:hAnsi="Verdana"/>
                <w:color w:val="000000"/>
                <w:sz w:val="23"/>
                <w:szCs w:val="23"/>
              </w:rPr>
            </w:pPr>
            <w:r>
              <w:rPr>
                <w:rFonts w:ascii="Verdana" w:hAnsi="Verdana"/>
                <w:color w:val="000000"/>
                <w:sz w:val="23"/>
                <w:szCs w:val="23"/>
              </w:rPr>
              <w:t>&amp;#8721;</w:t>
            </w:r>
          </w:p>
        </w:tc>
        <w:tc>
          <w:tcPr>
            <w:tcW w:w="0" w:type="auto"/>
            <w:shd w:val="clear" w:color="auto" w:fill="FFFFFF"/>
            <w:tcMar>
              <w:top w:w="120" w:type="dxa"/>
              <w:left w:w="120" w:type="dxa"/>
              <w:bottom w:w="120" w:type="dxa"/>
              <w:right w:w="120" w:type="dxa"/>
            </w:tcMar>
            <w:hideMark/>
          </w:tcPr>
          <w:p w:rsidR="00E85D19" w:rsidRDefault="00E85D19">
            <w:pPr>
              <w:spacing w:before="300" w:after="300"/>
              <w:rPr>
                <w:rFonts w:ascii="Verdana" w:hAnsi="Verdana"/>
                <w:color w:val="000000"/>
                <w:sz w:val="23"/>
                <w:szCs w:val="23"/>
              </w:rPr>
            </w:pPr>
            <w:r>
              <w:rPr>
                <w:rFonts w:ascii="Verdana" w:hAnsi="Verdana"/>
                <w:color w:val="000000"/>
                <w:sz w:val="23"/>
                <w:szCs w:val="23"/>
              </w:rPr>
              <w:t>&amp;sum;</w:t>
            </w:r>
          </w:p>
        </w:tc>
        <w:tc>
          <w:tcPr>
            <w:tcW w:w="0" w:type="auto"/>
            <w:shd w:val="clear" w:color="auto" w:fill="FFFFFF"/>
            <w:tcMar>
              <w:top w:w="120" w:type="dxa"/>
              <w:left w:w="120" w:type="dxa"/>
              <w:bottom w:w="120" w:type="dxa"/>
              <w:right w:w="120" w:type="dxa"/>
            </w:tcMar>
            <w:hideMark/>
          </w:tcPr>
          <w:p w:rsidR="00E85D19" w:rsidRDefault="00E85D19">
            <w:pPr>
              <w:spacing w:before="300" w:after="300"/>
              <w:rPr>
                <w:rFonts w:ascii="Verdana" w:hAnsi="Verdana"/>
                <w:color w:val="000000"/>
                <w:sz w:val="23"/>
                <w:szCs w:val="23"/>
              </w:rPr>
            </w:pPr>
            <w:r>
              <w:rPr>
                <w:rFonts w:ascii="Verdana" w:hAnsi="Verdana"/>
                <w:color w:val="000000"/>
                <w:sz w:val="23"/>
                <w:szCs w:val="23"/>
              </w:rPr>
              <w:t>N-ARY SUMMATION</w:t>
            </w:r>
          </w:p>
        </w:tc>
        <w:tc>
          <w:tcPr>
            <w:tcW w:w="0" w:type="auto"/>
            <w:shd w:val="clear" w:color="auto" w:fill="FFFFFF"/>
            <w:tcMar>
              <w:top w:w="120" w:type="dxa"/>
              <w:left w:w="120" w:type="dxa"/>
              <w:bottom w:w="120" w:type="dxa"/>
              <w:right w:w="120" w:type="dxa"/>
            </w:tcMar>
            <w:hideMark/>
          </w:tcPr>
          <w:p w:rsidR="00E85D19" w:rsidRDefault="00E85D19">
            <w:pPr>
              <w:spacing w:before="300" w:after="300"/>
              <w:rPr>
                <w:rFonts w:ascii="Verdana" w:hAnsi="Verdana"/>
                <w:color w:val="000000"/>
                <w:sz w:val="23"/>
                <w:szCs w:val="23"/>
              </w:rPr>
            </w:pPr>
            <w:hyperlink r:id="rId119" w:tgtFrame="_blank" w:history="1">
              <w:r>
                <w:rPr>
                  <w:rStyle w:val="Hyperlink"/>
                  <w:rFonts w:ascii="Arial" w:hAnsi="Arial" w:cs="Arial"/>
                  <w:color w:val="FFFFFF"/>
                  <w:bdr w:val="none" w:sz="0" w:space="0" w:color="auto" w:frame="1"/>
                  <w:shd w:val="clear" w:color="auto" w:fill="4CAF50"/>
                </w:rPr>
                <w:t>Try it »</w:t>
              </w:r>
            </w:hyperlink>
          </w:p>
        </w:tc>
      </w:tr>
    </w:tbl>
    <w:p w:rsidR="00E85D19" w:rsidRDefault="00E85D19" w:rsidP="00E85D19">
      <w:pPr>
        <w:pStyle w:val="NormalWeb"/>
        <w:shd w:val="clear" w:color="auto" w:fill="FFFFFF"/>
        <w:spacing w:before="288" w:beforeAutospacing="0" w:after="288" w:afterAutospacing="0"/>
        <w:rPr>
          <w:rFonts w:ascii="Verdana" w:hAnsi="Verdana"/>
          <w:color w:val="000000"/>
          <w:sz w:val="23"/>
          <w:szCs w:val="23"/>
        </w:rPr>
      </w:pPr>
      <w:hyperlink r:id="rId120" w:history="1">
        <w:r>
          <w:rPr>
            <w:rStyle w:val="Hyperlink"/>
            <w:rFonts w:ascii="Verdana" w:eastAsiaTheme="majorEastAsia" w:hAnsi="Verdana"/>
            <w:sz w:val="23"/>
            <w:szCs w:val="23"/>
          </w:rPr>
          <w:t>Full Math Reference</w:t>
        </w:r>
      </w:hyperlink>
    </w:p>
    <w:p w:rsidR="00E85D19" w:rsidRDefault="00E85D19" w:rsidP="00E85D19">
      <w:pPr>
        <w:spacing w:before="300" w:after="300"/>
        <w:rPr>
          <w:rFonts w:ascii="Times New Roman" w:hAnsi="Times New Roman"/>
          <w:sz w:val="24"/>
          <w:szCs w:val="24"/>
        </w:rPr>
      </w:pPr>
      <w:r>
        <w:pict>
          <v:rect id="_x0000_i1251" style="width:0;height:0" o:hralign="center" o:hrstd="t" o:hrnoshade="t" o:hr="t" fillcolor="black" stroked="f"/>
        </w:pict>
      </w:r>
    </w:p>
    <w:p w:rsidR="00E85D19" w:rsidRDefault="00E85D19" w:rsidP="00E85D19">
      <w:pPr>
        <w:shd w:val="clear" w:color="auto" w:fill="FFFFFF"/>
        <w:spacing w:before="300" w:after="300"/>
        <w:jc w:val="center"/>
        <w:rPr>
          <w:rFonts w:ascii="Verdana" w:hAnsi="Verdana"/>
          <w:color w:val="000000"/>
          <w:sz w:val="18"/>
          <w:szCs w:val="18"/>
        </w:rPr>
      </w:pPr>
      <w:r>
        <w:rPr>
          <w:rFonts w:ascii="Verdana" w:hAnsi="Verdana"/>
          <w:color w:val="000000"/>
          <w:sz w:val="18"/>
          <w:szCs w:val="18"/>
        </w:rPr>
        <w:t>ADVERTISEMENT</w:t>
      </w:r>
    </w:p>
    <w:p w:rsidR="00E85D19" w:rsidRDefault="00E85D19" w:rsidP="00E85D19">
      <w:pPr>
        <w:spacing w:before="300" w:after="300"/>
        <w:rPr>
          <w:rFonts w:ascii="Times New Roman" w:hAnsi="Times New Roman"/>
          <w:sz w:val="24"/>
          <w:szCs w:val="24"/>
        </w:rPr>
      </w:pPr>
      <w:r>
        <w:pict>
          <v:rect id="_x0000_i1252" style="width:0;height:0" o:hralign="center" o:hrstd="t" o:hrnoshade="t" o:hr="t" fillcolor="black" stroked="f"/>
        </w:pict>
      </w:r>
    </w:p>
    <w:p w:rsidR="00E85D19" w:rsidRDefault="00E85D19" w:rsidP="00E85D19">
      <w:pPr>
        <w:pStyle w:val="Heading2"/>
        <w:shd w:val="clear" w:color="auto" w:fill="FFFFFF"/>
        <w:spacing w:before="150" w:beforeAutospacing="0" w:after="150" w:afterAutospacing="0"/>
        <w:rPr>
          <w:rFonts w:ascii="Segoe UI" w:hAnsi="Segoe UI" w:cs="Segoe UI"/>
          <w:b w:val="0"/>
          <w:bCs w:val="0"/>
          <w:color w:val="000000"/>
          <w:sz w:val="48"/>
          <w:szCs w:val="48"/>
        </w:rPr>
      </w:pPr>
      <w:bookmarkStart w:id="227" w:name="_Toc129779795"/>
      <w:r>
        <w:rPr>
          <w:rFonts w:ascii="Segoe UI" w:hAnsi="Segoe UI" w:cs="Segoe UI"/>
          <w:b w:val="0"/>
          <w:bCs w:val="0"/>
          <w:color w:val="000000"/>
          <w:sz w:val="48"/>
          <w:szCs w:val="48"/>
        </w:rPr>
        <w:t>Some Greek Letters Supported by HTML</w:t>
      </w:r>
      <w:bookmarkEnd w:id="227"/>
    </w:p>
    <w:tbl>
      <w:tblPr>
        <w:tblW w:w="13137"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312"/>
        <w:gridCol w:w="1312"/>
        <w:gridCol w:w="1968"/>
        <w:gridCol w:w="7233"/>
        <w:gridCol w:w="1312"/>
      </w:tblGrid>
      <w:tr w:rsidR="00E85D19" w:rsidTr="00E85D19">
        <w:tc>
          <w:tcPr>
            <w:tcW w:w="1312" w:type="dxa"/>
            <w:shd w:val="clear" w:color="auto" w:fill="FFFFFF"/>
            <w:tcMar>
              <w:top w:w="120" w:type="dxa"/>
              <w:left w:w="240" w:type="dxa"/>
              <w:bottom w:w="120" w:type="dxa"/>
              <w:right w:w="120" w:type="dxa"/>
            </w:tcMar>
            <w:hideMark/>
          </w:tcPr>
          <w:p w:rsidR="00E85D19" w:rsidRDefault="00E85D19">
            <w:pPr>
              <w:spacing w:before="300" w:after="300"/>
              <w:rPr>
                <w:rFonts w:ascii="Verdana" w:hAnsi="Verdana"/>
                <w:b/>
                <w:bCs/>
                <w:color w:val="000000"/>
                <w:sz w:val="23"/>
                <w:szCs w:val="23"/>
              </w:rPr>
            </w:pPr>
            <w:r>
              <w:rPr>
                <w:rFonts w:ascii="Verdana" w:hAnsi="Verdana"/>
                <w:b/>
                <w:bCs/>
                <w:color w:val="000000"/>
                <w:sz w:val="23"/>
                <w:szCs w:val="23"/>
              </w:rPr>
              <w:t>Char</w:t>
            </w:r>
          </w:p>
        </w:tc>
        <w:tc>
          <w:tcPr>
            <w:tcW w:w="1312" w:type="dxa"/>
            <w:shd w:val="clear" w:color="auto" w:fill="FFFFFF"/>
            <w:tcMar>
              <w:top w:w="120" w:type="dxa"/>
              <w:left w:w="120" w:type="dxa"/>
              <w:bottom w:w="120" w:type="dxa"/>
              <w:right w:w="120" w:type="dxa"/>
            </w:tcMar>
            <w:hideMark/>
          </w:tcPr>
          <w:p w:rsidR="00E85D19" w:rsidRDefault="00E85D19">
            <w:pPr>
              <w:spacing w:before="300" w:after="300"/>
              <w:rPr>
                <w:rFonts w:ascii="Verdana" w:hAnsi="Verdana"/>
                <w:b/>
                <w:bCs/>
                <w:color w:val="000000"/>
                <w:sz w:val="23"/>
                <w:szCs w:val="23"/>
              </w:rPr>
            </w:pPr>
            <w:r>
              <w:rPr>
                <w:rFonts w:ascii="Verdana" w:hAnsi="Verdana"/>
                <w:b/>
                <w:bCs/>
                <w:color w:val="000000"/>
                <w:sz w:val="23"/>
                <w:szCs w:val="23"/>
              </w:rPr>
              <w:t>Number</w:t>
            </w:r>
          </w:p>
        </w:tc>
        <w:tc>
          <w:tcPr>
            <w:tcW w:w="1968" w:type="dxa"/>
            <w:shd w:val="clear" w:color="auto" w:fill="FFFFFF"/>
            <w:tcMar>
              <w:top w:w="120" w:type="dxa"/>
              <w:left w:w="120" w:type="dxa"/>
              <w:bottom w:w="120" w:type="dxa"/>
              <w:right w:w="120" w:type="dxa"/>
            </w:tcMar>
            <w:hideMark/>
          </w:tcPr>
          <w:p w:rsidR="00E85D19" w:rsidRDefault="00E85D19">
            <w:pPr>
              <w:spacing w:before="300" w:after="300"/>
              <w:rPr>
                <w:rFonts w:ascii="Verdana" w:hAnsi="Verdana"/>
                <w:b/>
                <w:bCs/>
                <w:color w:val="000000"/>
                <w:sz w:val="23"/>
                <w:szCs w:val="23"/>
              </w:rPr>
            </w:pPr>
            <w:r>
              <w:rPr>
                <w:rFonts w:ascii="Verdana" w:hAnsi="Verdana"/>
                <w:b/>
                <w:bCs/>
                <w:color w:val="000000"/>
                <w:sz w:val="23"/>
                <w:szCs w:val="23"/>
              </w:rPr>
              <w:t>Entity</w:t>
            </w:r>
          </w:p>
        </w:tc>
        <w:tc>
          <w:tcPr>
            <w:tcW w:w="0" w:type="auto"/>
            <w:shd w:val="clear" w:color="auto" w:fill="FFFFFF"/>
            <w:tcMar>
              <w:top w:w="120" w:type="dxa"/>
              <w:left w:w="120" w:type="dxa"/>
              <w:bottom w:w="120" w:type="dxa"/>
              <w:right w:w="120" w:type="dxa"/>
            </w:tcMar>
            <w:hideMark/>
          </w:tcPr>
          <w:p w:rsidR="00E85D19" w:rsidRDefault="00E85D19">
            <w:pPr>
              <w:spacing w:before="300" w:after="300"/>
              <w:rPr>
                <w:rFonts w:ascii="Verdana" w:hAnsi="Verdana"/>
                <w:b/>
                <w:bCs/>
                <w:color w:val="000000"/>
                <w:sz w:val="23"/>
                <w:szCs w:val="23"/>
              </w:rPr>
            </w:pPr>
            <w:r>
              <w:rPr>
                <w:rFonts w:ascii="Verdana" w:hAnsi="Verdana"/>
                <w:b/>
                <w:bCs/>
                <w:color w:val="000000"/>
                <w:sz w:val="23"/>
                <w:szCs w:val="23"/>
              </w:rPr>
              <w:t>Description</w:t>
            </w:r>
          </w:p>
        </w:tc>
        <w:tc>
          <w:tcPr>
            <w:tcW w:w="1312" w:type="dxa"/>
            <w:shd w:val="clear" w:color="auto" w:fill="FFFFFF"/>
            <w:tcMar>
              <w:top w:w="120" w:type="dxa"/>
              <w:left w:w="120" w:type="dxa"/>
              <w:bottom w:w="120" w:type="dxa"/>
              <w:right w:w="120" w:type="dxa"/>
            </w:tcMar>
            <w:hideMark/>
          </w:tcPr>
          <w:p w:rsidR="00E85D19" w:rsidRDefault="00E85D19">
            <w:pPr>
              <w:spacing w:before="300" w:after="300"/>
              <w:rPr>
                <w:rFonts w:ascii="Verdana" w:hAnsi="Verdana"/>
                <w:b/>
                <w:bCs/>
                <w:color w:val="000000"/>
                <w:sz w:val="23"/>
                <w:szCs w:val="23"/>
              </w:rPr>
            </w:pPr>
            <w:r>
              <w:rPr>
                <w:rFonts w:ascii="Verdana" w:hAnsi="Verdana"/>
                <w:b/>
                <w:bCs/>
                <w:color w:val="000000"/>
                <w:sz w:val="23"/>
                <w:szCs w:val="23"/>
              </w:rPr>
              <w:t>Try it</w:t>
            </w:r>
          </w:p>
        </w:tc>
      </w:tr>
      <w:tr w:rsidR="00E85D19" w:rsidTr="00E85D19">
        <w:tc>
          <w:tcPr>
            <w:tcW w:w="0" w:type="auto"/>
            <w:shd w:val="clear" w:color="auto" w:fill="E7E9EB"/>
            <w:tcMar>
              <w:top w:w="120" w:type="dxa"/>
              <w:left w:w="240" w:type="dxa"/>
              <w:bottom w:w="120" w:type="dxa"/>
              <w:right w:w="120" w:type="dxa"/>
            </w:tcMar>
            <w:hideMark/>
          </w:tcPr>
          <w:p w:rsidR="00E85D19" w:rsidRDefault="00E85D19">
            <w:pPr>
              <w:spacing w:before="300" w:after="300"/>
              <w:rPr>
                <w:rFonts w:ascii="Verdana" w:hAnsi="Verdana"/>
                <w:color w:val="000000"/>
                <w:sz w:val="23"/>
                <w:szCs w:val="23"/>
              </w:rPr>
            </w:pPr>
            <w:r>
              <w:rPr>
                <w:rFonts w:ascii="Verdana" w:hAnsi="Verdana"/>
                <w:color w:val="000000"/>
                <w:sz w:val="23"/>
                <w:szCs w:val="23"/>
              </w:rPr>
              <w:t>Α</w:t>
            </w:r>
          </w:p>
        </w:tc>
        <w:tc>
          <w:tcPr>
            <w:tcW w:w="0" w:type="auto"/>
            <w:shd w:val="clear" w:color="auto" w:fill="E7E9EB"/>
            <w:tcMar>
              <w:top w:w="120" w:type="dxa"/>
              <w:left w:w="120" w:type="dxa"/>
              <w:bottom w:w="120" w:type="dxa"/>
              <w:right w:w="120" w:type="dxa"/>
            </w:tcMar>
            <w:hideMark/>
          </w:tcPr>
          <w:p w:rsidR="00E85D19" w:rsidRDefault="00E85D19">
            <w:pPr>
              <w:spacing w:before="300" w:after="300"/>
              <w:rPr>
                <w:rFonts w:ascii="Verdana" w:hAnsi="Verdana"/>
                <w:color w:val="000000"/>
                <w:sz w:val="23"/>
                <w:szCs w:val="23"/>
              </w:rPr>
            </w:pPr>
            <w:r>
              <w:rPr>
                <w:rFonts w:ascii="Verdana" w:hAnsi="Verdana"/>
                <w:color w:val="000000"/>
                <w:sz w:val="23"/>
                <w:szCs w:val="23"/>
              </w:rPr>
              <w:t>&amp;#913;</w:t>
            </w:r>
          </w:p>
        </w:tc>
        <w:tc>
          <w:tcPr>
            <w:tcW w:w="0" w:type="auto"/>
            <w:shd w:val="clear" w:color="auto" w:fill="E7E9EB"/>
            <w:tcMar>
              <w:top w:w="120" w:type="dxa"/>
              <w:left w:w="120" w:type="dxa"/>
              <w:bottom w:w="120" w:type="dxa"/>
              <w:right w:w="120" w:type="dxa"/>
            </w:tcMar>
            <w:hideMark/>
          </w:tcPr>
          <w:p w:rsidR="00E85D19" w:rsidRDefault="00E85D19">
            <w:pPr>
              <w:spacing w:before="300" w:after="300"/>
              <w:rPr>
                <w:rFonts w:ascii="Verdana" w:hAnsi="Verdana"/>
                <w:color w:val="000000"/>
                <w:sz w:val="23"/>
                <w:szCs w:val="23"/>
              </w:rPr>
            </w:pPr>
            <w:r>
              <w:rPr>
                <w:rFonts w:ascii="Verdana" w:hAnsi="Verdana"/>
                <w:color w:val="000000"/>
                <w:sz w:val="23"/>
                <w:szCs w:val="23"/>
              </w:rPr>
              <w:t>&amp;Alpha;</w:t>
            </w:r>
          </w:p>
        </w:tc>
        <w:tc>
          <w:tcPr>
            <w:tcW w:w="0" w:type="auto"/>
            <w:shd w:val="clear" w:color="auto" w:fill="E7E9EB"/>
            <w:tcMar>
              <w:top w:w="120" w:type="dxa"/>
              <w:left w:w="120" w:type="dxa"/>
              <w:bottom w:w="120" w:type="dxa"/>
              <w:right w:w="120" w:type="dxa"/>
            </w:tcMar>
            <w:hideMark/>
          </w:tcPr>
          <w:p w:rsidR="00E85D19" w:rsidRDefault="00E85D19">
            <w:pPr>
              <w:spacing w:before="300" w:after="300"/>
              <w:rPr>
                <w:rFonts w:ascii="Verdana" w:hAnsi="Verdana"/>
                <w:color w:val="000000"/>
                <w:sz w:val="23"/>
                <w:szCs w:val="23"/>
              </w:rPr>
            </w:pPr>
            <w:r>
              <w:rPr>
                <w:rFonts w:ascii="Verdana" w:hAnsi="Verdana"/>
                <w:color w:val="000000"/>
                <w:sz w:val="23"/>
                <w:szCs w:val="23"/>
              </w:rPr>
              <w:t>GREEK CAPITAL LETTER ALPHA</w:t>
            </w:r>
          </w:p>
        </w:tc>
        <w:tc>
          <w:tcPr>
            <w:tcW w:w="0" w:type="auto"/>
            <w:shd w:val="clear" w:color="auto" w:fill="E7E9EB"/>
            <w:tcMar>
              <w:top w:w="120" w:type="dxa"/>
              <w:left w:w="120" w:type="dxa"/>
              <w:bottom w:w="120" w:type="dxa"/>
              <w:right w:w="120" w:type="dxa"/>
            </w:tcMar>
            <w:hideMark/>
          </w:tcPr>
          <w:p w:rsidR="00E85D19" w:rsidRDefault="00E85D19">
            <w:pPr>
              <w:spacing w:before="300" w:after="300"/>
              <w:rPr>
                <w:rFonts w:ascii="Verdana" w:hAnsi="Verdana"/>
                <w:color w:val="000000"/>
                <w:sz w:val="23"/>
                <w:szCs w:val="23"/>
              </w:rPr>
            </w:pPr>
            <w:hyperlink r:id="rId121" w:tgtFrame="_blank" w:history="1">
              <w:r>
                <w:rPr>
                  <w:rStyle w:val="Hyperlink"/>
                  <w:rFonts w:ascii="Arial" w:hAnsi="Arial" w:cs="Arial"/>
                  <w:color w:val="FFFFFF"/>
                  <w:bdr w:val="none" w:sz="0" w:space="0" w:color="auto" w:frame="1"/>
                  <w:shd w:val="clear" w:color="auto" w:fill="4CAF50"/>
                </w:rPr>
                <w:t>Try it »</w:t>
              </w:r>
            </w:hyperlink>
          </w:p>
        </w:tc>
      </w:tr>
      <w:tr w:rsidR="00E85D19" w:rsidTr="00E85D19">
        <w:tc>
          <w:tcPr>
            <w:tcW w:w="0" w:type="auto"/>
            <w:shd w:val="clear" w:color="auto" w:fill="FFFFFF"/>
            <w:tcMar>
              <w:top w:w="120" w:type="dxa"/>
              <w:left w:w="240" w:type="dxa"/>
              <w:bottom w:w="120" w:type="dxa"/>
              <w:right w:w="120" w:type="dxa"/>
            </w:tcMar>
            <w:hideMark/>
          </w:tcPr>
          <w:p w:rsidR="00E85D19" w:rsidRDefault="00E85D19">
            <w:pPr>
              <w:spacing w:before="300" w:after="300"/>
              <w:rPr>
                <w:rFonts w:ascii="Verdana" w:hAnsi="Verdana"/>
                <w:color w:val="000000"/>
                <w:sz w:val="23"/>
                <w:szCs w:val="23"/>
              </w:rPr>
            </w:pPr>
            <w:r>
              <w:rPr>
                <w:rFonts w:ascii="Verdana" w:hAnsi="Verdana"/>
                <w:color w:val="000000"/>
                <w:sz w:val="23"/>
                <w:szCs w:val="23"/>
              </w:rPr>
              <w:t>Β</w:t>
            </w:r>
          </w:p>
        </w:tc>
        <w:tc>
          <w:tcPr>
            <w:tcW w:w="0" w:type="auto"/>
            <w:shd w:val="clear" w:color="auto" w:fill="FFFFFF"/>
            <w:tcMar>
              <w:top w:w="120" w:type="dxa"/>
              <w:left w:w="120" w:type="dxa"/>
              <w:bottom w:w="120" w:type="dxa"/>
              <w:right w:w="120" w:type="dxa"/>
            </w:tcMar>
            <w:hideMark/>
          </w:tcPr>
          <w:p w:rsidR="00E85D19" w:rsidRDefault="00E85D19">
            <w:pPr>
              <w:spacing w:before="300" w:after="300"/>
              <w:rPr>
                <w:rFonts w:ascii="Verdana" w:hAnsi="Verdana"/>
                <w:color w:val="000000"/>
                <w:sz w:val="23"/>
                <w:szCs w:val="23"/>
              </w:rPr>
            </w:pPr>
            <w:r>
              <w:rPr>
                <w:rFonts w:ascii="Verdana" w:hAnsi="Verdana"/>
                <w:color w:val="000000"/>
                <w:sz w:val="23"/>
                <w:szCs w:val="23"/>
              </w:rPr>
              <w:t>&amp;#914;</w:t>
            </w:r>
          </w:p>
        </w:tc>
        <w:tc>
          <w:tcPr>
            <w:tcW w:w="0" w:type="auto"/>
            <w:shd w:val="clear" w:color="auto" w:fill="FFFFFF"/>
            <w:tcMar>
              <w:top w:w="120" w:type="dxa"/>
              <w:left w:w="120" w:type="dxa"/>
              <w:bottom w:w="120" w:type="dxa"/>
              <w:right w:w="120" w:type="dxa"/>
            </w:tcMar>
            <w:hideMark/>
          </w:tcPr>
          <w:p w:rsidR="00E85D19" w:rsidRDefault="00E85D19">
            <w:pPr>
              <w:spacing w:before="300" w:after="300"/>
              <w:rPr>
                <w:rFonts w:ascii="Verdana" w:hAnsi="Verdana"/>
                <w:color w:val="000000"/>
                <w:sz w:val="23"/>
                <w:szCs w:val="23"/>
              </w:rPr>
            </w:pPr>
            <w:r>
              <w:rPr>
                <w:rFonts w:ascii="Verdana" w:hAnsi="Verdana"/>
                <w:color w:val="000000"/>
                <w:sz w:val="23"/>
                <w:szCs w:val="23"/>
              </w:rPr>
              <w:t>&amp;Beta;</w:t>
            </w:r>
          </w:p>
        </w:tc>
        <w:tc>
          <w:tcPr>
            <w:tcW w:w="0" w:type="auto"/>
            <w:shd w:val="clear" w:color="auto" w:fill="FFFFFF"/>
            <w:tcMar>
              <w:top w:w="120" w:type="dxa"/>
              <w:left w:w="120" w:type="dxa"/>
              <w:bottom w:w="120" w:type="dxa"/>
              <w:right w:w="120" w:type="dxa"/>
            </w:tcMar>
            <w:hideMark/>
          </w:tcPr>
          <w:p w:rsidR="00E85D19" w:rsidRDefault="00E85D19">
            <w:pPr>
              <w:spacing w:before="300" w:after="300"/>
              <w:rPr>
                <w:rFonts w:ascii="Verdana" w:hAnsi="Verdana"/>
                <w:color w:val="000000"/>
                <w:sz w:val="23"/>
                <w:szCs w:val="23"/>
              </w:rPr>
            </w:pPr>
            <w:r>
              <w:rPr>
                <w:rFonts w:ascii="Verdana" w:hAnsi="Verdana"/>
                <w:color w:val="000000"/>
                <w:sz w:val="23"/>
                <w:szCs w:val="23"/>
              </w:rPr>
              <w:t>GREEK CAPITAL LETTER BETA</w:t>
            </w:r>
          </w:p>
        </w:tc>
        <w:tc>
          <w:tcPr>
            <w:tcW w:w="0" w:type="auto"/>
            <w:shd w:val="clear" w:color="auto" w:fill="FFFFFF"/>
            <w:tcMar>
              <w:top w:w="120" w:type="dxa"/>
              <w:left w:w="120" w:type="dxa"/>
              <w:bottom w:w="120" w:type="dxa"/>
              <w:right w:w="120" w:type="dxa"/>
            </w:tcMar>
            <w:hideMark/>
          </w:tcPr>
          <w:p w:rsidR="00E85D19" w:rsidRDefault="00E85D19">
            <w:pPr>
              <w:spacing w:before="300" w:after="300"/>
              <w:rPr>
                <w:rFonts w:ascii="Verdana" w:hAnsi="Verdana"/>
                <w:color w:val="000000"/>
                <w:sz w:val="23"/>
                <w:szCs w:val="23"/>
              </w:rPr>
            </w:pPr>
            <w:hyperlink r:id="rId122" w:tgtFrame="_blank" w:history="1">
              <w:r>
                <w:rPr>
                  <w:rStyle w:val="Hyperlink"/>
                  <w:rFonts w:ascii="Arial" w:hAnsi="Arial" w:cs="Arial"/>
                  <w:color w:val="FFFFFF"/>
                  <w:bdr w:val="none" w:sz="0" w:space="0" w:color="auto" w:frame="1"/>
                  <w:shd w:val="clear" w:color="auto" w:fill="4CAF50"/>
                </w:rPr>
                <w:t>Try it »</w:t>
              </w:r>
            </w:hyperlink>
          </w:p>
        </w:tc>
      </w:tr>
      <w:tr w:rsidR="00E85D19" w:rsidTr="00E85D19">
        <w:tc>
          <w:tcPr>
            <w:tcW w:w="0" w:type="auto"/>
            <w:shd w:val="clear" w:color="auto" w:fill="E7E9EB"/>
            <w:tcMar>
              <w:top w:w="120" w:type="dxa"/>
              <w:left w:w="240" w:type="dxa"/>
              <w:bottom w:w="120" w:type="dxa"/>
              <w:right w:w="120" w:type="dxa"/>
            </w:tcMar>
            <w:hideMark/>
          </w:tcPr>
          <w:p w:rsidR="00E85D19" w:rsidRDefault="00E85D19">
            <w:pPr>
              <w:spacing w:before="300" w:after="300"/>
              <w:rPr>
                <w:rFonts w:ascii="Verdana" w:hAnsi="Verdana"/>
                <w:color w:val="000000"/>
                <w:sz w:val="23"/>
                <w:szCs w:val="23"/>
              </w:rPr>
            </w:pPr>
            <w:r>
              <w:rPr>
                <w:rFonts w:ascii="Verdana" w:hAnsi="Verdana"/>
                <w:color w:val="000000"/>
                <w:sz w:val="23"/>
                <w:szCs w:val="23"/>
              </w:rPr>
              <w:t>Γ</w:t>
            </w:r>
          </w:p>
        </w:tc>
        <w:tc>
          <w:tcPr>
            <w:tcW w:w="0" w:type="auto"/>
            <w:shd w:val="clear" w:color="auto" w:fill="E7E9EB"/>
            <w:tcMar>
              <w:top w:w="120" w:type="dxa"/>
              <w:left w:w="120" w:type="dxa"/>
              <w:bottom w:w="120" w:type="dxa"/>
              <w:right w:w="120" w:type="dxa"/>
            </w:tcMar>
            <w:hideMark/>
          </w:tcPr>
          <w:p w:rsidR="00E85D19" w:rsidRDefault="00E85D19">
            <w:pPr>
              <w:spacing w:before="300" w:after="300"/>
              <w:rPr>
                <w:rFonts w:ascii="Verdana" w:hAnsi="Verdana"/>
                <w:color w:val="000000"/>
                <w:sz w:val="23"/>
                <w:szCs w:val="23"/>
              </w:rPr>
            </w:pPr>
            <w:r>
              <w:rPr>
                <w:rFonts w:ascii="Verdana" w:hAnsi="Verdana"/>
                <w:color w:val="000000"/>
                <w:sz w:val="23"/>
                <w:szCs w:val="23"/>
              </w:rPr>
              <w:t>&amp;#915;</w:t>
            </w:r>
          </w:p>
        </w:tc>
        <w:tc>
          <w:tcPr>
            <w:tcW w:w="0" w:type="auto"/>
            <w:shd w:val="clear" w:color="auto" w:fill="E7E9EB"/>
            <w:tcMar>
              <w:top w:w="120" w:type="dxa"/>
              <w:left w:w="120" w:type="dxa"/>
              <w:bottom w:w="120" w:type="dxa"/>
              <w:right w:w="120" w:type="dxa"/>
            </w:tcMar>
            <w:hideMark/>
          </w:tcPr>
          <w:p w:rsidR="00E85D19" w:rsidRDefault="00E85D19">
            <w:pPr>
              <w:spacing w:before="300" w:after="300"/>
              <w:rPr>
                <w:rFonts w:ascii="Verdana" w:hAnsi="Verdana"/>
                <w:color w:val="000000"/>
                <w:sz w:val="23"/>
                <w:szCs w:val="23"/>
              </w:rPr>
            </w:pPr>
            <w:r>
              <w:rPr>
                <w:rFonts w:ascii="Verdana" w:hAnsi="Verdana"/>
                <w:color w:val="000000"/>
                <w:sz w:val="23"/>
                <w:szCs w:val="23"/>
              </w:rPr>
              <w:t>&amp;Gamma;</w:t>
            </w:r>
          </w:p>
        </w:tc>
        <w:tc>
          <w:tcPr>
            <w:tcW w:w="0" w:type="auto"/>
            <w:shd w:val="clear" w:color="auto" w:fill="E7E9EB"/>
            <w:tcMar>
              <w:top w:w="120" w:type="dxa"/>
              <w:left w:w="120" w:type="dxa"/>
              <w:bottom w:w="120" w:type="dxa"/>
              <w:right w:w="120" w:type="dxa"/>
            </w:tcMar>
            <w:hideMark/>
          </w:tcPr>
          <w:p w:rsidR="00E85D19" w:rsidRDefault="00E85D19">
            <w:pPr>
              <w:spacing w:before="300" w:after="300"/>
              <w:rPr>
                <w:rFonts w:ascii="Verdana" w:hAnsi="Verdana"/>
                <w:color w:val="000000"/>
                <w:sz w:val="23"/>
                <w:szCs w:val="23"/>
              </w:rPr>
            </w:pPr>
            <w:r>
              <w:rPr>
                <w:rFonts w:ascii="Verdana" w:hAnsi="Verdana"/>
                <w:color w:val="000000"/>
                <w:sz w:val="23"/>
                <w:szCs w:val="23"/>
              </w:rPr>
              <w:t>GREEK CAPITAL LETTER GAMMA</w:t>
            </w:r>
          </w:p>
        </w:tc>
        <w:tc>
          <w:tcPr>
            <w:tcW w:w="0" w:type="auto"/>
            <w:shd w:val="clear" w:color="auto" w:fill="E7E9EB"/>
            <w:tcMar>
              <w:top w:w="120" w:type="dxa"/>
              <w:left w:w="120" w:type="dxa"/>
              <w:bottom w:w="120" w:type="dxa"/>
              <w:right w:w="120" w:type="dxa"/>
            </w:tcMar>
            <w:hideMark/>
          </w:tcPr>
          <w:p w:rsidR="00E85D19" w:rsidRDefault="00E85D19">
            <w:pPr>
              <w:spacing w:before="300" w:after="300"/>
              <w:rPr>
                <w:rFonts w:ascii="Verdana" w:hAnsi="Verdana"/>
                <w:color w:val="000000"/>
                <w:sz w:val="23"/>
                <w:szCs w:val="23"/>
              </w:rPr>
            </w:pPr>
            <w:hyperlink r:id="rId123" w:tgtFrame="_blank" w:history="1">
              <w:r>
                <w:rPr>
                  <w:rStyle w:val="Hyperlink"/>
                  <w:rFonts w:ascii="Arial" w:hAnsi="Arial" w:cs="Arial"/>
                  <w:color w:val="FFFFFF"/>
                  <w:bdr w:val="none" w:sz="0" w:space="0" w:color="auto" w:frame="1"/>
                  <w:shd w:val="clear" w:color="auto" w:fill="4CAF50"/>
                </w:rPr>
                <w:t>Try it »</w:t>
              </w:r>
            </w:hyperlink>
          </w:p>
        </w:tc>
      </w:tr>
      <w:tr w:rsidR="00E85D19" w:rsidTr="00E85D19">
        <w:tc>
          <w:tcPr>
            <w:tcW w:w="0" w:type="auto"/>
            <w:shd w:val="clear" w:color="auto" w:fill="FFFFFF"/>
            <w:tcMar>
              <w:top w:w="120" w:type="dxa"/>
              <w:left w:w="240" w:type="dxa"/>
              <w:bottom w:w="120" w:type="dxa"/>
              <w:right w:w="120" w:type="dxa"/>
            </w:tcMar>
            <w:hideMark/>
          </w:tcPr>
          <w:p w:rsidR="00E85D19" w:rsidRDefault="00E85D19">
            <w:pPr>
              <w:spacing w:before="300" w:after="300"/>
              <w:rPr>
                <w:rFonts w:ascii="Verdana" w:hAnsi="Verdana"/>
                <w:color w:val="000000"/>
                <w:sz w:val="23"/>
                <w:szCs w:val="23"/>
              </w:rPr>
            </w:pPr>
            <w:r>
              <w:rPr>
                <w:rFonts w:ascii="Verdana" w:hAnsi="Verdana"/>
                <w:color w:val="000000"/>
                <w:sz w:val="23"/>
                <w:szCs w:val="23"/>
              </w:rPr>
              <w:t>Δ</w:t>
            </w:r>
          </w:p>
        </w:tc>
        <w:tc>
          <w:tcPr>
            <w:tcW w:w="0" w:type="auto"/>
            <w:shd w:val="clear" w:color="auto" w:fill="FFFFFF"/>
            <w:tcMar>
              <w:top w:w="120" w:type="dxa"/>
              <w:left w:w="120" w:type="dxa"/>
              <w:bottom w:w="120" w:type="dxa"/>
              <w:right w:w="120" w:type="dxa"/>
            </w:tcMar>
            <w:hideMark/>
          </w:tcPr>
          <w:p w:rsidR="00E85D19" w:rsidRDefault="00E85D19">
            <w:pPr>
              <w:spacing w:before="300" w:after="300"/>
              <w:rPr>
                <w:rFonts w:ascii="Verdana" w:hAnsi="Verdana"/>
                <w:color w:val="000000"/>
                <w:sz w:val="23"/>
                <w:szCs w:val="23"/>
              </w:rPr>
            </w:pPr>
            <w:r>
              <w:rPr>
                <w:rFonts w:ascii="Verdana" w:hAnsi="Verdana"/>
                <w:color w:val="000000"/>
                <w:sz w:val="23"/>
                <w:szCs w:val="23"/>
              </w:rPr>
              <w:t>&amp;#916;</w:t>
            </w:r>
          </w:p>
        </w:tc>
        <w:tc>
          <w:tcPr>
            <w:tcW w:w="0" w:type="auto"/>
            <w:shd w:val="clear" w:color="auto" w:fill="FFFFFF"/>
            <w:tcMar>
              <w:top w:w="120" w:type="dxa"/>
              <w:left w:w="120" w:type="dxa"/>
              <w:bottom w:w="120" w:type="dxa"/>
              <w:right w:w="120" w:type="dxa"/>
            </w:tcMar>
            <w:hideMark/>
          </w:tcPr>
          <w:p w:rsidR="00E85D19" w:rsidRDefault="00E85D19">
            <w:pPr>
              <w:spacing w:before="300" w:after="300"/>
              <w:rPr>
                <w:rFonts w:ascii="Verdana" w:hAnsi="Verdana"/>
                <w:color w:val="000000"/>
                <w:sz w:val="23"/>
                <w:szCs w:val="23"/>
              </w:rPr>
            </w:pPr>
            <w:r>
              <w:rPr>
                <w:rFonts w:ascii="Verdana" w:hAnsi="Verdana"/>
                <w:color w:val="000000"/>
                <w:sz w:val="23"/>
                <w:szCs w:val="23"/>
              </w:rPr>
              <w:t>&amp;Delta;</w:t>
            </w:r>
          </w:p>
        </w:tc>
        <w:tc>
          <w:tcPr>
            <w:tcW w:w="0" w:type="auto"/>
            <w:shd w:val="clear" w:color="auto" w:fill="FFFFFF"/>
            <w:tcMar>
              <w:top w:w="120" w:type="dxa"/>
              <w:left w:w="120" w:type="dxa"/>
              <w:bottom w:w="120" w:type="dxa"/>
              <w:right w:w="120" w:type="dxa"/>
            </w:tcMar>
            <w:hideMark/>
          </w:tcPr>
          <w:p w:rsidR="00E85D19" w:rsidRDefault="00E85D19">
            <w:pPr>
              <w:spacing w:before="300" w:after="300"/>
              <w:rPr>
                <w:rFonts w:ascii="Verdana" w:hAnsi="Verdana"/>
                <w:color w:val="000000"/>
                <w:sz w:val="23"/>
                <w:szCs w:val="23"/>
              </w:rPr>
            </w:pPr>
            <w:r>
              <w:rPr>
                <w:rFonts w:ascii="Verdana" w:hAnsi="Verdana"/>
                <w:color w:val="000000"/>
                <w:sz w:val="23"/>
                <w:szCs w:val="23"/>
              </w:rPr>
              <w:t>GREEK CAPITAL LETTER DELTA</w:t>
            </w:r>
          </w:p>
        </w:tc>
        <w:tc>
          <w:tcPr>
            <w:tcW w:w="0" w:type="auto"/>
            <w:shd w:val="clear" w:color="auto" w:fill="FFFFFF"/>
            <w:tcMar>
              <w:top w:w="120" w:type="dxa"/>
              <w:left w:w="120" w:type="dxa"/>
              <w:bottom w:w="120" w:type="dxa"/>
              <w:right w:w="120" w:type="dxa"/>
            </w:tcMar>
            <w:hideMark/>
          </w:tcPr>
          <w:p w:rsidR="00E85D19" w:rsidRDefault="00E85D19">
            <w:pPr>
              <w:spacing w:before="300" w:after="300"/>
              <w:rPr>
                <w:rFonts w:ascii="Verdana" w:hAnsi="Verdana"/>
                <w:color w:val="000000"/>
                <w:sz w:val="23"/>
                <w:szCs w:val="23"/>
              </w:rPr>
            </w:pPr>
            <w:hyperlink r:id="rId124" w:tgtFrame="_blank" w:history="1">
              <w:r>
                <w:rPr>
                  <w:rStyle w:val="Hyperlink"/>
                  <w:rFonts w:ascii="Arial" w:hAnsi="Arial" w:cs="Arial"/>
                  <w:color w:val="FFFFFF"/>
                  <w:bdr w:val="none" w:sz="0" w:space="0" w:color="auto" w:frame="1"/>
                  <w:shd w:val="clear" w:color="auto" w:fill="4CAF50"/>
                </w:rPr>
                <w:t>Try it »</w:t>
              </w:r>
            </w:hyperlink>
          </w:p>
        </w:tc>
      </w:tr>
      <w:tr w:rsidR="00E85D19" w:rsidTr="00E85D19">
        <w:tc>
          <w:tcPr>
            <w:tcW w:w="0" w:type="auto"/>
            <w:shd w:val="clear" w:color="auto" w:fill="E7E9EB"/>
            <w:tcMar>
              <w:top w:w="120" w:type="dxa"/>
              <w:left w:w="240" w:type="dxa"/>
              <w:bottom w:w="120" w:type="dxa"/>
              <w:right w:w="120" w:type="dxa"/>
            </w:tcMar>
            <w:hideMark/>
          </w:tcPr>
          <w:p w:rsidR="00E85D19" w:rsidRDefault="00E85D19">
            <w:pPr>
              <w:spacing w:before="300" w:after="300"/>
              <w:rPr>
                <w:rFonts w:ascii="Verdana" w:hAnsi="Verdana"/>
                <w:color w:val="000000"/>
                <w:sz w:val="23"/>
                <w:szCs w:val="23"/>
              </w:rPr>
            </w:pPr>
            <w:r>
              <w:rPr>
                <w:rFonts w:ascii="Verdana" w:hAnsi="Verdana"/>
                <w:color w:val="000000"/>
                <w:sz w:val="23"/>
                <w:szCs w:val="23"/>
              </w:rPr>
              <w:t>Ε</w:t>
            </w:r>
          </w:p>
        </w:tc>
        <w:tc>
          <w:tcPr>
            <w:tcW w:w="0" w:type="auto"/>
            <w:shd w:val="clear" w:color="auto" w:fill="E7E9EB"/>
            <w:tcMar>
              <w:top w:w="120" w:type="dxa"/>
              <w:left w:w="120" w:type="dxa"/>
              <w:bottom w:w="120" w:type="dxa"/>
              <w:right w:w="120" w:type="dxa"/>
            </w:tcMar>
            <w:hideMark/>
          </w:tcPr>
          <w:p w:rsidR="00E85D19" w:rsidRDefault="00E85D19">
            <w:pPr>
              <w:spacing w:before="300" w:after="300"/>
              <w:rPr>
                <w:rFonts w:ascii="Verdana" w:hAnsi="Verdana"/>
                <w:color w:val="000000"/>
                <w:sz w:val="23"/>
                <w:szCs w:val="23"/>
              </w:rPr>
            </w:pPr>
            <w:r>
              <w:rPr>
                <w:rFonts w:ascii="Verdana" w:hAnsi="Verdana"/>
                <w:color w:val="000000"/>
                <w:sz w:val="23"/>
                <w:szCs w:val="23"/>
              </w:rPr>
              <w:t>&amp;#917;</w:t>
            </w:r>
          </w:p>
        </w:tc>
        <w:tc>
          <w:tcPr>
            <w:tcW w:w="0" w:type="auto"/>
            <w:shd w:val="clear" w:color="auto" w:fill="E7E9EB"/>
            <w:tcMar>
              <w:top w:w="120" w:type="dxa"/>
              <w:left w:w="120" w:type="dxa"/>
              <w:bottom w:w="120" w:type="dxa"/>
              <w:right w:w="120" w:type="dxa"/>
            </w:tcMar>
            <w:hideMark/>
          </w:tcPr>
          <w:p w:rsidR="00E85D19" w:rsidRDefault="00E85D19">
            <w:pPr>
              <w:spacing w:before="300" w:after="300"/>
              <w:rPr>
                <w:rFonts w:ascii="Verdana" w:hAnsi="Verdana"/>
                <w:color w:val="000000"/>
                <w:sz w:val="23"/>
                <w:szCs w:val="23"/>
              </w:rPr>
            </w:pPr>
            <w:r>
              <w:rPr>
                <w:rFonts w:ascii="Verdana" w:hAnsi="Verdana"/>
                <w:color w:val="000000"/>
                <w:sz w:val="23"/>
                <w:szCs w:val="23"/>
              </w:rPr>
              <w:t>&amp;Epsilon;</w:t>
            </w:r>
          </w:p>
        </w:tc>
        <w:tc>
          <w:tcPr>
            <w:tcW w:w="0" w:type="auto"/>
            <w:shd w:val="clear" w:color="auto" w:fill="E7E9EB"/>
            <w:tcMar>
              <w:top w:w="120" w:type="dxa"/>
              <w:left w:w="120" w:type="dxa"/>
              <w:bottom w:w="120" w:type="dxa"/>
              <w:right w:w="120" w:type="dxa"/>
            </w:tcMar>
            <w:hideMark/>
          </w:tcPr>
          <w:p w:rsidR="00E85D19" w:rsidRDefault="00E85D19">
            <w:pPr>
              <w:spacing w:before="300" w:after="300"/>
              <w:rPr>
                <w:rFonts w:ascii="Verdana" w:hAnsi="Verdana"/>
                <w:color w:val="000000"/>
                <w:sz w:val="23"/>
                <w:szCs w:val="23"/>
              </w:rPr>
            </w:pPr>
            <w:r>
              <w:rPr>
                <w:rFonts w:ascii="Verdana" w:hAnsi="Verdana"/>
                <w:color w:val="000000"/>
                <w:sz w:val="23"/>
                <w:szCs w:val="23"/>
              </w:rPr>
              <w:t>GREEK CAPITAL LETTER EPSILON</w:t>
            </w:r>
          </w:p>
        </w:tc>
        <w:tc>
          <w:tcPr>
            <w:tcW w:w="0" w:type="auto"/>
            <w:shd w:val="clear" w:color="auto" w:fill="E7E9EB"/>
            <w:tcMar>
              <w:top w:w="120" w:type="dxa"/>
              <w:left w:w="120" w:type="dxa"/>
              <w:bottom w:w="120" w:type="dxa"/>
              <w:right w:w="120" w:type="dxa"/>
            </w:tcMar>
            <w:hideMark/>
          </w:tcPr>
          <w:p w:rsidR="00E85D19" w:rsidRDefault="00E85D19">
            <w:pPr>
              <w:spacing w:before="300" w:after="300"/>
              <w:rPr>
                <w:rFonts w:ascii="Verdana" w:hAnsi="Verdana"/>
                <w:color w:val="000000"/>
                <w:sz w:val="23"/>
                <w:szCs w:val="23"/>
              </w:rPr>
            </w:pPr>
            <w:hyperlink r:id="rId125" w:tgtFrame="_blank" w:history="1">
              <w:r>
                <w:rPr>
                  <w:rStyle w:val="Hyperlink"/>
                  <w:rFonts w:ascii="Arial" w:hAnsi="Arial" w:cs="Arial"/>
                  <w:color w:val="FFFFFF"/>
                  <w:bdr w:val="none" w:sz="0" w:space="0" w:color="auto" w:frame="1"/>
                  <w:shd w:val="clear" w:color="auto" w:fill="4CAF50"/>
                </w:rPr>
                <w:t>Try it »</w:t>
              </w:r>
            </w:hyperlink>
          </w:p>
        </w:tc>
      </w:tr>
      <w:tr w:rsidR="00E85D19" w:rsidTr="00E85D19">
        <w:tc>
          <w:tcPr>
            <w:tcW w:w="0" w:type="auto"/>
            <w:shd w:val="clear" w:color="auto" w:fill="FFFFFF"/>
            <w:tcMar>
              <w:top w:w="120" w:type="dxa"/>
              <w:left w:w="240" w:type="dxa"/>
              <w:bottom w:w="120" w:type="dxa"/>
              <w:right w:w="120" w:type="dxa"/>
            </w:tcMar>
            <w:hideMark/>
          </w:tcPr>
          <w:p w:rsidR="00E85D19" w:rsidRDefault="00E85D19">
            <w:pPr>
              <w:spacing w:before="300" w:after="300"/>
              <w:rPr>
                <w:rFonts w:ascii="Verdana" w:hAnsi="Verdana"/>
                <w:color w:val="000000"/>
                <w:sz w:val="23"/>
                <w:szCs w:val="23"/>
              </w:rPr>
            </w:pPr>
            <w:r>
              <w:rPr>
                <w:rFonts w:ascii="Verdana" w:hAnsi="Verdana"/>
                <w:color w:val="000000"/>
                <w:sz w:val="23"/>
                <w:szCs w:val="23"/>
              </w:rPr>
              <w:lastRenderedPageBreak/>
              <w:t>Ζ</w:t>
            </w:r>
          </w:p>
        </w:tc>
        <w:tc>
          <w:tcPr>
            <w:tcW w:w="0" w:type="auto"/>
            <w:shd w:val="clear" w:color="auto" w:fill="FFFFFF"/>
            <w:tcMar>
              <w:top w:w="120" w:type="dxa"/>
              <w:left w:w="120" w:type="dxa"/>
              <w:bottom w:w="120" w:type="dxa"/>
              <w:right w:w="120" w:type="dxa"/>
            </w:tcMar>
            <w:hideMark/>
          </w:tcPr>
          <w:p w:rsidR="00E85D19" w:rsidRDefault="00E85D19">
            <w:pPr>
              <w:spacing w:before="300" w:after="300"/>
              <w:rPr>
                <w:rFonts w:ascii="Verdana" w:hAnsi="Verdana"/>
                <w:color w:val="000000"/>
                <w:sz w:val="23"/>
                <w:szCs w:val="23"/>
              </w:rPr>
            </w:pPr>
            <w:r>
              <w:rPr>
                <w:rFonts w:ascii="Verdana" w:hAnsi="Verdana"/>
                <w:color w:val="000000"/>
                <w:sz w:val="23"/>
                <w:szCs w:val="23"/>
              </w:rPr>
              <w:t>&amp;#918;</w:t>
            </w:r>
          </w:p>
        </w:tc>
        <w:tc>
          <w:tcPr>
            <w:tcW w:w="0" w:type="auto"/>
            <w:shd w:val="clear" w:color="auto" w:fill="FFFFFF"/>
            <w:tcMar>
              <w:top w:w="120" w:type="dxa"/>
              <w:left w:w="120" w:type="dxa"/>
              <w:bottom w:w="120" w:type="dxa"/>
              <w:right w:w="120" w:type="dxa"/>
            </w:tcMar>
            <w:hideMark/>
          </w:tcPr>
          <w:p w:rsidR="00E85D19" w:rsidRDefault="00E85D19">
            <w:pPr>
              <w:spacing w:before="300" w:after="300"/>
              <w:rPr>
                <w:rFonts w:ascii="Verdana" w:hAnsi="Verdana"/>
                <w:color w:val="000000"/>
                <w:sz w:val="23"/>
                <w:szCs w:val="23"/>
              </w:rPr>
            </w:pPr>
            <w:r>
              <w:rPr>
                <w:rFonts w:ascii="Verdana" w:hAnsi="Verdana"/>
                <w:color w:val="000000"/>
                <w:sz w:val="23"/>
                <w:szCs w:val="23"/>
              </w:rPr>
              <w:t>&amp;Zeta;</w:t>
            </w:r>
          </w:p>
        </w:tc>
        <w:tc>
          <w:tcPr>
            <w:tcW w:w="0" w:type="auto"/>
            <w:shd w:val="clear" w:color="auto" w:fill="FFFFFF"/>
            <w:tcMar>
              <w:top w:w="120" w:type="dxa"/>
              <w:left w:w="120" w:type="dxa"/>
              <w:bottom w:w="120" w:type="dxa"/>
              <w:right w:w="120" w:type="dxa"/>
            </w:tcMar>
            <w:hideMark/>
          </w:tcPr>
          <w:p w:rsidR="00E85D19" w:rsidRDefault="00E85D19">
            <w:pPr>
              <w:spacing w:before="300" w:after="300"/>
              <w:rPr>
                <w:rFonts w:ascii="Verdana" w:hAnsi="Verdana"/>
                <w:color w:val="000000"/>
                <w:sz w:val="23"/>
                <w:szCs w:val="23"/>
              </w:rPr>
            </w:pPr>
            <w:r>
              <w:rPr>
                <w:rFonts w:ascii="Verdana" w:hAnsi="Verdana"/>
                <w:color w:val="000000"/>
                <w:sz w:val="23"/>
                <w:szCs w:val="23"/>
              </w:rPr>
              <w:t>GREEK CAPITAL LETTER ZETA</w:t>
            </w:r>
          </w:p>
        </w:tc>
        <w:tc>
          <w:tcPr>
            <w:tcW w:w="0" w:type="auto"/>
            <w:shd w:val="clear" w:color="auto" w:fill="FFFFFF"/>
            <w:tcMar>
              <w:top w:w="120" w:type="dxa"/>
              <w:left w:w="120" w:type="dxa"/>
              <w:bottom w:w="120" w:type="dxa"/>
              <w:right w:w="120" w:type="dxa"/>
            </w:tcMar>
            <w:hideMark/>
          </w:tcPr>
          <w:p w:rsidR="00E85D19" w:rsidRDefault="00E85D19">
            <w:pPr>
              <w:spacing w:before="300" w:after="300"/>
              <w:rPr>
                <w:rFonts w:ascii="Verdana" w:hAnsi="Verdana"/>
                <w:color w:val="000000"/>
                <w:sz w:val="23"/>
                <w:szCs w:val="23"/>
              </w:rPr>
            </w:pPr>
            <w:hyperlink r:id="rId126" w:tgtFrame="_blank" w:history="1">
              <w:r>
                <w:rPr>
                  <w:rStyle w:val="Hyperlink"/>
                  <w:rFonts w:ascii="Arial" w:hAnsi="Arial" w:cs="Arial"/>
                  <w:color w:val="FFFFFF"/>
                  <w:bdr w:val="none" w:sz="0" w:space="0" w:color="auto" w:frame="1"/>
                  <w:shd w:val="clear" w:color="auto" w:fill="4CAF50"/>
                </w:rPr>
                <w:t>Try it »</w:t>
              </w:r>
            </w:hyperlink>
          </w:p>
        </w:tc>
      </w:tr>
    </w:tbl>
    <w:p w:rsidR="00E85D19" w:rsidRDefault="00E85D19" w:rsidP="00E85D19">
      <w:pPr>
        <w:pStyle w:val="NormalWeb"/>
        <w:shd w:val="clear" w:color="auto" w:fill="FFFFFF"/>
        <w:spacing w:before="288" w:beforeAutospacing="0" w:after="288" w:afterAutospacing="0"/>
        <w:rPr>
          <w:rFonts w:ascii="Verdana" w:hAnsi="Verdana"/>
          <w:color w:val="000000"/>
          <w:sz w:val="23"/>
          <w:szCs w:val="23"/>
        </w:rPr>
      </w:pPr>
      <w:hyperlink r:id="rId127" w:history="1">
        <w:r>
          <w:rPr>
            <w:rStyle w:val="Hyperlink"/>
            <w:rFonts w:ascii="Verdana" w:eastAsiaTheme="majorEastAsia" w:hAnsi="Verdana"/>
            <w:sz w:val="23"/>
            <w:szCs w:val="23"/>
          </w:rPr>
          <w:t>Full Greek Reference</w:t>
        </w:r>
      </w:hyperlink>
    </w:p>
    <w:p w:rsidR="00E85D19" w:rsidRDefault="00E85D19" w:rsidP="00E85D19">
      <w:pPr>
        <w:spacing w:before="300" w:after="300"/>
        <w:rPr>
          <w:rFonts w:ascii="Times New Roman" w:hAnsi="Times New Roman"/>
          <w:sz w:val="24"/>
          <w:szCs w:val="24"/>
        </w:rPr>
      </w:pPr>
      <w:r>
        <w:pict>
          <v:rect id="_x0000_i1253" style="width:0;height:0" o:hralign="center" o:hrstd="t" o:hrnoshade="t" o:hr="t" fillcolor="black" stroked="f"/>
        </w:pict>
      </w:r>
    </w:p>
    <w:p w:rsidR="00E85D19" w:rsidRDefault="00E85D19" w:rsidP="00E85D19">
      <w:pPr>
        <w:pStyle w:val="Heading2"/>
        <w:shd w:val="clear" w:color="auto" w:fill="FFFFFF"/>
        <w:spacing w:before="150" w:beforeAutospacing="0" w:after="150" w:afterAutospacing="0"/>
        <w:rPr>
          <w:rFonts w:ascii="Segoe UI" w:hAnsi="Segoe UI" w:cs="Segoe UI"/>
          <w:b w:val="0"/>
          <w:bCs w:val="0"/>
          <w:color w:val="000000"/>
          <w:sz w:val="48"/>
          <w:szCs w:val="48"/>
        </w:rPr>
      </w:pPr>
      <w:bookmarkStart w:id="228" w:name="_Toc129779796"/>
      <w:r>
        <w:rPr>
          <w:rFonts w:ascii="Segoe UI" w:hAnsi="Segoe UI" w:cs="Segoe UI"/>
          <w:b w:val="0"/>
          <w:bCs w:val="0"/>
          <w:color w:val="000000"/>
          <w:sz w:val="48"/>
          <w:szCs w:val="48"/>
        </w:rPr>
        <w:t>Some Other Entities Supported by HTML</w:t>
      </w:r>
      <w:bookmarkEnd w:id="228"/>
    </w:p>
    <w:tbl>
      <w:tblPr>
        <w:tblW w:w="13137"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312"/>
        <w:gridCol w:w="1312"/>
        <w:gridCol w:w="1968"/>
        <w:gridCol w:w="7233"/>
        <w:gridCol w:w="1312"/>
      </w:tblGrid>
      <w:tr w:rsidR="00E85D19" w:rsidTr="00E85D19">
        <w:tc>
          <w:tcPr>
            <w:tcW w:w="1312" w:type="dxa"/>
            <w:shd w:val="clear" w:color="auto" w:fill="FFFFFF"/>
            <w:tcMar>
              <w:top w:w="120" w:type="dxa"/>
              <w:left w:w="240" w:type="dxa"/>
              <w:bottom w:w="120" w:type="dxa"/>
              <w:right w:w="120" w:type="dxa"/>
            </w:tcMar>
            <w:hideMark/>
          </w:tcPr>
          <w:p w:rsidR="00E85D19" w:rsidRDefault="00E85D19">
            <w:pPr>
              <w:spacing w:before="300" w:after="300"/>
              <w:rPr>
                <w:rFonts w:ascii="Verdana" w:hAnsi="Verdana"/>
                <w:b/>
                <w:bCs/>
                <w:color w:val="000000"/>
                <w:sz w:val="23"/>
                <w:szCs w:val="23"/>
              </w:rPr>
            </w:pPr>
            <w:r>
              <w:rPr>
                <w:rFonts w:ascii="Verdana" w:hAnsi="Verdana"/>
                <w:b/>
                <w:bCs/>
                <w:color w:val="000000"/>
                <w:sz w:val="23"/>
                <w:szCs w:val="23"/>
              </w:rPr>
              <w:t>Char</w:t>
            </w:r>
          </w:p>
        </w:tc>
        <w:tc>
          <w:tcPr>
            <w:tcW w:w="1312" w:type="dxa"/>
            <w:shd w:val="clear" w:color="auto" w:fill="FFFFFF"/>
            <w:tcMar>
              <w:top w:w="120" w:type="dxa"/>
              <w:left w:w="120" w:type="dxa"/>
              <w:bottom w:w="120" w:type="dxa"/>
              <w:right w:w="120" w:type="dxa"/>
            </w:tcMar>
            <w:hideMark/>
          </w:tcPr>
          <w:p w:rsidR="00E85D19" w:rsidRDefault="00E85D19">
            <w:pPr>
              <w:spacing w:before="300" w:after="300"/>
              <w:rPr>
                <w:rFonts w:ascii="Verdana" w:hAnsi="Verdana"/>
                <w:b/>
                <w:bCs/>
                <w:color w:val="000000"/>
                <w:sz w:val="23"/>
                <w:szCs w:val="23"/>
              </w:rPr>
            </w:pPr>
            <w:r>
              <w:rPr>
                <w:rFonts w:ascii="Verdana" w:hAnsi="Verdana"/>
                <w:b/>
                <w:bCs/>
                <w:color w:val="000000"/>
                <w:sz w:val="23"/>
                <w:szCs w:val="23"/>
              </w:rPr>
              <w:t>Number</w:t>
            </w:r>
          </w:p>
        </w:tc>
        <w:tc>
          <w:tcPr>
            <w:tcW w:w="1968" w:type="dxa"/>
            <w:shd w:val="clear" w:color="auto" w:fill="FFFFFF"/>
            <w:tcMar>
              <w:top w:w="120" w:type="dxa"/>
              <w:left w:w="120" w:type="dxa"/>
              <w:bottom w:w="120" w:type="dxa"/>
              <w:right w:w="120" w:type="dxa"/>
            </w:tcMar>
            <w:hideMark/>
          </w:tcPr>
          <w:p w:rsidR="00E85D19" w:rsidRDefault="00E85D19">
            <w:pPr>
              <w:spacing w:before="300" w:after="300"/>
              <w:rPr>
                <w:rFonts w:ascii="Verdana" w:hAnsi="Verdana"/>
                <w:b/>
                <w:bCs/>
                <w:color w:val="000000"/>
                <w:sz w:val="23"/>
                <w:szCs w:val="23"/>
              </w:rPr>
            </w:pPr>
            <w:r>
              <w:rPr>
                <w:rFonts w:ascii="Verdana" w:hAnsi="Verdana"/>
                <w:b/>
                <w:bCs/>
                <w:color w:val="000000"/>
                <w:sz w:val="23"/>
                <w:szCs w:val="23"/>
              </w:rPr>
              <w:t>Entity</w:t>
            </w:r>
          </w:p>
        </w:tc>
        <w:tc>
          <w:tcPr>
            <w:tcW w:w="0" w:type="auto"/>
            <w:shd w:val="clear" w:color="auto" w:fill="FFFFFF"/>
            <w:tcMar>
              <w:top w:w="120" w:type="dxa"/>
              <w:left w:w="120" w:type="dxa"/>
              <w:bottom w:w="120" w:type="dxa"/>
              <w:right w:w="120" w:type="dxa"/>
            </w:tcMar>
            <w:hideMark/>
          </w:tcPr>
          <w:p w:rsidR="00E85D19" w:rsidRDefault="00E85D19">
            <w:pPr>
              <w:spacing w:before="300" w:after="300"/>
              <w:rPr>
                <w:rFonts w:ascii="Verdana" w:hAnsi="Verdana"/>
                <w:b/>
                <w:bCs/>
                <w:color w:val="000000"/>
                <w:sz w:val="23"/>
                <w:szCs w:val="23"/>
              </w:rPr>
            </w:pPr>
            <w:r>
              <w:rPr>
                <w:rFonts w:ascii="Verdana" w:hAnsi="Verdana"/>
                <w:b/>
                <w:bCs/>
                <w:color w:val="000000"/>
                <w:sz w:val="23"/>
                <w:szCs w:val="23"/>
              </w:rPr>
              <w:t>Description</w:t>
            </w:r>
          </w:p>
        </w:tc>
        <w:tc>
          <w:tcPr>
            <w:tcW w:w="1312" w:type="dxa"/>
            <w:shd w:val="clear" w:color="auto" w:fill="FFFFFF"/>
            <w:tcMar>
              <w:top w:w="120" w:type="dxa"/>
              <w:left w:w="120" w:type="dxa"/>
              <w:bottom w:w="120" w:type="dxa"/>
              <w:right w:w="120" w:type="dxa"/>
            </w:tcMar>
            <w:hideMark/>
          </w:tcPr>
          <w:p w:rsidR="00E85D19" w:rsidRDefault="00E85D19">
            <w:pPr>
              <w:spacing w:before="300" w:after="300"/>
              <w:rPr>
                <w:rFonts w:ascii="Verdana" w:hAnsi="Verdana"/>
                <w:b/>
                <w:bCs/>
                <w:color w:val="000000"/>
                <w:sz w:val="23"/>
                <w:szCs w:val="23"/>
              </w:rPr>
            </w:pPr>
            <w:r>
              <w:rPr>
                <w:rFonts w:ascii="Verdana" w:hAnsi="Verdana"/>
                <w:b/>
                <w:bCs/>
                <w:color w:val="000000"/>
                <w:sz w:val="23"/>
                <w:szCs w:val="23"/>
              </w:rPr>
              <w:t>Try it</w:t>
            </w:r>
          </w:p>
        </w:tc>
      </w:tr>
      <w:tr w:rsidR="00E85D19" w:rsidTr="00E85D19">
        <w:tc>
          <w:tcPr>
            <w:tcW w:w="0" w:type="auto"/>
            <w:shd w:val="clear" w:color="auto" w:fill="E7E9EB"/>
            <w:tcMar>
              <w:top w:w="120" w:type="dxa"/>
              <w:left w:w="240" w:type="dxa"/>
              <w:bottom w:w="120" w:type="dxa"/>
              <w:right w:w="120" w:type="dxa"/>
            </w:tcMar>
            <w:hideMark/>
          </w:tcPr>
          <w:p w:rsidR="00E85D19" w:rsidRDefault="00E85D19">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E7E9EB"/>
            <w:tcMar>
              <w:top w:w="120" w:type="dxa"/>
              <w:left w:w="120" w:type="dxa"/>
              <w:bottom w:w="120" w:type="dxa"/>
              <w:right w:w="120" w:type="dxa"/>
            </w:tcMar>
            <w:hideMark/>
          </w:tcPr>
          <w:p w:rsidR="00E85D19" w:rsidRDefault="00E85D19">
            <w:pPr>
              <w:spacing w:before="300" w:after="300"/>
              <w:rPr>
                <w:rFonts w:ascii="Verdana" w:hAnsi="Verdana"/>
                <w:color w:val="000000"/>
                <w:sz w:val="23"/>
                <w:szCs w:val="23"/>
              </w:rPr>
            </w:pPr>
            <w:r>
              <w:rPr>
                <w:rFonts w:ascii="Verdana" w:hAnsi="Verdana"/>
                <w:color w:val="000000"/>
                <w:sz w:val="23"/>
                <w:szCs w:val="23"/>
              </w:rPr>
              <w:t>&amp;#169;</w:t>
            </w:r>
          </w:p>
        </w:tc>
        <w:tc>
          <w:tcPr>
            <w:tcW w:w="0" w:type="auto"/>
            <w:shd w:val="clear" w:color="auto" w:fill="E7E9EB"/>
            <w:tcMar>
              <w:top w:w="120" w:type="dxa"/>
              <w:left w:w="120" w:type="dxa"/>
              <w:bottom w:w="120" w:type="dxa"/>
              <w:right w:w="120" w:type="dxa"/>
            </w:tcMar>
            <w:hideMark/>
          </w:tcPr>
          <w:p w:rsidR="00E85D19" w:rsidRDefault="00E85D19">
            <w:pPr>
              <w:spacing w:before="300" w:after="300"/>
              <w:rPr>
                <w:rFonts w:ascii="Verdana" w:hAnsi="Verdana"/>
                <w:color w:val="000000"/>
                <w:sz w:val="23"/>
                <w:szCs w:val="23"/>
              </w:rPr>
            </w:pPr>
            <w:r>
              <w:rPr>
                <w:rFonts w:ascii="Verdana" w:hAnsi="Verdana"/>
                <w:color w:val="000000"/>
                <w:sz w:val="23"/>
                <w:szCs w:val="23"/>
              </w:rPr>
              <w:t>&amp;copy;</w:t>
            </w:r>
          </w:p>
        </w:tc>
        <w:tc>
          <w:tcPr>
            <w:tcW w:w="0" w:type="auto"/>
            <w:shd w:val="clear" w:color="auto" w:fill="E7E9EB"/>
            <w:tcMar>
              <w:top w:w="120" w:type="dxa"/>
              <w:left w:w="120" w:type="dxa"/>
              <w:bottom w:w="120" w:type="dxa"/>
              <w:right w:w="120" w:type="dxa"/>
            </w:tcMar>
            <w:hideMark/>
          </w:tcPr>
          <w:p w:rsidR="00E85D19" w:rsidRDefault="00E85D19">
            <w:pPr>
              <w:spacing w:before="300" w:after="300"/>
              <w:rPr>
                <w:rFonts w:ascii="Verdana" w:hAnsi="Verdana"/>
                <w:color w:val="000000"/>
                <w:sz w:val="23"/>
                <w:szCs w:val="23"/>
              </w:rPr>
            </w:pPr>
            <w:r>
              <w:rPr>
                <w:rFonts w:ascii="Verdana" w:hAnsi="Verdana"/>
                <w:color w:val="000000"/>
                <w:sz w:val="23"/>
                <w:szCs w:val="23"/>
              </w:rPr>
              <w:t>COPYRIGHT SIGN</w:t>
            </w:r>
          </w:p>
        </w:tc>
        <w:tc>
          <w:tcPr>
            <w:tcW w:w="0" w:type="auto"/>
            <w:shd w:val="clear" w:color="auto" w:fill="E7E9EB"/>
            <w:tcMar>
              <w:top w:w="120" w:type="dxa"/>
              <w:left w:w="120" w:type="dxa"/>
              <w:bottom w:w="120" w:type="dxa"/>
              <w:right w:w="120" w:type="dxa"/>
            </w:tcMar>
            <w:hideMark/>
          </w:tcPr>
          <w:p w:rsidR="00E85D19" w:rsidRDefault="00E85D19">
            <w:pPr>
              <w:spacing w:before="300" w:after="300"/>
              <w:rPr>
                <w:rFonts w:ascii="Verdana" w:hAnsi="Verdana"/>
                <w:color w:val="000000"/>
                <w:sz w:val="23"/>
                <w:szCs w:val="23"/>
              </w:rPr>
            </w:pPr>
            <w:hyperlink r:id="rId128" w:tgtFrame="_blank" w:history="1">
              <w:r>
                <w:rPr>
                  <w:rStyle w:val="Hyperlink"/>
                  <w:rFonts w:ascii="Arial" w:hAnsi="Arial" w:cs="Arial"/>
                  <w:color w:val="FFFFFF"/>
                  <w:bdr w:val="none" w:sz="0" w:space="0" w:color="auto" w:frame="1"/>
                  <w:shd w:val="clear" w:color="auto" w:fill="4CAF50"/>
                </w:rPr>
                <w:t>Try it »</w:t>
              </w:r>
            </w:hyperlink>
          </w:p>
        </w:tc>
      </w:tr>
      <w:tr w:rsidR="00E85D19" w:rsidTr="00E85D19">
        <w:tc>
          <w:tcPr>
            <w:tcW w:w="0" w:type="auto"/>
            <w:shd w:val="clear" w:color="auto" w:fill="FFFFFF"/>
            <w:tcMar>
              <w:top w:w="120" w:type="dxa"/>
              <w:left w:w="240" w:type="dxa"/>
              <w:bottom w:w="120" w:type="dxa"/>
              <w:right w:w="120" w:type="dxa"/>
            </w:tcMar>
            <w:hideMark/>
          </w:tcPr>
          <w:p w:rsidR="00E85D19" w:rsidRDefault="00E85D19">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FFFFFF"/>
            <w:tcMar>
              <w:top w:w="120" w:type="dxa"/>
              <w:left w:w="120" w:type="dxa"/>
              <w:bottom w:w="120" w:type="dxa"/>
              <w:right w:w="120" w:type="dxa"/>
            </w:tcMar>
            <w:hideMark/>
          </w:tcPr>
          <w:p w:rsidR="00E85D19" w:rsidRDefault="00E85D19">
            <w:pPr>
              <w:spacing w:before="300" w:after="300"/>
              <w:rPr>
                <w:rFonts w:ascii="Verdana" w:hAnsi="Verdana"/>
                <w:color w:val="000000"/>
                <w:sz w:val="23"/>
                <w:szCs w:val="23"/>
              </w:rPr>
            </w:pPr>
            <w:r>
              <w:rPr>
                <w:rFonts w:ascii="Verdana" w:hAnsi="Verdana"/>
                <w:color w:val="000000"/>
                <w:sz w:val="23"/>
                <w:szCs w:val="23"/>
              </w:rPr>
              <w:t>&amp;#174;</w:t>
            </w:r>
          </w:p>
        </w:tc>
        <w:tc>
          <w:tcPr>
            <w:tcW w:w="0" w:type="auto"/>
            <w:shd w:val="clear" w:color="auto" w:fill="FFFFFF"/>
            <w:tcMar>
              <w:top w:w="120" w:type="dxa"/>
              <w:left w:w="120" w:type="dxa"/>
              <w:bottom w:w="120" w:type="dxa"/>
              <w:right w:w="120" w:type="dxa"/>
            </w:tcMar>
            <w:hideMark/>
          </w:tcPr>
          <w:p w:rsidR="00E85D19" w:rsidRDefault="00E85D19">
            <w:pPr>
              <w:spacing w:before="300" w:after="300"/>
              <w:rPr>
                <w:rFonts w:ascii="Verdana" w:hAnsi="Verdana"/>
                <w:color w:val="000000"/>
                <w:sz w:val="23"/>
                <w:szCs w:val="23"/>
              </w:rPr>
            </w:pPr>
            <w:r>
              <w:rPr>
                <w:rFonts w:ascii="Verdana" w:hAnsi="Verdana"/>
                <w:color w:val="000000"/>
                <w:sz w:val="23"/>
                <w:szCs w:val="23"/>
              </w:rPr>
              <w:t>&amp;reg;</w:t>
            </w:r>
          </w:p>
        </w:tc>
        <w:tc>
          <w:tcPr>
            <w:tcW w:w="0" w:type="auto"/>
            <w:shd w:val="clear" w:color="auto" w:fill="FFFFFF"/>
            <w:tcMar>
              <w:top w:w="120" w:type="dxa"/>
              <w:left w:w="120" w:type="dxa"/>
              <w:bottom w:w="120" w:type="dxa"/>
              <w:right w:w="120" w:type="dxa"/>
            </w:tcMar>
            <w:hideMark/>
          </w:tcPr>
          <w:p w:rsidR="00E85D19" w:rsidRDefault="00E85D19">
            <w:pPr>
              <w:spacing w:before="300" w:after="300"/>
              <w:rPr>
                <w:rFonts w:ascii="Verdana" w:hAnsi="Verdana"/>
                <w:color w:val="000000"/>
                <w:sz w:val="23"/>
                <w:szCs w:val="23"/>
              </w:rPr>
            </w:pPr>
            <w:r>
              <w:rPr>
                <w:rFonts w:ascii="Verdana" w:hAnsi="Verdana"/>
                <w:color w:val="000000"/>
                <w:sz w:val="23"/>
                <w:szCs w:val="23"/>
              </w:rPr>
              <w:t>REGISTERED SIGN</w:t>
            </w:r>
          </w:p>
        </w:tc>
        <w:tc>
          <w:tcPr>
            <w:tcW w:w="0" w:type="auto"/>
            <w:shd w:val="clear" w:color="auto" w:fill="FFFFFF"/>
            <w:tcMar>
              <w:top w:w="120" w:type="dxa"/>
              <w:left w:w="120" w:type="dxa"/>
              <w:bottom w:w="120" w:type="dxa"/>
              <w:right w:w="120" w:type="dxa"/>
            </w:tcMar>
            <w:hideMark/>
          </w:tcPr>
          <w:p w:rsidR="00E85D19" w:rsidRDefault="00E85D19">
            <w:pPr>
              <w:spacing w:before="300" w:after="300"/>
              <w:rPr>
                <w:rFonts w:ascii="Verdana" w:hAnsi="Verdana"/>
                <w:color w:val="000000"/>
                <w:sz w:val="23"/>
                <w:szCs w:val="23"/>
              </w:rPr>
            </w:pPr>
            <w:hyperlink r:id="rId129" w:tgtFrame="_blank" w:history="1">
              <w:r>
                <w:rPr>
                  <w:rStyle w:val="Hyperlink"/>
                  <w:rFonts w:ascii="Arial" w:hAnsi="Arial" w:cs="Arial"/>
                  <w:color w:val="FFFFFF"/>
                  <w:bdr w:val="none" w:sz="0" w:space="0" w:color="auto" w:frame="1"/>
                  <w:shd w:val="clear" w:color="auto" w:fill="4CAF50"/>
                </w:rPr>
                <w:t>Try it »</w:t>
              </w:r>
            </w:hyperlink>
          </w:p>
        </w:tc>
      </w:tr>
      <w:tr w:rsidR="00E85D19" w:rsidTr="00E85D19">
        <w:tc>
          <w:tcPr>
            <w:tcW w:w="0" w:type="auto"/>
            <w:shd w:val="clear" w:color="auto" w:fill="E7E9EB"/>
            <w:tcMar>
              <w:top w:w="120" w:type="dxa"/>
              <w:left w:w="240" w:type="dxa"/>
              <w:bottom w:w="120" w:type="dxa"/>
              <w:right w:w="120" w:type="dxa"/>
            </w:tcMar>
            <w:hideMark/>
          </w:tcPr>
          <w:p w:rsidR="00E85D19" w:rsidRDefault="00E85D19">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E7E9EB"/>
            <w:tcMar>
              <w:top w:w="120" w:type="dxa"/>
              <w:left w:w="120" w:type="dxa"/>
              <w:bottom w:w="120" w:type="dxa"/>
              <w:right w:w="120" w:type="dxa"/>
            </w:tcMar>
            <w:hideMark/>
          </w:tcPr>
          <w:p w:rsidR="00E85D19" w:rsidRDefault="00E85D19">
            <w:pPr>
              <w:spacing w:before="300" w:after="300"/>
              <w:rPr>
                <w:rFonts w:ascii="Verdana" w:hAnsi="Verdana"/>
                <w:color w:val="000000"/>
                <w:sz w:val="23"/>
                <w:szCs w:val="23"/>
              </w:rPr>
            </w:pPr>
            <w:r>
              <w:rPr>
                <w:rFonts w:ascii="Verdana" w:hAnsi="Verdana"/>
                <w:color w:val="000000"/>
                <w:sz w:val="23"/>
                <w:szCs w:val="23"/>
              </w:rPr>
              <w:t>&amp;#8364;</w:t>
            </w:r>
          </w:p>
        </w:tc>
        <w:tc>
          <w:tcPr>
            <w:tcW w:w="0" w:type="auto"/>
            <w:shd w:val="clear" w:color="auto" w:fill="E7E9EB"/>
            <w:tcMar>
              <w:top w:w="120" w:type="dxa"/>
              <w:left w:w="120" w:type="dxa"/>
              <w:bottom w:w="120" w:type="dxa"/>
              <w:right w:w="120" w:type="dxa"/>
            </w:tcMar>
            <w:hideMark/>
          </w:tcPr>
          <w:p w:rsidR="00E85D19" w:rsidRDefault="00E85D19">
            <w:pPr>
              <w:spacing w:before="300" w:after="300"/>
              <w:rPr>
                <w:rFonts w:ascii="Verdana" w:hAnsi="Verdana"/>
                <w:color w:val="000000"/>
                <w:sz w:val="23"/>
                <w:szCs w:val="23"/>
              </w:rPr>
            </w:pPr>
            <w:r>
              <w:rPr>
                <w:rFonts w:ascii="Verdana" w:hAnsi="Verdana"/>
                <w:color w:val="000000"/>
                <w:sz w:val="23"/>
                <w:szCs w:val="23"/>
              </w:rPr>
              <w:t>&amp;euro;</w:t>
            </w:r>
          </w:p>
        </w:tc>
        <w:tc>
          <w:tcPr>
            <w:tcW w:w="0" w:type="auto"/>
            <w:shd w:val="clear" w:color="auto" w:fill="E7E9EB"/>
            <w:tcMar>
              <w:top w:w="120" w:type="dxa"/>
              <w:left w:w="120" w:type="dxa"/>
              <w:bottom w:w="120" w:type="dxa"/>
              <w:right w:w="120" w:type="dxa"/>
            </w:tcMar>
            <w:hideMark/>
          </w:tcPr>
          <w:p w:rsidR="00E85D19" w:rsidRDefault="00E85D19">
            <w:pPr>
              <w:spacing w:before="300" w:after="300"/>
              <w:rPr>
                <w:rFonts w:ascii="Verdana" w:hAnsi="Verdana"/>
                <w:color w:val="000000"/>
                <w:sz w:val="23"/>
                <w:szCs w:val="23"/>
              </w:rPr>
            </w:pPr>
            <w:r>
              <w:rPr>
                <w:rFonts w:ascii="Verdana" w:hAnsi="Verdana"/>
                <w:color w:val="000000"/>
                <w:sz w:val="23"/>
                <w:szCs w:val="23"/>
              </w:rPr>
              <w:t>EURO SIGN</w:t>
            </w:r>
          </w:p>
        </w:tc>
        <w:tc>
          <w:tcPr>
            <w:tcW w:w="0" w:type="auto"/>
            <w:shd w:val="clear" w:color="auto" w:fill="E7E9EB"/>
            <w:tcMar>
              <w:top w:w="120" w:type="dxa"/>
              <w:left w:w="120" w:type="dxa"/>
              <w:bottom w:w="120" w:type="dxa"/>
              <w:right w:w="120" w:type="dxa"/>
            </w:tcMar>
            <w:hideMark/>
          </w:tcPr>
          <w:p w:rsidR="00E85D19" w:rsidRDefault="00E85D19">
            <w:pPr>
              <w:spacing w:before="300" w:after="300"/>
              <w:rPr>
                <w:rFonts w:ascii="Verdana" w:hAnsi="Verdana"/>
                <w:color w:val="000000"/>
                <w:sz w:val="23"/>
                <w:szCs w:val="23"/>
              </w:rPr>
            </w:pPr>
            <w:hyperlink r:id="rId130" w:tgtFrame="_blank" w:history="1">
              <w:r>
                <w:rPr>
                  <w:rStyle w:val="Hyperlink"/>
                  <w:rFonts w:ascii="Arial" w:hAnsi="Arial" w:cs="Arial"/>
                  <w:color w:val="FFFFFF"/>
                  <w:bdr w:val="none" w:sz="0" w:space="0" w:color="auto" w:frame="1"/>
                  <w:shd w:val="clear" w:color="auto" w:fill="4CAF50"/>
                </w:rPr>
                <w:t>Try it »</w:t>
              </w:r>
            </w:hyperlink>
          </w:p>
        </w:tc>
      </w:tr>
      <w:tr w:rsidR="00E85D19" w:rsidTr="00E85D19">
        <w:tc>
          <w:tcPr>
            <w:tcW w:w="0" w:type="auto"/>
            <w:shd w:val="clear" w:color="auto" w:fill="FFFFFF"/>
            <w:tcMar>
              <w:top w:w="120" w:type="dxa"/>
              <w:left w:w="240" w:type="dxa"/>
              <w:bottom w:w="120" w:type="dxa"/>
              <w:right w:w="120" w:type="dxa"/>
            </w:tcMar>
            <w:hideMark/>
          </w:tcPr>
          <w:p w:rsidR="00E85D19" w:rsidRDefault="00E85D19">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FFFFFF"/>
            <w:tcMar>
              <w:top w:w="120" w:type="dxa"/>
              <w:left w:w="120" w:type="dxa"/>
              <w:bottom w:w="120" w:type="dxa"/>
              <w:right w:w="120" w:type="dxa"/>
            </w:tcMar>
            <w:hideMark/>
          </w:tcPr>
          <w:p w:rsidR="00E85D19" w:rsidRDefault="00E85D19">
            <w:pPr>
              <w:spacing w:before="300" w:after="300"/>
              <w:rPr>
                <w:rFonts w:ascii="Verdana" w:hAnsi="Verdana"/>
                <w:color w:val="000000"/>
                <w:sz w:val="23"/>
                <w:szCs w:val="23"/>
              </w:rPr>
            </w:pPr>
            <w:r>
              <w:rPr>
                <w:rFonts w:ascii="Verdana" w:hAnsi="Verdana"/>
                <w:color w:val="000000"/>
                <w:sz w:val="23"/>
                <w:szCs w:val="23"/>
              </w:rPr>
              <w:t>&amp;#8482;</w:t>
            </w:r>
          </w:p>
        </w:tc>
        <w:tc>
          <w:tcPr>
            <w:tcW w:w="0" w:type="auto"/>
            <w:shd w:val="clear" w:color="auto" w:fill="FFFFFF"/>
            <w:tcMar>
              <w:top w:w="120" w:type="dxa"/>
              <w:left w:w="120" w:type="dxa"/>
              <w:bottom w:w="120" w:type="dxa"/>
              <w:right w:w="120" w:type="dxa"/>
            </w:tcMar>
            <w:hideMark/>
          </w:tcPr>
          <w:p w:rsidR="00E85D19" w:rsidRDefault="00E85D19">
            <w:pPr>
              <w:spacing w:before="300" w:after="300"/>
              <w:rPr>
                <w:rFonts w:ascii="Verdana" w:hAnsi="Verdana"/>
                <w:color w:val="000000"/>
                <w:sz w:val="23"/>
                <w:szCs w:val="23"/>
              </w:rPr>
            </w:pPr>
            <w:r>
              <w:rPr>
                <w:rFonts w:ascii="Verdana" w:hAnsi="Verdana"/>
                <w:color w:val="000000"/>
                <w:sz w:val="23"/>
                <w:szCs w:val="23"/>
              </w:rPr>
              <w:t>&amp;trade;</w:t>
            </w:r>
          </w:p>
        </w:tc>
        <w:tc>
          <w:tcPr>
            <w:tcW w:w="0" w:type="auto"/>
            <w:shd w:val="clear" w:color="auto" w:fill="FFFFFF"/>
            <w:tcMar>
              <w:top w:w="120" w:type="dxa"/>
              <w:left w:w="120" w:type="dxa"/>
              <w:bottom w:w="120" w:type="dxa"/>
              <w:right w:w="120" w:type="dxa"/>
            </w:tcMar>
            <w:hideMark/>
          </w:tcPr>
          <w:p w:rsidR="00E85D19" w:rsidRDefault="00E85D19">
            <w:pPr>
              <w:spacing w:before="300" w:after="300"/>
              <w:rPr>
                <w:rFonts w:ascii="Verdana" w:hAnsi="Verdana"/>
                <w:color w:val="000000"/>
                <w:sz w:val="23"/>
                <w:szCs w:val="23"/>
              </w:rPr>
            </w:pPr>
            <w:r>
              <w:rPr>
                <w:rFonts w:ascii="Verdana" w:hAnsi="Verdana"/>
                <w:color w:val="000000"/>
                <w:sz w:val="23"/>
                <w:szCs w:val="23"/>
              </w:rPr>
              <w:t>TRADEMARK</w:t>
            </w:r>
          </w:p>
        </w:tc>
        <w:tc>
          <w:tcPr>
            <w:tcW w:w="0" w:type="auto"/>
            <w:shd w:val="clear" w:color="auto" w:fill="FFFFFF"/>
            <w:tcMar>
              <w:top w:w="120" w:type="dxa"/>
              <w:left w:w="120" w:type="dxa"/>
              <w:bottom w:w="120" w:type="dxa"/>
              <w:right w:w="120" w:type="dxa"/>
            </w:tcMar>
            <w:hideMark/>
          </w:tcPr>
          <w:p w:rsidR="00E85D19" w:rsidRDefault="00E85D19">
            <w:pPr>
              <w:spacing w:before="300" w:after="300"/>
              <w:rPr>
                <w:rFonts w:ascii="Verdana" w:hAnsi="Verdana"/>
                <w:color w:val="000000"/>
                <w:sz w:val="23"/>
                <w:szCs w:val="23"/>
              </w:rPr>
            </w:pPr>
            <w:hyperlink r:id="rId131" w:tgtFrame="_blank" w:history="1">
              <w:r>
                <w:rPr>
                  <w:rStyle w:val="Hyperlink"/>
                  <w:rFonts w:ascii="Arial" w:hAnsi="Arial" w:cs="Arial"/>
                  <w:color w:val="FFFFFF"/>
                  <w:bdr w:val="none" w:sz="0" w:space="0" w:color="auto" w:frame="1"/>
                  <w:shd w:val="clear" w:color="auto" w:fill="4CAF50"/>
                </w:rPr>
                <w:t>Try it »</w:t>
              </w:r>
            </w:hyperlink>
          </w:p>
        </w:tc>
      </w:tr>
      <w:tr w:rsidR="00E85D19" w:rsidTr="00E85D19">
        <w:tc>
          <w:tcPr>
            <w:tcW w:w="0" w:type="auto"/>
            <w:shd w:val="clear" w:color="auto" w:fill="E7E9EB"/>
            <w:tcMar>
              <w:top w:w="120" w:type="dxa"/>
              <w:left w:w="240" w:type="dxa"/>
              <w:bottom w:w="120" w:type="dxa"/>
              <w:right w:w="120" w:type="dxa"/>
            </w:tcMar>
            <w:hideMark/>
          </w:tcPr>
          <w:p w:rsidR="00E85D19" w:rsidRDefault="00E85D19">
            <w:pPr>
              <w:spacing w:before="300" w:after="300"/>
              <w:rPr>
                <w:rFonts w:ascii="Verdana" w:hAnsi="Verdana"/>
                <w:color w:val="000000"/>
                <w:sz w:val="23"/>
                <w:szCs w:val="23"/>
              </w:rPr>
            </w:pPr>
            <w:r>
              <w:rPr>
                <w:rFonts w:ascii="Arial" w:hAnsi="Arial" w:cs="Arial"/>
                <w:color w:val="000000"/>
                <w:sz w:val="23"/>
                <w:szCs w:val="23"/>
              </w:rPr>
              <w:t>←</w:t>
            </w:r>
          </w:p>
        </w:tc>
        <w:tc>
          <w:tcPr>
            <w:tcW w:w="0" w:type="auto"/>
            <w:shd w:val="clear" w:color="auto" w:fill="E7E9EB"/>
            <w:tcMar>
              <w:top w:w="120" w:type="dxa"/>
              <w:left w:w="120" w:type="dxa"/>
              <w:bottom w:w="120" w:type="dxa"/>
              <w:right w:w="120" w:type="dxa"/>
            </w:tcMar>
            <w:hideMark/>
          </w:tcPr>
          <w:p w:rsidR="00E85D19" w:rsidRDefault="00E85D19">
            <w:pPr>
              <w:spacing w:before="300" w:after="300"/>
              <w:rPr>
                <w:rFonts w:ascii="Verdana" w:hAnsi="Verdana"/>
                <w:color w:val="000000"/>
                <w:sz w:val="23"/>
                <w:szCs w:val="23"/>
              </w:rPr>
            </w:pPr>
            <w:r>
              <w:rPr>
                <w:rFonts w:ascii="Verdana" w:hAnsi="Verdana"/>
                <w:color w:val="000000"/>
                <w:sz w:val="23"/>
                <w:szCs w:val="23"/>
              </w:rPr>
              <w:t>&amp;#8592;</w:t>
            </w:r>
          </w:p>
        </w:tc>
        <w:tc>
          <w:tcPr>
            <w:tcW w:w="0" w:type="auto"/>
            <w:shd w:val="clear" w:color="auto" w:fill="E7E9EB"/>
            <w:tcMar>
              <w:top w:w="120" w:type="dxa"/>
              <w:left w:w="120" w:type="dxa"/>
              <w:bottom w:w="120" w:type="dxa"/>
              <w:right w:w="120" w:type="dxa"/>
            </w:tcMar>
            <w:hideMark/>
          </w:tcPr>
          <w:p w:rsidR="00E85D19" w:rsidRDefault="00E85D19">
            <w:pPr>
              <w:spacing w:before="300" w:after="300"/>
              <w:rPr>
                <w:rFonts w:ascii="Verdana" w:hAnsi="Verdana"/>
                <w:color w:val="000000"/>
                <w:sz w:val="23"/>
                <w:szCs w:val="23"/>
              </w:rPr>
            </w:pPr>
            <w:r>
              <w:rPr>
                <w:rFonts w:ascii="Verdana" w:hAnsi="Verdana"/>
                <w:color w:val="000000"/>
                <w:sz w:val="23"/>
                <w:szCs w:val="23"/>
              </w:rPr>
              <w:t>&amp;larr;</w:t>
            </w:r>
          </w:p>
        </w:tc>
        <w:tc>
          <w:tcPr>
            <w:tcW w:w="0" w:type="auto"/>
            <w:shd w:val="clear" w:color="auto" w:fill="E7E9EB"/>
            <w:tcMar>
              <w:top w:w="120" w:type="dxa"/>
              <w:left w:w="120" w:type="dxa"/>
              <w:bottom w:w="120" w:type="dxa"/>
              <w:right w:w="120" w:type="dxa"/>
            </w:tcMar>
            <w:hideMark/>
          </w:tcPr>
          <w:p w:rsidR="00E85D19" w:rsidRDefault="00E85D19">
            <w:pPr>
              <w:spacing w:before="300" w:after="300"/>
              <w:rPr>
                <w:rFonts w:ascii="Verdana" w:hAnsi="Verdana"/>
                <w:color w:val="000000"/>
                <w:sz w:val="23"/>
                <w:szCs w:val="23"/>
              </w:rPr>
            </w:pPr>
            <w:r>
              <w:rPr>
                <w:rFonts w:ascii="Verdana" w:hAnsi="Verdana"/>
                <w:color w:val="000000"/>
                <w:sz w:val="23"/>
                <w:szCs w:val="23"/>
              </w:rPr>
              <w:t>LEFTWARDS ARROW</w:t>
            </w:r>
          </w:p>
        </w:tc>
        <w:tc>
          <w:tcPr>
            <w:tcW w:w="0" w:type="auto"/>
            <w:shd w:val="clear" w:color="auto" w:fill="E7E9EB"/>
            <w:tcMar>
              <w:top w:w="120" w:type="dxa"/>
              <w:left w:w="120" w:type="dxa"/>
              <w:bottom w:w="120" w:type="dxa"/>
              <w:right w:w="120" w:type="dxa"/>
            </w:tcMar>
            <w:hideMark/>
          </w:tcPr>
          <w:p w:rsidR="00E85D19" w:rsidRDefault="00E85D19">
            <w:pPr>
              <w:spacing w:before="300" w:after="300"/>
              <w:rPr>
                <w:rFonts w:ascii="Verdana" w:hAnsi="Verdana"/>
                <w:color w:val="000000"/>
                <w:sz w:val="23"/>
                <w:szCs w:val="23"/>
              </w:rPr>
            </w:pPr>
            <w:hyperlink r:id="rId132" w:tgtFrame="_blank" w:history="1">
              <w:r>
                <w:rPr>
                  <w:rStyle w:val="Hyperlink"/>
                  <w:rFonts w:ascii="Arial" w:hAnsi="Arial" w:cs="Arial"/>
                  <w:color w:val="FFFFFF"/>
                  <w:bdr w:val="none" w:sz="0" w:space="0" w:color="auto" w:frame="1"/>
                  <w:shd w:val="clear" w:color="auto" w:fill="4CAF50"/>
                </w:rPr>
                <w:t>Try it »</w:t>
              </w:r>
            </w:hyperlink>
          </w:p>
        </w:tc>
      </w:tr>
      <w:tr w:rsidR="00E85D19" w:rsidTr="00E85D19">
        <w:tc>
          <w:tcPr>
            <w:tcW w:w="0" w:type="auto"/>
            <w:shd w:val="clear" w:color="auto" w:fill="FFFFFF"/>
            <w:tcMar>
              <w:top w:w="120" w:type="dxa"/>
              <w:left w:w="240" w:type="dxa"/>
              <w:bottom w:w="120" w:type="dxa"/>
              <w:right w:w="120" w:type="dxa"/>
            </w:tcMar>
            <w:hideMark/>
          </w:tcPr>
          <w:p w:rsidR="00E85D19" w:rsidRDefault="00E85D19">
            <w:pPr>
              <w:spacing w:before="300" w:after="300"/>
              <w:rPr>
                <w:rFonts w:ascii="Verdana" w:hAnsi="Verdana"/>
                <w:color w:val="000000"/>
                <w:sz w:val="23"/>
                <w:szCs w:val="23"/>
              </w:rPr>
            </w:pPr>
            <w:r>
              <w:rPr>
                <w:rFonts w:ascii="Arial" w:hAnsi="Arial" w:cs="Arial"/>
                <w:color w:val="000000"/>
                <w:sz w:val="23"/>
                <w:szCs w:val="23"/>
              </w:rPr>
              <w:t>↑</w:t>
            </w:r>
          </w:p>
        </w:tc>
        <w:tc>
          <w:tcPr>
            <w:tcW w:w="0" w:type="auto"/>
            <w:shd w:val="clear" w:color="auto" w:fill="FFFFFF"/>
            <w:tcMar>
              <w:top w:w="120" w:type="dxa"/>
              <w:left w:w="120" w:type="dxa"/>
              <w:bottom w:w="120" w:type="dxa"/>
              <w:right w:w="120" w:type="dxa"/>
            </w:tcMar>
            <w:hideMark/>
          </w:tcPr>
          <w:p w:rsidR="00E85D19" w:rsidRDefault="00E85D19">
            <w:pPr>
              <w:spacing w:before="300" w:after="300"/>
              <w:rPr>
                <w:rFonts w:ascii="Verdana" w:hAnsi="Verdana"/>
                <w:color w:val="000000"/>
                <w:sz w:val="23"/>
                <w:szCs w:val="23"/>
              </w:rPr>
            </w:pPr>
            <w:r>
              <w:rPr>
                <w:rFonts w:ascii="Verdana" w:hAnsi="Verdana"/>
                <w:color w:val="000000"/>
                <w:sz w:val="23"/>
                <w:szCs w:val="23"/>
              </w:rPr>
              <w:t>&amp;#8593;</w:t>
            </w:r>
          </w:p>
        </w:tc>
        <w:tc>
          <w:tcPr>
            <w:tcW w:w="0" w:type="auto"/>
            <w:shd w:val="clear" w:color="auto" w:fill="FFFFFF"/>
            <w:tcMar>
              <w:top w:w="120" w:type="dxa"/>
              <w:left w:w="120" w:type="dxa"/>
              <w:bottom w:w="120" w:type="dxa"/>
              <w:right w:w="120" w:type="dxa"/>
            </w:tcMar>
            <w:hideMark/>
          </w:tcPr>
          <w:p w:rsidR="00E85D19" w:rsidRDefault="00E85D19">
            <w:pPr>
              <w:spacing w:before="300" w:after="300"/>
              <w:rPr>
                <w:rFonts w:ascii="Verdana" w:hAnsi="Verdana"/>
                <w:color w:val="000000"/>
                <w:sz w:val="23"/>
                <w:szCs w:val="23"/>
              </w:rPr>
            </w:pPr>
            <w:r>
              <w:rPr>
                <w:rFonts w:ascii="Verdana" w:hAnsi="Verdana"/>
                <w:color w:val="000000"/>
                <w:sz w:val="23"/>
                <w:szCs w:val="23"/>
              </w:rPr>
              <w:t>&amp;uarr;</w:t>
            </w:r>
          </w:p>
        </w:tc>
        <w:tc>
          <w:tcPr>
            <w:tcW w:w="0" w:type="auto"/>
            <w:shd w:val="clear" w:color="auto" w:fill="FFFFFF"/>
            <w:tcMar>
              <w:top w:w="120" w:type="dxa"/>
              <w:left w:w="120" w:type="dxa"/>
              <w:bottom w:w="120" w:type="dxa"/>
              <w:right w:w="120" w:type="dxa"/>
            </w:tcMar>
            <w:hideMark/>
          </w:tcPr>
          <w:p w:rsidR="00E85D19" w:rsidRDefault="00E85D19">
            <w:pPr>
              <w:spacing w:before="300" w:after="300"/>
              <w:rPr>
                <w:rFonts w:ascii="Verdana" w:hAnsi="Verdana"/>
                <w:color w:val="000000"/>
                <w:sz w:val="23"/>
                <w:szCs w:val="23"/>
              </w:rPr>
            </w:pPr>
            <w:r>
              <w:rPr>
                <w:rFonts w:ascii="Verdana" w:hAnsi="Verdana"/>
                <w:color w:val="000000"/>
                <w:sz w:val="23"/>
                <w:szCs w:val="23"/>
              </w:rPr>
              <w:t>UPWARDS ARROW</w:t>
            </w:r>
          </w:p>
        </w:tc>
        <w:tc>
          <w:tcPr>
            <w:tcW w:w="0" w:type="auto"/>
            <w:shd w:val="clear" w:color="auto" w:fill="FFFFFF"/>
            <w:tcMar>
              <w:top w:w="120" w:type="dxa"/>
              <w:left w:w="120" w:type="dxa"/>
              <w:bottom w:w="120" w:type="dxa"/>
              <w:right w:w="120" w:type="dxa"/>
            </w:tcMar>
            <w:hideMark/>
          </w:tcPr>
          <w:p w:rsidR="00E85D19" w:rsidRDefault="00E85D19">
            <w:pPr>
              <w:spacing w:before="300" w:after="300"/>
              <w:rPr>
                <w:rFonts w:ascii="Verdana" w:hAnsi="Verdana"/>
                <w:color w:val="000000"/>
                <w:sz w:val="23"/>
                <w:szCs w:val="23"/>
              </w:rPr>
            </w:pPr>
            <w:hyperlink r:id="rId133" w:tgtFrame="_blank" w:history="1">
              <w:r>
                <w:rPr>
                  <w:rStyle w:val="Hyperlink"/>
                  <w:rFonts w:ascii="Arial" w:hAnsi="Arial" w:cs="Arial"/>
                  <w:color w:val="FFFFFF"/>
                  <w:bdr w:val="none" w:sz="0" w:space="0" w:color="auto" w:frame="1"/>
                  <w:shd w:val="clear" w:color="auto" w:fill="4CAF50"/>
                </w:rPr>
                <w:t>Try it »</w:t>
              </w:r>
            </w:hyperlink>
          </w:p>
        </w:tc>
      </w:tr>
      <w:tr w:rsidR="00E85D19" w:rsidTr="00E85D19">
        <w:tc>
          <w:tcPr>
            <w:tcW w:w="0" w:type="auto"/>
            <w:shd w:val="clear" w:color="auto" w:fill="E7E9EB"/>
            <w:tcMar>
              <w:top w:w="120" w:type="dxa"/>
              <w:left w:w="240" w:type="dxa"/>
              <w:bottom w:w="120" w:type="dxa"/>
              <w:right w:w="120" w:type="dxa"/>
            </w:tcMar>
            <w:hideMark/>
          </w:tcPr>
          <w:p w:rsidR="00E85D19" w:rsidRDefault="00E85D19">
            <w:pPr>
              <w:spacing w:before="300" w:after="300"/>
              <w:rPr>
                <w:rFonts w:ascii="Verdana" w:hAnsi="Verdana"/>
                <w:color w:val="000000"/>
                <w:sz w:val="23"/>
                <w:szCs w:val="23"/>
              </w:rPr>
            </w:pPr>
            <w:r>
              <w:rPr>
                <w:rFonts w:ascii="Arial" w:hAnsi="Arial" w:cs="Arial"/>
                <w:color w:val="000000"/>
                <w:sz w:val="23"/>
                <w:szCs w:val="23"/>
              </w:rPr>
              <w:t>→</w:t>
            </w:r>
          </w:p>
        </w:tc>
        <w:tc>
          <w:tcPr>
            <w:tcW w:w="0" w:type="auto"/>
            <w:shd w:val="clear" w:color="auto" w:fill="E7E9EB"/>
            <w:tcMar>
              <w:top w:w="120" w:type="dxa"/>
              <w:left w:w="120" w:type="dxa"/>
              <w:bottom w:w="120" w:type="dxa"/>
              <w:right w:w="120" w:type="dxa"/>
            </w:tcMar>
            <w:hideMark/>
          </w:tcPr>
          <w:p w:rsidR="00E85D19" w:rsidRDefault="00E85D19">
            <w:pPr>
              <w:spacing w:before="300" w:after="300"/>
              <w:rPr>
                <w:rFonts w:ascii="Verdana" w:hAnsi="Verdana"/>
                <w:color w:val="000000"/>
                <w:sz w:val="23"/>
                <w:szCs w:val="23"/>
              </w:rPr>
            </w:pPr>
            <w:r>
              <w:rPr>
                <w:rFonts w:ascii="Verdana" w:hAnsi="Verdana"/>
                <w:color w:val="000000"/>
                <w:sz w:val="23"/>
                <w:szCs w:val="23"/>
              </w:rPr>
              <w:t>&amp;#8594;</w:t>
            </w:r>
          </w:p>
        </w:tc>
        <w:tc>
          <w:tcPr>
            <w:tcW w:w="0" w:type="auto"/>
            <w:shd w:val="clear" w:color="auto" w:fill="E7E9EB"/>
            <w:tcMar>
              <w:top w:w="120" w:type="dxa"/>
              <w:left w:w="120" w:type="dxa"/>
              <w:bottom w:w="120" w:type="dxa"/>
              <w:right w:w="120" w:type="dxa"/>
            </w:tcMar>
            <w:hideMark/>
          </w:tcPr>
          <w:p w:rsidR="00E85D19" w:rsidRDefault="00E85D19">
            <w:pPr>
              <w:spacing w:before="300" w:after="300"/>
              <w:rPr>
                <w:rFonts w:ascii="Verdana" w:hAnsi="Verdana"/>
                <w:color w:val="000000"/>
                <w:sz w:val="23"/>
                <w:szCs w:val="23"/>
              </w:rPr>
            </w:pPr>
            <w:r>
              <w:rPr>
                <w:rFonts w:ascii="Verdana" w:hAnsi="Verdana"/>
                <w:color w:val="000000"/>
                <w:sz w:val="23"/>
                <w:szCs w:val="23"/>
              </w:rPr>
              <w:t>&amp;rarr;</w:t>
            </w:r>
          </w:p>
        </w:tc>
        <w:tc>
          <w:tcPr>
            <w:tcW w:w="0" w:type="auto"/>
            <w:shd w:val="clear" w:color="auto" w:fill="E7E9EB"/>
            <w:tcMar>
              <w:top w:w="120" w:type="dxa"/>
              <w:left w:w="120" w:type="dxa"/>
              <w:bottom w:w="120" w:type="dxa"/>
              <w:right w:w="120" w:type="dxa"/>
            </w:tcMar>
            <w:hideMark/>
          </w:tcPr>
          <w:p w:rsidR="00E85D19" w:rsidRDefault="00E85D19">
            <w:pPr>
              <w:spacing w:before="300" w:after="300"/>
              <w:rPr>
                <w:rFonts w:ascii="Verdana" w:hAnsi="Verdana"/>
                <w:color w:val="000000"/>
                <w:sz w:val="23"/>
                <w:szCs w:val="23"/>
              </w:rPr>
            </w:pPr>
            <w:r>
              <w:rPr>
                <w:rFonts w:ascii="Verdana" w:hAnsi="Verdana"/>
                <w:color w:val="000000"/>
                <w:sz w:val="23"/>
                <w:szCs w:val="23"/>
              </w:rPr>
              <w:t>RIGHTWARDS ARROW</w:t>
            </w:r>
          </w:p>
        </w:tc>
        <w:tc>
          <w:tcPr>
            <w:tcW w:w="0" w:type="auto"/>
            <w:shd w:val="clear" w:color="auto" w:fill="E7E9EB"/>
            <w:tcMar>
              <w:top w:w="120" w:type="dxa"/>
              <w:left w:w="120" w:type="dxa"/>
              <w:bottom w:w="120" w:type="dxa"/>
              <w:right w:w="120" w:type="dxa"/>
            </w:tcMar>
            <w:hideMark/>
          </w:tcPr>
          <w:p w:rsidR="00E85D19" w:rsidRDefault="00E85D19">
            <w:pPr>
              <w:spacing w:before="300" w:after="300"/>
              <w:rPr>
                <w:rFonts w:ascii="Verdana" w:hAnsi="Verdana"/>
                <w:color w:val="000000"/>
                <w:sz w:val="23"/>
                <w:szCs w:val="23"/>
              </w:rPr>
            </w:pPr>
            <w:hyperlink r:id="rId134" w:tgtFrame="_blank" w:history="1">
              <w:r>
                <w:rPr>
                  <w:rStyle w:val="Hyperlink"/>
                  <w:rFonts w:ascii="Arial" w:hAnsi="Arial" w:cs="Arial"/>
                  <w:color w:val="FFFFFF"/>
                  <w:bdr w:val="none" w:sz="0" w:space="0" w:color="auto" w:frame="1"/>
                  <w:shd w:val="clear" w:color="auto" w:fill="4CAF50"/>
                </w:rPr>
                <w:t>Try it »</w:t>
              </w:r>
            </w:hyperlink>
          </w:p>
        </w:tc>
      </w:tr>
      <w:tr w:rsidR="00E85D19" w:rsidTr="00E85D19">
        <w:tc>
          <w:tcPr>
            <w:tcW w:w="0" w:type="auto"/>
            <w:shd w:val="clear" w:color="auto" w:fill="FFFFFF"/>
            <w:tcMar>
              <w:top w:w="120" w:type="dxa"/>
              <w:left w:w="240" w:type="dxa"/>
              <w:bottom w:w="120" w:type="dxa"/>
              <w:right w:w="120" w:type="dxa"/>
            </w:tcMar>
            <w:hideMark/>
          </w:tcPr>
          <w:p w:rsidR="00E85D19" w:rsidRDefault="00E85D19">
            <w:pPr>
              <w:spacing w:before="300" w:after="300"/>
              <w:rPr>
                <w:rFonts w:ascii="Verdana" w:hAnsi="Verdana"/>
                <w:color w:val="000000"/>
                <w:sz w:val="23"/>
                <w:szCs w:val="23"/>
              </w:rPr>
            </w:pPr>
            <w:r>
              <w:rPr>
                <w:rFonts w:ascii="Arial" w:hAnsi="Arial" w:cs="Arial"/>
                <w:color w:val="000000"/>
                <w:sz w:val="23"/>
                <w:szCs w:val="23"/>
              </w:rPr>
              <w:lastRenderedPageBreak/>
              <w:t>↓</w:t>
            </w:r>
          </w:p>
        </w:tc>
        <w:tc>
          <w:tcPr>
            <w:tcW w:w="0" w:type="auto"/>
            <w:shd w:val="clear" w:color="auto" w:fill="FFFFFF"/>
            <w:tcMar>
              <w:top w:w="120" w:type="dxa"/>
              <w:left w:w="120" w:type="dxa"/>
              <w:bottom w:w="120" w:type="dxa"/>
              <w:right w:w="120" w:type="dxa"/>
            </w:tcMar>
            <w:hideMark/>
          </w:tcPr>
          <w:p w:rsidR="00E85D19" w:rsidRDefault="00E85D19">
            <w:pPr>
              <w:spacing w:before="300" w:after="300"/>
              <w:rPr>
                <w:rFonts w:ascii="Verdana" w:hAnsi="Verdana"/>
                <w:color w:val="000000"/>
                <w:sz w:val="23"/>
                <w:szCs w:val="23"/>
              </w:rPr>
            </w:pPr>
            <w:r>
              <w:rPr>
                <w:rFonts w:ascii="Verdana" w:hAnsi="Verdana"/>
                <w:color w:val="000000"/>
                <w:sz w:val="23"/>
                <w:szCs w:val="23"/>
              </w:rPr>
              <w:t>&amp;#8595;</w:t>
            </w:r>
          </w:p>
        </w:tc>
        <w:tc>
          <w:tcPr>
            <w:tcW w:w="0" w:type="auto"/>
            <w:shd w:val="clear" w:color="auto" w:fill="FFFFFF"/>
            <w:tcMar>
              <w:top w:w="120" w:type="dxa"/>
              <w:left w:w="120" w:type="dxa"/>
              <w:bottom w:w="120" w:type="dxa"/>
              <w:right w:w="120" w:type="dxa"/>
            </w:tcMar>
            <w:hideMark/>
          </w:tcPr>
          <w:p w:rsidR="00E85D19" w:rsidRDefault="00E85D19">
            <w:pPr>
              <w:spacing w:before="300" w:after="300"/>
              <w:rPr>
                <w:rFonts w:ascii="Verdana" w:hAnsi="Verdana"/>
                <w:color w:val="000000"/>
                <w:sz w:val="23"/>
                <w:szCs w:val="23"/>
              </w:rPr>
            </w:pPr>
            <w:r>
              <w:rPr>
                <w:rFonts w:ascii="Verdana" w:hAnsi="Verdana"/>
                <w:color w:val="000000"/>
                <w:sz w:val="23"/>
                <w:szCs w:val="23"/>
              </w:rPr>
              <w:t>&amp;darr;</w:t>
            </w:r>
          </w:p>
        </w:tc>
        <w:tc>
          <w:tcPr>
            <w:tcW w:w="0" w:type="auto"/>
            <w:shd w:val="clear" w:color="auto" w:fill="FFFFFF"/>
            <w:tcMar>
              <w:top w:w="120" w:type="dxa"/>
              <w:left w:w="120" w:type="dxa"/>
              <w:bottom w:w="120" w:type="dxa"/>
              <w:right w:w="120" w:type="dxa"/>
            </w:tcMar>
            <w:hideMark/>
          </w:tcPr>
          <w:p w:rsidR="00E85D19" w:rsidRDefault="00E85D19">
            <w:pPr>
              <w:spacing w:before="300" w:after="300"/>
              <w:rPr>
                <w:rFonts w:ascii="Verdana" w:hAnsi="Verdana"/>
                <w:color w:val="000000"/>
                <w:sz w:val="23"/>
                <w:szCs w:val="23"/>
              </w:rPr>
            </w:pPr>
            <w:r>
              <w:rPr>
                <w:rFonts w:ascii="Verdana" w:hAnsi="Verdana"/>
                <w:color w:val="000000"/>
                <w:sz w:val="23"/>
                <w:szCs w:val="23"/>
              </w:rPr>
              <w:t>DOWNWARDS ARROW</w:t>
            </w:r>
          </w:p>
        </w:tc>
        <w:tc>
          <w:tcPr>
            <w:tcW w:w="0" w:type="auto"/>
            <w:shd w:val="clear" w:color="auto" w:fill="FFFFFF"/>
            <w:tcMar>
              <w:top w:w="120" w:type="dxa"/>
              <w:left w:w="120" w:type="dxa"/>
              <w:bottom w:w="120" w:type="dxa"/>
              <w:right w:w="120" w:type="dxa"/>
            </w:tcMar>
            <w:hideMark/>
          </w:tcPr>
          <w:p w:rsidR="00E85D19" w:rsidRDefault="00E85D19">
            <w:pPr>
              <w:spacing w:before="300" w:after="300"/>
              <w:rPr>
                <w:rFonts w:ascii="Verdana" w:hAnsi="Verdana"/>
                <w:color w:val="000000"/>
                <w:sz w:val="23"/>
                <w:szCs w:val="23"/>
              </w:rPr>
            </w:pPr>
            <w:hyperlink r:id="rId135" w:tgtFrame="_blank" w:history="1">
              <w:r>
                <w:rPr>
                  <w:rStyle w:val="Hyperlink"/>
                  <w:rFonts w:ascii="Arial" w:hAnsi="Arial" w:cs="Arial"/>
                  <w:color w:val="FFFFFF"/>
                  <w:bdr w:val="none" w:sz="0" w:space="0" w:color="auto" w:frame="1"/>
                  <w:shd w:val="clear" w:color="auto" w:fill="4CAF50"/>
                </w:rPr>
                <w:t>Try it »</w:t>
              </w:r>
            </w:hyperlink>
          </w:p>
        </w:tc>
      </w:tr>
      <w:tr w:rsidR="00E85D19" w:rsidTr="00E85D19">
        <w:tc>
          <w:tcPr>
            <w:tcW w:w="0" w:type="auto"/>
            <w:shd w:val="clear" w:color="auto" w:fill="E7E9EB"/>
            <w:tcMar>
              <w:top w:w="120" w:type="dxa"/>
              <w:left w:w="240" w:type="dxa"/>
              <w:bottom w:w="120" w:type="dxa"/>
              <w:right w:w="120" w:type="dxa"/>
            </w:tcMar>
            <w:hideMark/>
          </w:tcPr>
          <w:p w:rsidR="00E85D19" w:rsidRDefault="00E85D19">
            <w:pPr>
              <w:spacing w:before="300" w:after="300"/>
              <w:rPr>
                <w:rFonts w:ascii="Verdana" w:hAnsi="Verdana"/>
                <w:color w:val="000000"/>
                <w:sz w:val="23"/>
                <w:szCs w:val="23"/>
              </w:rPr>
            </w:pPr>
            <w:r>
              <w:rPr>
                <w:rFonts w:ascii="Arial" w:hAnsi="Arial" w:cs="Arial"/>
                <w:color w:val="000000"/>
                <w:sz w:val="23"/>
                <w:szCs w:val="23"/>
              </w:rPr>
              <w:t>♠</w:t>
            </w:r>
          </w:p>
        </w:tc>
        <w:tc>
          <w:tcPr>
            <w:tcW w:w="0" w:type="auto"/>
            <w:shd w:val="clear" w:color="auto" w:fill="E7E9EB"/>
            <w:tcMar>
              <w:top w:w="120" w:type="dxa"/>
              <w:left w:w="120" w:type="dxa"/>
              <w:bottom w:w="120" w:type="dxa"/>
              <w:right w:w="120" w:type="dxa"/>
            </w:tcMar>
            <w:hideMark/>
          </w:tcPr>
          <w:p w:rsidR="00E85D19" w:rsidRDefault="00E85D19">
            <w:pPr>
              <w:spacing w:before="300" w:after="300"/>
              <w:rPr>
                <w:rFonts w:ascii="Verdana" w:hAnsi="Verdana"/>
                <w:color w:val="000000"/>
                <w:sz w:val="23"/>
                <w:szCs w:val="23"/>
              </w:rPr>
            </w:pPr>
            <w:r>
              <w:rPr>
                <w:rFonts w:ascii="Verdana" w:hAnsi="Verdana"/>
                <w:color w:val="000000"/>
                <w:sz w:val="23"/>
                <w:szCs w:val="23"/>
              </w:rPr>
              <w:t>&amp;#9824;</w:t>
            </w:r>
          </w:p>
        </w:tc>
        <w:tc>
          <w:tcPr>
            <w:tcW w:w="0" w:type="auto"/>
            <w:shd w:val="clear" w:color="auto" w:fill="E7E9EB"/>
            <w:tcMar>
              <w:top w:w="120" w:type="dxa"/>
              <w:left w:w="120" w:type="dxa"/>
              <w:bottom w:w="120" w:type="dxa"/>
              <w:right w:w="120" w:type="dxa"/>
            </w:tcMar>
            <w:hideMark/>
          </w:tcPr>
          <w:p w:rsidR="00E85D19" w:rsidRDefault="00E85D19">
            <w:pPr>
              <w:spacing w:before="300" w:after="300"/>
              <w:rPr>
                <w:rFonts w:ascii="Verdana" w:hAnsi="Verdana"/>
                <w:color w:val="000000"/>
                <w:sz w:val="23"/>
                <w:szCs w:val="23"/>
              </w:rPr>
            </w:pPr>
            <w:r>
              <w:rPr>
                <w:rFonts w:ascii="Verdana" w:hAnsi="Verdana"/>
                <w:color w:val="000000"/>
                <w:sz w:val="23"/>
                <w:szCs w:val="23"/>
              </w:rPr>
              <w:t>&amp;spades;</w:t>
            </w:r>
          </w:p>
        </w:tc>
        <w:tc>
          <w:tcPr>
            <w:tcW w:w="0" w:type="auto"/>
            <w:shd w:val="clear" w:color="auto" w:fill="E7E9EB"/>
            <w:tcMar>
              <w:top w:w="120" w:type="dxa"/>
              <w:left w:w="120" w:type="dxa"/>
              <w:bottom w:w="120" w:type="dxa"/>
              <w:right w:w="120" w:type="dxa"/>
            </w:tcMar>
            <w:hideMark/>
          </w:tcPr>
          <w:p w:rsidR="00E85D19" w:rsidRDefault="00E85D19">
            <w:pPr>
              <w:spacing w:before="300" w:after="300"/>
              <w:rPr>
                <w:rFonts w:ascii="Verdana" w:hAnsi="Verdana"/>
                <w:color w:val="000000"/>
                <w:sz w:val="23"/>
                <w:szCs w:val="23"/>
              </w:rPr>
            </w:pPr>
            <w:r>
              <w:rPr>
                <w:rFonts w:ascii="Verdana" w:hAnsi="Verdana"/>
                <w:color w:val="000000"/>
                <w:sz w:val="23"/>
                <w:szCs w:val="23"/>
              </w:rPr>
              <w:t>BLACK SPADE SUIT</w:t>
            </w:r>
          </w:p>
        </w:tc>
        <w:tc>
          <w:tcPr>
            <w:tcW w:w="0" w:type="auto"/>
            <w:shd w:val="clear" w:color="auto" w:fill="E7E9EB"/>
            <w:tcMar>
              <w:top w:w="120" w:type="dxa"/>
              <w:left w:w="120" w:type="dxa"/>
              <w:bottom w:w="120" w:type="dxa"/>
              <w:right w:w="120" w:type="dxa"/>
            </w:tcMar>
            <w:hideMark/>
          </w:tcPr>
          <w:p w:rsidR="00E85D19" w:rsidRDefault="00E85D19">
            <w:pPr>
              <w:spacing w:before="300" w:after="300"/>
              <w:rPr>
                <w:rFonts w:ascii="Verdana" w:hAnsi="Verdana"/>
                <w:color w:val="000000"/>
                <w:sz w:val="23"/>
                <w:szCs w:val="23"/>
              </w:rPr>
            </w:pPr>
            <w:hyperlink r:id="rId136" w:tgtFrame="_blank" w:history="1">
              <w:r>
                <w:rPr>
                  <w:rStyle w:val="Hyperlink"/>
                  <w:rFonts w:ascii="Arial" w:hAnsi="Arial" w:cs="Arial"/>
                  <w:color w:val="FFFFFF"/>
                  <w:bdr w:val="none" w:sz="0" w:space="0" w:color="auto" w:frame="1"/>
                  <w:shd w:val="clear" w:color="auto" w:fill="4CAF50"/>
                </w:rPr>
                <w:t>Try it »</w:t>
              </w:r>
            </w:hyperlink>
          </w:p>
        </w:tc>
      </w:tr>
      <w:tr w:rsidR="00E85D19" w:rsidTr="00E85D19">
        <w:tc>
          <w:tcPr>
            <w:tcW w:w="0" w:type="auto"/>
            <w:shd w:val="clear" w:color="auto" w:fill="FFFFFF"/>
            <w:tcMar>
              <w:top w:w="120" w:type="dxa"/>
              <w:left w:w="240" w:type="dxa"/>
              <w:bottom w:w="120" w:type="dxa"/>
              <w:right w:w="120" w:type="dxa"/>
            </w:tcMar>
            <w:hideMark/>
          </w:tcPr>
          <w:p w:rsidR="00E85D19" w:rsidRDefault="00E85D19">
            <w:pPr>
              <w:spacing w:before="300" w:after="300"/>
              <w:rPr>
                <w:rFonts w:ascii="Verdana" w:hAnsi="Verdana"/>
                <w:color w:val="000000"/>
                <w:sz w:val="23"/>
                <w:szCs w:val="23"/>
              </w:rPr>
            </w:pPr>
            <w:r>
              <w:rPr>
                <w:rFonts w:ascii="Arial" w:hAnsi="Arial" w:cs="Arial"/>
                <w:color w:val="000000"/>
                <w:sz w:val="23"/>
                <w:szCs w:val="23"/>
              </w:rPr>
              <w:t>♣</w:t>
            </w:r>
          </w:p>
        </w:tc>
        <w:tc>
          <w:tcPr>
            <w:tcW w:w="0" w:type="auto"/>
            <w:shd w:val="clear" w:color="auto" w:fill="FFFFFF"/>
            <w:tcMar>
              <w:top w:w="120" w:type="dxa"/>
              <w:left w:w="120" w:type="dxa"/>
              <w:bottom w:w="120" w:type="dxa"/>
              <w:right w:w="120" w:type="dxa"/>
            </w:tcMar>
            <w:hideMark/>
          </w:tcPr>
          <w:p w:rsidR="00E85D19" w:rsidRDefault="00E85D19">
            <w:pPr>
              <w:spacing w:before="300" w:after="300"/>
              <w:rPr>
                <w:rFonts w:ascii="Verdana" w:hAnsi="Verdana"/>
                <w:color w:val="000000"/>
                <w:sz w:val="23"/>
                <w:szCs w:val="23"/>
              </w:rPr>
            </w:pPr>
            <w:r>
              <w:rPr>
                <w:rFonts w:ascii="Verdana" w:hAnsi="Verdana"/>
                <w:color w:val="000000"/>
                <w:sz w:val="23"/>
                <w:szCs w:val="23"/>
              </w:rPr>
              <w:t>&amp;#9827;</w:t>
            </w:r>
          </w:p>
        </w:tc>
        <w:tc>
          <w:tcPr>
            <w:tcW w:w="0" w:type="auto"/>
            <w:shd w:val="clear" w:color="auto" w:fill="FFFFFF"/>
            <w:tcMar>
              <w:top w:w="120" w:type="dxa"/>
              <w:left w:w="120" w:type="dxa"/>
              <w:bottom w:w="120" w:type="dxa"/>
              <w:right w:w="120" w:type="dxa"/>
            </w:tcMar>
            <w:hideMark/>
          </w:tcPr>
          <w:p w:rsidR="00E85D19" w:rsidRDefault="00E85D19">
            <w:pPr>
              <w:spacing w:before="300" w:after="300"/>
              <w:rPr>
                <w:rFonts w:ascii="Verdana" w:hAnsi="Verdana"/>
                <w:color w:val="000000"/>
                <w:sz w:val="23"/>
                <w:szCs w:val="23"/>
              </w:rPr>
            </w:pPr>
            <w:r>
              <w:rPr>
                <w:rFonts w:ascii="Verdana" w:hAnsi="Verdana"/>
                <w:color w:val="000000"/>
                <w:sz w:val="23"/>
                <w:szCs w:val="23"/>
              </w:rPr>
              <w:t>&amp;clubs;</w:t>
            </w:r>
          </w:p>
        </w:tc>
        <w:tc>
          <w:tcPr>
            <w:tcW w:w="0" w:type="auto"/>
            <w:shd w:val="clear" w:color="auto" w:fill="FFFFFF"/>
            <w:tcMar>
              <w:top w:w="120" w:type="dxa"/>
              <w:left w:w="120" w:type="dxa"/>
              <w:bottom w:w="120" w:type="dxa"/>
              <w:right w:w="120" w:type="dxa"/>
            </w:tcMar>
            <w:hideMark/>
          </w:tcPr>
          <w:p w:rsidR="00E85D19" w:rsidRDefault="00E85D19">
            <w:pPr>
              <w:spacing w:before="300" w:after="300"/>
              <w:rPr>
                <w:rFonts w:ascii="Verdana" w:hAnsi="Verdana"/>
                <w:color w:val="000000"/>
                <w:sz w:val="23"/>
                <w:szCs w:val="23"/>
              </w:rPr>
            </w:pPr>
            <w:r>
              <w:rPr>
                <w:rFonts w:ascii="Verdana" w:hAnsi="Verdana"/>
                <w:color w:val="000000"/>
                <w:sz w:val="23"/>
                <w:szCs w:val="23"/>
              </w:rPr>
              <w:t>BLACK CLUB SUIT</w:t>
            </w:r>
          </w:p>
        </w:tc>
        <w:tc>
          <w:tcPr>
            <w:tcW w:w="0" w:type="auto"/>
            <w:shd w:val="clear" w:color="auto" w:fill="FFFFFF"/>
            <w:tcMar>
              <w:top w:w="120" w:type="dxa"/>
              <w:left w:w="120" w:type="dxa"/>
              <w:bottom w:w="120" w:type="dxa"/>
              <w:right w:w="120" w:type="dxa"/>
            </w:tcMar>
            <w:hideMark/>
          </w:tcPr>
          <w:p w:rsidR="00E85D19" w:rsidRDefault="00E85D19">
            <w:pPr>
              <w:spacing w:before="300" w:after="300"/>
              <w:rPr>
                <w:rFonts w:ascii="Verdana" w:hAnsi="Verdana"/>
                <w:color w:val="000000"/>
                <w:sz w:val="23"/>
                <w:szCs w:val="23"/>
              </w:rPr>
            </w:pPr>
            <w:hyperlink r:id="rId137" w:tgtFrame="_blank" w:history="1">
              <w:r>
                <w:rPr>
                  <w:rStyle w:val="Hyperlink"/>
                  <w:rFonts w:ascii="Arial" w:hAnsi="Arial" w:cs="Arial"/>
                  <w:color w:val="FFFFFF"/>
                  <w:bdr w:val="none" w:sz="0" w:space="0" w:color="auto" w:frame="1"/>
                  <w:shd w:val="clear" w:color="auto" w:fill="4CAF50"/>
                </w:rPr>
                <w:t>Try it »</w:t>
              </w:r>
            </w:hyperlink>
          </w:p>
        </w:tc>
      </w:tr>
      <w:tr w:rsidR="00E85D19" w:rsidTr="00E85D19">
        <w:tc>
          <w:tcPr>
            <w:tcW w:w="0" w:type="auto"/>
            <w:shd w:val="clear" w:color="auto" w:fill="E7E9EB"/>
            <w:tcMar>
              <w:top w:w="120" w:type="dxa"/>
              <w:left w:w="240" w:type="dxa"/>
              <w:bottom w:w="120" w:type="dxa"/>
              <w:right w:w="120" w:type="dxa"/>
            </w:tcMar>
            <w:hideMark/>
          </w:tcPr>
          <w:p w:rsidR="00E85D19" w:rsidRDefault="00E85D19">
            <w:pPr>
              <w:spacing w:before="300" w:after="300"/>
              <w:rPr>
                <w:rFonts w:ascii="Verdana" w:hAnsi="Verdana"/>
                <w:color w:val="000000"/>
                <w:sz w:val="23"/>
                <w:szCs w:val="23"/>
              </w:rPr>
            </w:pPr>
            <w:r>
              <w:rPr>
                <w:rFonts w:ascii="Arial" w:hAnsi="Arial" w:cs="Arial"/>
                <w:color w:val="000000"/>
                <w:sz w:val="23"/>
                <w:szCs w:val="23"/>
              </w:rPr>
              <w:t>♥</w:t>
            </w:r>
          </w:p>
        </w:tc>
        <w:tc>
          <w:tcPr>
            <w:tcW w:w="0" w:type="auto"/>
            <w:shd w:val="clear" w:color="auto" w:fill="E7E9EB"/>
            <w:tcMar>
              <w:top w:w="120" w:type="dxa"/>
              <w:left w:w="120" w:type="dxa"/>
              <w:bottom w:w="120" w:type="dxa"/>
              <w:right w:w="120" w:type="dxa"/>
            </w:tcMar>
            <w:hideMark/>
          </w:tcPr>
          <w:p w:rsidR="00E85D19" w:rsidRDefault="00E85D19">
            <w:pPr>
              <w:spacing w:before="300" w:after="300"/>
              <w:rPr>
                <w:rFonts w:ascii="Verdana" w:hAnsi="Verdana"/>
                <w:color w:val="000000"/>
                <w:sz w:val="23"/>
                <w:szCs w:val="23"/>
              </w:rPr>
            </w:pPr>
            <w:r>
              <w:rPr>
                <w:rFonts w:ascii="Verdana" w:hAnsi="Verdana"/>
                <w:color w:val="000000"/>
                <w:sz w:val="23"/>
                <w:szCs w:val="23"/>
              </w:rPr>
              <w:t>&amp;#9829;</w:t>
            </w:r>
          </w:p>
        </w:tc>
        <w:tc>
          <w:tcPr>
            <w:tcW w:w="0" w:type="auto"/>
            <w:shd w:val="clear" w:color="auto" w:fill="E7E9EB"/>
            <w:tcMar>
              <w:top w:w="120" w:type="dxa"/>
              <w:left w:w="120" w:type="dxa"/>
              <w:bottom w:w="120" w:type="dxa"/>
              <w:right w:w="120" w:type="dxa"/>
            </w:tcMar>
            <w:hideMark/>
          </w:tcPr>
          <w:p w:rsidR="00E85D19" w:rsidRDefault="00E85D19">
            <w:pPr>
              <w:spacing w:before="300" w:after="300"/>
              <w:rPr>
                <w:rFonts w:ascii="Verdana" w:hAnsi="Verdana"/>
                <w:color w:val="000000"/>
                <w:sz w:val="23"/>
                <w:szCs w:val="23"/>
              </w:rPr>
            </w:pPr>
            <w:r>
              <w:rPr>
                <w:rFonts w:ascii="Verdana" w:hAnsi="Verdana"/>
                <w:color w:val="000000"/>
                <w:sz w:val="23"/>
                <w:szCs w:val="23"/>
              </w:rPr>
              <w:t>&amp;hearts;</w:t>
            </w:r>
          </w:p>
        </w:tc>
        <w:tc>
          <w:tcPr>
            <w:tcW w:w="0" w:type="auto"/>
            <w:shd w:val="clear" w:color="auto" w:fill="E7E9EB"/>
            <w:tcMar>
              <w:top w:w="120" w:type="dxa"/>
              <w:left w:w="120" w:type="dxa"/>
              <w:bottom w:w="120" w:type="dxa"/>
              <w:right w:w="120" w:type="dxa"/>
            </w:tcMar>
            <w:hideMark/>
          </w:tcPr>
          <w:p w:rsidR="00E85D19" w:rsidRDefault="00E85D19">
            <w:pPr>
              <w:spacing w:before="300" w:after="300"/>
              <w:rPr>
                <w:rFonts w:ascii="Verdana" w:hAnsi="Verdana"/>
                <w:color w:val="000000"/>
                <w:sz w:val="23"/>
                <w:szCs w:val="23"/>
              </w:rPr>
            </w:pPr>
            <w:r>
              <w:rPr>
                <w:rFonts w:ascii="Verdana" w:hAnsi="Verdana"/>
                <w:color w:val="000000"/>
                <w:sz w:val="23"/>
                <w:szCs w:val="23"/>
              </w:rPr>
              <w:t>BLACK HEART SUIT</w:t>
            </w:r>
          </w:p>
        </w:tc>
        <w:tc>
          <w:tcPr>
            <w:tcW w:w="0" w:type="auto"/>
            <w:shd w:val="clear" w:color="auto" w:fill="E7E9EB"/>
            <w:tcMar>
              <w:top w:w="120" w:type="dxa"/>
              <w:left w:w="120" w:type="dxa"/>
              <w:bottom w:w="120" w:type="dxa"/>
              <w:right w:w="120" w:type="dxa"/>
            </w:tcMar>
            <w:hideMark/>
          </w:tcPr>
          <w:p w:rsidR="00E85D19" w:rsidRDefault="00E85D19">
            <w:pPr>
              <w:spacing w:before="300" w:after="300"/>
              <w:rPr>
                <w:rFonts w:ascii="Verdana" w:hAnsi="Verdana"/>
                <w:color w:val="000000"/>
                <w:sz w:val="23"/>
                <w:szCs w:val="23"/>
              </w:rPr>
            </w:pPr>
            <w:hyperlink r:id="rId138" w:tgtFrame="_blank" w:history="1">
              <w:r>
                <w:rPr>
                  <w:rStyle w:val="Hyperlink"/>
                  <w:rFonts w:ascii="Arial" w:hAnsi="Arial" w:cs="Arial"/>
                  <w:color w:val="FFFFFF"/>
                  <w:bdr w:val="none" w:sz="0" w:space="0" w:color="auto" w:frame="1"/>
                  <w:shd w:val="clear" w:color="auto" w:fill="4CAF50"/>
                </w:rPr>
                <w:t>Try it »</w:t>
              </w:r>
            </w:hyperlink>
          </w:p>
        </w:tc>
      </w:tr>
      <w:tr w:rsidR="00E85D19" w:rsidTr="00E85D19">
        <w:tc>
          <w:tcPr>
            <w:tcW w:w="0" w:type="auto"/>
            <w:shd w:val="clear" w:color="auto" w:fill="FFFFFF"/>
            <w:tcMar>
              <w:top w:w="120" w:type="dxa"/>
              <w:left w:w="240" w:type="dxa"/>
              <w:bottom w:w="120" w:type="dxa"/>
              <w:right w:w="120" w:type="dxa"/>
            </w:tcMar>
            <w:hideMark/>
          </w:tcPr>
          <w:p w:rsidR="00E85D19" w:rsidRDefault="00E85D19">
            <w:pPr>
              <w:spacing w:before="300" w:after="300"/>
              <w:rPr>
                <w:rFonts w:ascii="Verdana" w:hAnsi="Verdana"/>
                <w:color w:val="000000"/>
                <w:sz w:val="23"/>
                <w:szCs w:val="23"/>
              </w:rPr>
            </w:pPr>
            <w:r>
              <w:rPr>
                <w:rFonts w:ascii="Arial" w:hAnsi="Arial" w:cs="Arial"/>
                <w:color w:val="000000"/>
                <w:sz w:val="23"/>
                <w:szCs w:val="23"/>
              </w:rPr>
              <w:t>♦</w:t>
            </w:r>
          </w:p>
        </w:tc>
        <w:tc>
          <w:tcPr>
            <w:tcW w:w="0" w:type="auto"/>
            <w:shd w:val="clear" w:color="auto" w:fill="FFFFFF"/>
            <w:tcMar>
              <w:top w:w="120" w:type="dxa"/>
              <w:left w:w="120" w:type="dxa"/>
              <w:bottom w:w="120" w:type="dxa"/>
              <w:right w:w="120" w:type="dxa"/>
            </w:tcMar>
            <w:hideMark/>
          </w:tcPr>
          <w:p w:rsidR="00E85D19" w:rsidRDefault="00E85D19">
            <w:pPr>
              <w:spacing w:before="300" w:after="300"/>
              <w:rPr>
                <w:rFonts w:ascii="Verdana" w:hAnsi="Verdana"/>
                <w:color w:val="000000"/>
                <w:sz w:val="23"/>
                <w:szCs w:val="23"/>
              </w:rPr>
            </w:pPr>
            <w:r>
              <w:rPr>
                <w:rFonts w:ascii="Verdana" w:hAnsi="Verdana"/>
                <w:color w:val="000000"/>
                <w:sz w:val="23"/>
                <w:szCs w:val="23"/>
              </w:rPr>
              <w:t>&amp;#9830;</w:t>
            </w:r>
          </w:p>
        </w:tc>
        <w:tc>
          <w:tcPr>
            <w:tcW w:w="0" w:type="auto"/>
            <w:shd w:val="clear" w:color="auto" w:fill="FFFFFF"/>
            <w:tcMar>
              <w:top w:w="120" w:type="dxa"/>
              <w:left w:w="120" w:type="dxa"/>
              <w:bottom w:w="120" w:type="dxa"/>
              <w:right w:w="120" w:type="dxa"/>
            </w:tcMar>
            <w:hideMark/>
          </w:tcPr>
          <w:p w:rsidR="00E85D19" w:rsidRDefault="00E85D19">
            <w:pPr>
              <w:spacing w:before="300" w:after="300"/>
              <w:rPr>
                <w:rFonts w:ascii="Verdana" w:hAnsi="Verdana"/>
                <w:color w:val="000000"/>
                <w:sz w:val="23"/>
                <w:szCs w:val="23"/>
              </w:rPr>
            </w:pPr>
            <w:r>
              <w:rPr>
                <w:rFonts w:ascii="Verdana" w:hAnsi="Verdana"/>
                <w:color w:val="000000"/>
                <w:sz w:val="23"/>
                <w:szCs w:val="23"/>
              </w:rPr>
              <w:t>&amp;diams;</w:t>
            </w:r>
          </w:p>
        </w:tc>
        <w:tc>
          <w:tcPr>
            <w:tcW w:w="0" w:type="auto"/>
            <w:shd w:val="clear" w:color="auto" w:fill="FFFFFF"/>
            <w:tcMar>
              <w:top w:w="120" w:type="dxa"/>
              <w:left w:w="120" w:type="dxa"/>
              <w:bottom w:w="120" w:type="dxa"/>
              <w:right w:w="120" w:type="dxa"/>
            </w:tcMar>
            <w:hideMark/>
          </w:tcPr>
          <w:p w:rsidR="00E85D19" w:rsidRDefault="00E85D19">
            <w:pPr>
              <w:spacing w:before="300" w:after="300"/>
              <w:rPr>
                <w:rFonts w:ascii="Verdana" w:hAnsi="Verdana"/>
                <w:color w:val="000000"/>
                <w:sz w:val="23"/>
                <w:szCs w:val="23"/>
              </w:rPr>
            </w:pPr>
            <w:r>
              <w:rPr>
                <w:rFonts w:ascii="Verdana" w:hAnsi="Verdana"/>
                <w:color w:val="000000"/>
                <w:sz w:val="23"/>
                <w:szCs w:val="23"/>
              </w:rPr>
              <w:t>BLACK DIAMOND SUIT</w:t>
            </w:r>
          </w:p>
        </w:tc>
        <w:tc>
          <w:tcPr>
            <w:tcW w:w="0" w:type="auto"/>
            <w:shd w:val="clear" w:color="auto" w:fill="FFFFFF"/>
            <w:tcMar>
              <w:top w:w="120" w:type="dxa"/>
              <w:left w:w="120" w:type="dxa"/>
              <w:bottom w:w="120" w:type="dxa"/>
              <w:right w:w="120" w:type="dxa"/>
            </w:tcMar>
            <w:hideMark/>
          </w:tcPr>
          <w:p w:rsidR="00E85D19" w:rsidRDefault="00E85D19">
            <w:pPr>
              <w:spacing w:before="300" w:after="300"/>
              <w:rPr>
                <w:rFonts w:ascii="Verdana" w:hAnsi="Verdana"/>
                <w:color w:val="000000"/>
                <w:sz w:val="23"/>
                <w:szCs w:val="23"/>
              </w:rPr>
            </w:pPr>
            <w:hyperlink r:id="rId139" w:tgtFrame="_blank" w:history="1">
              <w:r>
                <w:rPr>
                  <w:rStyle w:val="Hyperlink"/>
                  <w:rFonts w:ascii="Arial" w:hAnsi="Arial" w:cs="Arial"/>
                  <w:color w:val="FFFFFF"/>
                  <w:bdr w:val="none" w:sz="0" w:space="0" w:color="auto" w:frame="1"/>
                  <w:shd w:val="clear" w:color="auto" w:fill="4CAF50"/>
                </w:rPr>
                <w:t>Try it »</w:t>
              </w:r>
            </w:hyperlink>
          </w:p>
        </w:tc>
      </w:tr>
    </w:tbl>
    <w:p w:rsidR="00E85D19" w:rsidRDefault="00E85D19" w:rsidP="00E85D19">
      <w:pPr>
        <w:pStyle w:val="NormalWeb"/>
        <w:shd w:val="clear" w:color="auto" w:fill="FFFFFF"/>
        <w:spacing w:before="288" w:beforeAutospacing="0" w:after="288" w:afterAutospacing="0"/>
        <w:rPr>
          <w:rFonts w:ascii="Verdana" w:hAnsi="Verdana"/>
          <w:color w:val="000000"/>
          <w:sz w:val="23"/>
          <w:szCs w:val="23"/>
        </w:rPr>
      </w:pPr>
      <w:hyperlink r:id="rId140" w:history="1">
        <w:r>
          <w:rPr>
            <w:rStyle w:val="Hyperlink"/>
            <w:rFonts w:ascii="Verdana" w:eastAsiaTheme="majorEastAsia" w:hAnsi="Verdana"/>
            <w:sz w:val="23"/>
            <w:szCs w:val="23"/>
          </w:rPr>
          <w:t>Full Currency Reference</w:t>
        </w:r>
      </w:hyperlink>
    </w:p>
    <w:p w:rsidR="00E85D19" w:rsidRDefault="00E85D19" w:rsidP="00E85D19">
      <w:pPr>
        <w:pStyle w:val="NormalWeb"/>
        <w:shd w:val="clear" w:color="auto" w:fill="FFFFFF"/>
        <w:spacing w:before="288" w:beforeAutospacing="0" w:after="288" w:afterAutospacing="0"/>
        <w:rPr>
          <w:rFonts w:ascii="Verdana" w:hAnsi="Verdana"/>
          <w:color w:val="000000"/>
          <w:sz w:val="23"/>
          <w:szCs w:val="23"/>
        </w:rPr>
      </w:pPr>
      <w:hyperlink r:id="rId141" w:history="1">
        <w:r>
          <w:rPr>
            <w:rStyle w:val="Hyperlink"/>
            <w:rFonts w:ascii="Verdana" w:eastAsiaTheme="majorEastAsia" w:hAnsi="Verdana"/>
            <w:sz w:val="23"/>
            <w:szCs w:val="23"/>
          </w:rPr>
          <w:t>Full Arrows Reference</w:t>
        </w:r>
      </w:hyperlink>
    </w:p>
    <w:p w:rsidR="00E85D19" w:rsidRDefault="00E85D19" w:rsidP="00E85D19">
      <w:pPr>
        <w:pStyle w:val="NormalWeb"/>
        <w:shd w:val="clear" w:color="auto" w:fill="FFFFFF"/>
        <w:spacing w:before="288" w:beforeAutospacing="0" w:after="288" w:afterAutospacing="0"/>
        <w:rPr>
          <w:rFonts w:ascii="Verdana" w:hAnsi="Verdana"/>
          <w:color w:val="000000"/>
          <w:sz w:val="23"/>
          <w:szCs w:val="23"/>
        </w:rPr>
      </w:pPr>
      <w:hyperlink r:id="rId142" w:history="1">
        <w:r>
          <w:rPr>
            <w:rStyle w:val="Hyperlink"/>
            <w:rFonts w:ascii="Verdana" w:eastAsiaTheme="majorEastAsia" w:hAnsi="Verdana"/>
            <w:sz w:val="23"/>
            <w:szCs w:val="23"/>
          </w:rPr>
          <w:t>Full Symbols Reference</w:t>
        </w:r>
      </w:hyperlink>
    </w:p>
    <w:p w:rsidR="00E85D19" w:rsidRPr="00F26285" w:rsidRDefault="00E85D19" w:rsidP="00F26285"/>
    <w:p w:rsidR="00E85D19" w:rsidRDefault="00E85D19" w:rsidP="00E85D19">
      <w:pPr>
        <w:pStyle w:val="Heading1"/>
        <w:numPr>
          <w:ilvl w:val="0"/>
          <w:numId w:val="6"/>
        </w:numPr>
        <w:rPr>
          <w:sz w:val="40"/>
        </w:rPr>
      </w:pPr>
      <w:bookmarkStart w:id="229" w:name="_Toc129779797"/>
      <w:r w:rsidRPr="00E85D19">
        <w:rPr>
          <w:sz w:val="40"/>
        </w:rPr>
        <w:t>Emojis in HTML</w:t>
      </w:r>
      <w:bookmarkEnd w:id="229"/>
    </w:p>
    <w:p w:rsidR="00E85D19" w:rsidRPr="00E85D19" w:rsidRDefault="00E85D19" w:rsidP="00E85D19">
      <w:r>
        <w:t xml:space="preserve">Note :- Emojis symbols are not supporting in ms-word . use the </w:t>
      </w:r>
      <w:hyperlink r:id="rId143" w:history="1">
        <w:r>
          <w:rPr>
            <w:rStyle w:val="Hyperlink"/>
          </w:rPr>
          <w:t>HTML Emojis (w3schools.com)</w:t>
        </w:r>
      </w:hyperlink>
      <w:r>
        <w:t xml:space="preserve"> for more details.</w:t>
      </w:r>
    </w:p>
    <w:p w:rsidR="00E85D19" w:rsidRDefault="00E85D19" w:rsidP="00E85D19">
      <w:pPr>
        <w:pStyle w:val="intro"/>
        <w:shd w:val="clear" w:color="auto" w:fill="FFFFFF"/>
        <w:spacing w:before="288" w:beforeAutospacing="0" w:after="288" w:afterAutospacing="0"/>
        <w:rPr>
          <w:rFonts w:ascii="Verdana" w:hAnsi="Verdana"/>
          <w:color w:val="000000"/>
        </w:rPr>
      </w:pPr>
      <w:r>
        <w:rPr>
          <w:rFonts w:ascii="Verdana" w:hAnsi="Verdana"/>
          <w:color w:val="000000"/>
        </w:rPr>
        <w:t xml:space="preserve">Emojis are characters from the UTF-8 character set: </w:t>
      </w:r>
      <w:r>
        <w:rPr>
          <w:rFonts w:ascii="Verdana" w:hAnsi="Verdana" w:cs="Verdana"/>
          <w:color w:val="000000"/>
        </w:rPr>
        <w:t>😄</w:t>
      </w:r>
      <w:r>
        <w:rPr>
          <w:rFonts w:ascii="Verdana" w:hAnsi="Verdana"/>
          <w:color w:val="000000"/>
        </w:rPr>
        <w:t xml:space="preserve"> </w:t>
      </w:r>
      <w:r>
        <w:rPr>
          <w:rFonts w:ascii="Verdana" w:hAnsi="Verdana" w:cs="Verdana"/>
          <w:color w:val="000000"/>
        </w:rPr>
        <w:t>😍</w:t>
      </w:r>
      <w:r>
        <w:rPr>
          <w:rFonts w:ascii="Verdana" w:hAnsi="Verdana"/>
          <w:color w:val="000000"/>
        </w:rPr>
        <w:t xml:space="preserve"> </w:t>
      </w:r>
      <w:r>
        <w:rPr>
          <w:rFonts w:ascii="Verdana" w:hAnsi="Verdana" w:cs="Verdana"/>
          <w:color w:val="000000"/>
        </w:rPr>
        <w:t>💗</w:t>
      </w:r>
    </w:p>
    <w:p w:rsidR="00E85D19" w:rsidRDefault="00E85D19" w:rsidP="00E85D19">
      <w:pPr>
        <w:spacing w:before="300" w:after="300"/>
        <w:rPr>
          <w:rFonts w:ascii="Times New Roman" w:hAnsi="Times New Roman"/>
        </w:rPr>
      </w:pPr>
      <w:r>
        <w:pict>
          <v:rect id="_x0000_i1258" style="width:0;height:0" o:hralign="center" o:hrstd="t" o:hrnoshade="t" o:hr="t" fillcolor="black" stroked="f"/>
        </w:pict>
      </w:r>
    </w:p>
    <w:p w:rsidR="00E85D19" w:rsidRDefault="00E85D19" w:rsidP="00E85D19">
      <w:pPr>
        <w:pStyle w:val="Heading2"/>
        <w:shd w:val="clear" w:color="auto" w:fill="FFFFFF"/>
        <w:spacing w:before="150" w:beforeAutospacing="0" w:after="150" w:afterAutospacing="0"/>
        <w:rPr>
          <w:rFonts w:ascii="Segoe UI" w:hAnsi="Segoe UI" w:cs="Segoe UI"/>
          <w:b w:val="0"/>
          <w:bCs w:val="0"/>
          <w:color w:val="000000"/>
          <w:sz w:val="48"/>
          <w:szCs w:val="48"/>
        </w:rPr>
      </w:pPr>
      <w:bookmarkStart w:id="230" w:name="_Toc129779798"/>
      <w:r>
        <w:rPr>
          <w:rFonts w:ascii="Segoe UI" w:hAnsi="Segoe UI" w:cs="Segoe UI"/>
          <w:b w:val="0"/>
          <w:bCs w:val="0"/>
          <w:color w:val="000000"/>
          <w:sz w:val="48"/>
          <w:szCs w:val="48"/>
        </w:rPr>
        <w:t>What are Emojis?</w:t>
      </w:r>
      <w:bookmarkEnd w:id="230"/>
    </w:p>
    <w:p w:rsidR="00E85D19" w:rsidRDefault="00E85D19" w:rsidP="00E85D1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Emojis look like images, or icons, but they are not.</w:t>
      </w:r>
    </w:p>
    <w:p w:rsidR="00E85D19" w:rsidRDefault="00E85D19" w:rsidP="00E85D1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They are letters (characters) from the UTF-8 (Unicode) character set.</w:t>
      </w:r>
    </w:p>
    <w:p w:rsidR="00E85D19" w:rsidRDefault="00E85D19" w:rsidP="00E85D19">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UTF-8 covers almost all of the characters and symbols in the world.</w:t>
      </w:r>
    </w:p>
    <w:p w:rsidR="00E85D19" w:rsidRDefault="00E85D19" w:rsidP="00E85D19">
      <w:pPr>
        <w:spacing w:before="300" w:after="300"/>
        <w:rPr>
          <w:rFonts w:ascii="Times New Roman" w:hAnsi="Times New Roman"/>
          <w:sz w:val="24"/>
          <w:szCs w:val="24"/>
        </w:rPr>
      </w:pPr>
      <w:r>
        <w:pict>
          <v:rect id="_x0000_i1259" style="width:0;height:0" o:hralign="center" o:hrstd="t" o:hrnoshade="t" o:hr="t" fillcolor="black" stroked="f"/>
        </w:pict>
      </w:r>
    </w:p>
    <w:p w:rsidR="00E85D19" w:rsidRDefault="00E85D19" w:rsidP="00E85D19">
      <w:pPr>
        <w:pStyle w:val="Heading2"/>
        <w:shd w:val="clear" w:color="auto" w:fill="FFFFFF"/>
        <w:spacing w:before="150" w:beforeAutospacing="0" w:after="150" w:afterAutospacing="0"/>
        <w:rPr>
          <w:rFonts w:ascii="Segoe UI" w:hAnsi="Segoe UI" w:cs="Segoe UI"/>
          <w:b w:val="0"/>
          <w:bCs w:val="0"/>
          <w:color w:val="000000"/>
          <w:sz w:val="48"/>
          <w:szCs w:val="48"/>
        </w:rPr>
      </w:pPr>
      <w:bookmarkStart w:id="231" w:name="_Toc129779799"/>
      <w:r>
        <w:rPr>
          <w:rFonts w:ascii="Segoe UI" w:hAnsi="Segoe UI" w:cs="Segoe UI"/>
          <w:b w:val="0"/>
          <w:bCs w:val="0"/>
          <w:color w:val="000000"/>
          <w:sz w:val="48"/>
          <w:szCs w:val="48"/>
        </w:rPr>
        <w:t>The HTML charset Attribute</w:t>
      </w:r>
      <w:bookmarkEnd w:id="231"/>
    </w:p>
    <w:p w:rsidR="00E85D19" w:rsidRDefault="00E85D19" w:rsidP="00E85D1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display an HTML page correctly, a web browser must know the character set used in the page.</w:t>
      </w:r>
    </w:p>
    <w:p w:rsidR="00E85D19" w:rsidRDefault="00E85D19" w:rsidP="00E85D1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is specified in the </w:t>
      </w:r>
      <w:r>
        <w:rPr>
          <w:rStyle w:val="HTMLCode"/>
          <w:rFonts w:ascii="Consolas" w:eastAsiaTheme="majorEastAsia" w:hAnsi="Consolas"/>
          <w:color w:val="DC143C"/>
        </w:rPr>
        <w:t>&lt;meta&gt;</w:t>
      </w:r>
      <w:r>
        <w:rPr>
          <w:rFonts w:ascii="Verdana" w:hAnsi="Verdana"/>
          <w:color w:val="000000"/>
          <w:sz w:val="23"/>
          <w:szCs w:val="23"/>
        </w:rPr>
        <w:t> tag:</w:t>
      </w:r>
    </w:p>
    <w:p w:rsidR="00E85D19" w:rsidRDefault="00E85D19" w:rsidP="00E85D19">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meta</w:t>
      </w:r>
      <w:r>
        <w:rPr>
          <w:rStyle w:val="attributecolor"/>
          <w:rFonts w:ascii="Consolas" w:hAnsi="Consolas"/>
          <w:color w:val="FF0000"/>
          <w:sz w:val="23"/>
          <w:szCs w:val="23"/>
        </w:rPr>
        <w:t> charset</w:t>
      </w:r>
      <w:r>
        <w:rPr>
          <w:rStyle w:val="attributevaluecolor"/>
          <w:rFonts w:ascii="Consolas" w:hAnsi="Consolas"/>
          <w:color w:val="0000CD"/>
          <w:sz w:val="23"/>
          <w:szCs w:val="23"/>
        </w:rPr>
        <w:t>="UTF-8"</w:t>
      </w:r>
      <w:r>
        <w:rPr>
          <w:rStyle w:val="tagcolor"/>
          <w:rFonts w:ascii="Consolas" w:hAnsi="Consolas"/>
          <w:color w:val="0000CD"/>
          <w:sz w:val="23"/>
          <w:szCs w:val="23"/>
        </w:rPr>
        <w:t>&gt;</w:t>
      </w:r>
    </w:p>
    <w:p w:rsidR="00E85D19" w:rsidRDefault="00E85D19" w:rsidP="00E85D19">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If not specified, UTF-8 is the default character set in HTML.</w:t>
      </w:r>
    </w:p>
    <w:p w:rsidR="00E85D19" w:rsidRDefault="00E85D19" w:rsidP="00E85D19">
      <w:pPr>
        <w:spacing w:before="300" w:after="300"/>
        <w:rPr>
          <w:rFonts w:ascii="Times New Roman" w:hAnsi="Times New Roman"/>
          <w:sz w:val="24"/>
          <w:szCs w:val="24"/>
        </w:rPr>
      </w:pPr>
      <w:r>
        <w:pict>
          <v:rect id="_x0000_i1260" style="width:0;height:0" o:hralign="center" o:hrstd="t" o:hrnoshade="t" o:hr="t" fillcolor="black" stroked="f"/>
        </w:pict>
      </w:r>
    </w:p>
    <w:p w:rsidR="00E85D19" w:rsidRDefault="00E85D19" w:rsidP="00E85D19">
      <w:pPr>
        <w:pStyle w:val="Heading2"/>
        <w:shd w:val="clear" w:color="auto" w:fill="FFFFFF"/>
        <w:spacing w:before="150" w:beforeAutospacing="0" w:after="150" w:afterAutospacing="0"/>
        <w:rPr>
          <w:rFonts w:ascii="Segoe UI" w:hAnsi="Segoe UI" w:cs="Segoe UI"/>
          <w:b w:val="0"/>
          <w:bCs w:val="0"/>
          <w:color w:val="000000"/>
          <w:sz w:val="48"/>
          <w:szCs w:val="48"/>
        </w:rPr>
      </w:pPr>
      <w:bookmarkStart w:id="232" w:name="_Toc129779800"/>
      <w:r>
        <w:rPr>
          <w:rFonts w:ascii="Segoe UI" w:hAnsi="Segoe UI" w:cs="Segoe UI"/>
          <w:b w:val="0"/>
          <w:bCs w:val="0"/>
          <w:color w:val="000000"/>
          <w:sz w:val="48"/>
          <w:szCs w:val="48"/>
        </w:rPr>
        <w:t>UTF-8 Characters</w:t>
      </w:r>
      <w:bookmarkEnd w:id="232"/>
    </w:p>
    <w:p w:rsidR="00E85D19" w:rsidRDefault="00E85D19" w:rsidP="00E85D1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Many UTF-8 characters cannot be typed on a keyboard, but they can always be displayed using numbers (called entity numbers):</w:t>
      </w:r>
    </w:p>
    <w:p w:rsidR="00E85D19" w:rsidRDefault="00E85D19" w:rsidP="00E85D19">
      <w:pPr>
        <w:numPr>
          <w:ilvl w:val="0"/>
          <w:numId w:val="37"/>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 is 65</w:t>
      </w:r>
    </w:p>
    <w:p w:rsidR="00E85D19" w:rsidRDefault="00E85D19" w:rsidP="00E85D19">
      <w:pPr>
        <w:numPr>
          <w:ilvl w:val="0"/>
          <w:numId w:val="37"/>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B is 66</w:t>
      </w:r>
    </w:p>
    <w:p w:rsidR="00E85D19" w:rsidRDefault="00E85D19" w:rsidP="00E85D19">
      <w:pPr>
        <w:numPr>
          <w:ilvl w:val="0"/>
          <w:numId w:val="37"/>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C is 67</w:t>
      </w:r>
    </w:p>
    <w:p w:rsidR="00E85D19" w:rsidRDefault="00E85D19" w:rsidP="00E85D19">
      <w:pPr>
        <w:pStyle w:val="Heading3"/>
        <w:shd w:val="clear" w:color="auto" w:fill="E7E9EB"/>
        <w:spacing w:before="150" w:after="150"/>
        <w:rPr>
          <w:rFonts w:ascii="Segoe UI" w:hAnsi="Segoe UI" w:cs="Segoe UI"/>
          <w:b w:val="0"/>
          <w:bCs w:val="0"/>
          <w:color w:val="000000"/>
          <w:sz w:val="36"/>
          <w:szCs w:val="36"/>
        </w:rPr>
      </w:pPr>
      <w:bookmarkStart w:id="233" w:name="_Toc129779801"/>
      <w:r>
        <w:rPr>
          <w:rFonts w:ascii="Segoe UI" w:hAnsi="Segoe UI" w:cs="Segoe UI"/>
          <w:b w:val="0"/>
          <w:bCs w:val="0"/>
          <w:color w:val="000000"/>
          <w:sz w:val="36"/>
          <w:szCs w:val="36"/>
        </w:rPr>
        <w:t>Example</w:t>
      </w:r>
      <w:bookmarkEnd w:id="233"/>
    </w:p>
    <w:p w:rsidR="00E85D19" w:rsidRDefault="00E85D19" w:rsidP="00E85D19">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!DOCTYPE</w:t>
      </w:r>
      <w:r>
        <w:rPr>
          <w:rStyle w:val="attributecolor"/>
          <w:rFonts w:ascii="Consolas" w:hAnsi="Consolas"/>
          <w:color w:val="FF0000"/>
          <w:sz w:val="23"/>
          <w:szCs w:val="23"/>
        </w:rPr>
        <w:t> 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meta</w:t>
      </w:r>
      <w:r>
        <w:rPr>
          <w:rStyle w:val="attributecolor"/>
          <w:rFonts w:ascii="Consolas" w:hAnsi="Consolas"/>
          <w:color w:val="FF0000"/>
          <w:sz w:val="23"/>
          <w:szCs w:val="23"/>
        </w:rPr>
        <w:t> charset</w:t>
      </w:r>
      <w:r>
        <w:rPr>
          <w:rStyle w:val="attributevaluecolor"/>
          <w:rFonts w:ascii="Consolas" w:hAnsi="Consolas"/>
          <w:color w:val="0000CD"/>
          <w:sz w:val="23"/>
          <w:szCs w:val="23"/>
        </w:rPr>
        <w:t>="UTF-8"</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I will display A B C</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I will display &amp;#65; &amp;#66; &amp;#67;</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lastRenderedPageBreak/>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rsidR="00E85D19" w:rsidRDefault="00E85D19" w:rsidP="00E85D19">
      <w:pPr>
        <w:shd w:val="clear" w:color="auto" w:fill="E7E9EB"/>
        <w:rPr>
          <w:rFonts w:ascii="Verdana" w:hAnsi="Verdana"/>
          <w:color w:val="000000"/>
          <w:sz w:val="23"/>
          <w:szCs w:val="23"/>
        </w:rPr>
      </w:pPr>
      <w:hyperlink r:id="rId144" w:tgtFrame="_blank" w:history="1">
        <w:r>
          <w:rPr>
            <w:rStyle w:val="Hyperlink"/>
            <w:rFonts w:ascii="Arial" w:hAnsi="Arial" w:cs="Arial"/>
            <w:color w:val="FFFFFF"/>
            <w:sz w:val="26"/>
            <w:szCs w:val="26"/>
            <w:bdr w:val="none" w:sz="0" w:space="0" w:color="auto" w:frame="1"/>
            <w:shd w:val="clear" w:color="auto" w:fill="4CAF50"/>
          </w:rPr>
          <w:t>Try it Yourself »</w:t>
        </w:r>
      </w:hyperlink>
    </w:p>
    <w:p w:rsidR="00E85D19" w:rsidRDefault="00E85D19" w:rsidP="00E85D19">
      <w:pPr>
        <w:pStyle w:val="Heading3"/>
        <w:shd w:val="clear" w:color="auto" w:fill="FFFFFF"/>
        <w:spacing w:before="150" w:after="150"/>
        <w:rPr>
          <w:rFonts w:ascii="Segoe UI" w:hAnsi="Segoe UI" w:cs="Segoe UI"/>
          <w:b w:val="0"/>
          <w:bCs w:val="0"/>
          <w:color w:val="000000"/>
          <w:sz w:val="36"/>
          <w:szCs w:val="36"/>
        </w:rPr>
      </w:pPr>
      <w:bookmarkStart w:id="234" w:name="_Toc129779802"/>
      <w:r>
        <w:rPr>
          <w:rFonts w:ascii="Segoe UI" w:hAnsi="Segoe UI" w:cs="Segoe UI"/>
          <w:b w:val="0"/>
          <w:bCs w:val="0"/>
          <w:color w:val="000000"/>
          <w:sz w:val="36"/>
          <w:szCs w:val="36"/>
        </w:rPr>
        <w:t>Example Explained</w:t>
      </w:r>
      <w:bookmarkEnd w:id="234"/>
    </w:p>
    <w:p w:rsidR="00E85D19" w:rsidRDefault="00E85D19" w:rsidP="00E85D1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rPr>
        <w:t>&lt;meta charset="UTF-8"&gt;</w:t>
      </w:r>
      <w:r>
        <w:rPr>
          <w:rFonts w:ascii="Verdana" w:hAnsi="Verdana"/>
          <w:color w:val="000000"/>
          <w:sz w:val="23"/>
          <w:szCs w:val="23"/>
        </w:rPr>
        <w:t> element defines the character set.</w:t>
      </w:r>
    </w:p>
    <w:p w:rsidR="00E85D19" w:rsidRDefault="00E85D19" w:rsidP="00E85D1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characters A, B, and C, are displayed by the numbers 65, 66, and 67.</w:t>
      </w:r>
    </w:p>
    <w:p w:rsidR="00E85D19" w:rsidRDefault="00E85D19" w:rsidP="00E85D1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let the browser understand that you are displaying a character, you must start the entity number with &amp;# and end it with ; (semicolon).</w:t>
      </w:r>
    </w:p>
    <w:p w:rsidR="00E85D19" w:rsidRDefault="00E85D19" w:rsidP="00E85D19">
      <w:pPr>
        <w:spacing w:before="300" w:after="300"/>
        <w:rPr>
          <w:rFonts w:ascii="Times New Roman" w:hAnsi="Times New Roman"/>
          <w:sz w:val="24"/>
          <w:szCs w:val="24"/>
        </w:rPr>
      </w:pPr>
      <w:r>
        <w:pict>
          <v:rect id="_x0000_i1261" style="width:0;height:0" o:hralign="center" o:hrstd="t" o:hrnoshade="t" o:hr="t" fillcolor="black" stroked="f"/>
        </w:pict>
      </w:r>
    </w:p>
    <w:p w:rsidR="00E85D19" w:rsidRDefault="00E85D19" w:rsidP="00E85D19">
      <w:pPr>
        <w:pStyle w:val="Heading2"/>
        <w:shd w:val="clear" w:color="auto" w:fill="FFFFFF"/>
        <w:spacing w:before="150" w:beforeAutospacing="0" w:after="150" w:afterAutospacing="0"/>
        <w:rPr>
          <w:rFonts w:ascii="Segoe UI" w:hAnsi="Segoe UI" w:cs="Segoe UI"/>
          <w:b w:val="0"/>
          <w:bCs w:val="0"/>
          <w:color w:val="000000"/>
          <w:sz w:val="48"/>
          <w:szCs w:val="48"/>
        </w:rPr>
      </w:pPr>
      <w:bookmarkStart w:id="235" w:name="_Toc129779803"/>
      <w:r>
        <w:rPr>
          <w:rFonts w:ascii="Segoe UI" w:hAnsi="Segoe UI" w:cs="Segoe UI"/>
          <w:b w:val="0"/>
          <w:bCs w:val="0"/>
          <w:color w:val="000000"/>
          <w:sz w:val="48"/>
          <w:szCs w:val="48"/>
        </w:rPr>
        <w:t>Emoji Characters</w:t>
      </w:r>
      <w:bookmarkEnd w:id="235"/>
    </w:p>
    <w:p w:rsidR="00E85D19" w:rsidRDefault="00E85D19" w:rsidP="00E85D1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Emojis are also characters from the UTF-8 alphabet:</w:t>
      </w:r>
    </w:p>
    <w:p w:rsidR="00E85D19" w:rsidRDefault="00E85D19" w:rsidP="00E85D19">
      <w:pPr>
        <w:numPr>
          <w:ilvl w:val="0"/>
          <w:numId w:val="38"/>
        </w:numPr>
        <w:shd w:val="clear" w:color="auto" w:fill="FFFFFF"/>
        <w:spacing w:before="100" w:beforeAutospacing="1" w:after="100" w:afterAutospacing="1" w:line="240" w:lineRule="auto"/>
        <w:rPr>
          <w:rFonts w:ascii="Verdana" w:hAnsi="Verdana"/>
          <w:color w:val="000000"/>
          <w:sz w:val="23"/>
          <w:szCs w:val="23"/>
        </w:rPr>
      </w:pPr>
      <w:r>
        <w:rPr>
          <w:rFonts w:ascii="Verdana" w:hAnsi="Verdana" w:cs="Verdana"/>
          <w:color w:val="000000"/>
          <w:sz w:val="23"/>
          <w:szCs w:val="23"/>
        </w:rPr>
        <w:t>😄</w:t>
      </w:r>
      <w:r>
        <w:rPr>
          <w:rFonts w:ascii="Verdana" w:hAnsi="Verdana"/>
          <w:color w:val="000000"/>
          <w:sz w:val="23"/>
          <w:szCs w:val="23"/>
        </w:rPr>
        <w:t xml:space="preserve"> is 128516</w:t>
      </w:r>
    </w:p>
    <w:p w:rsidR="00E85D19" w:rsidRDefault="00E85D19" w:rsidP="00E85D19">
      <w:pPr>
        <w:numPr>
          <w:ilvl w:val="0"/>
          <w:numId w:val="38"/>
        </w:numPr>
        <w:shd w:val="clear" w:color="auto" w:fill="FFFFFF"/>
        <w:spacing w:before="100" w:beforeAutospacing="1" w:after="100" w:afterAutospacing="1" w:line="240" w:lineRule="auto"/>
        <w:rPr>
          <w:rFonts w:ascii="Verdana" w:hAnsi="Verdana"/>
          <w:color w:val="000000"/>
          <w:sz w:val="23"/>
          <w:szCs w:val="23"/>
        </w:rPr>
      </w:pPr>
      <w:r>
        <w:rPr>
          <w:rFonts w:ascii="Verdana" w:hAnsi="Verdana" w:cs="Verdana"/>
          <w:color w:val="000000"/>
          <w:sz w:val="23"/>
          <w:szCs w:val="23"/>
        </w:rPr>
        <w:t>😍</w:t>
      </w:r>
      <w:r>
        <w:rPr>
          <w:rFonts w:ascii="Verdana" w:hAnsi="Verdana"/>
          <w:color w:val="000000"/>
          <w:sz w:val="23"/>
          <w:szCs w:val="23"/>
        </w:rPr>
        <w:t xml:space="preserve"> is 128525</w:t>
      </w:r>
    </w:p>
    <w:p w:rsidR="00E85D19" w:rsidRDefault="00E85D19" w:rsidP="00E85D19">
      <w:pPr>
        <w:numPr>
          <w:ilvl w:val="0"/>
          <w:numId w:val="38"/>
        </w:numPr>
        <w:shd w:val="clear" w:color="auto" w:fill="FFFFFF"/>
        <w:spacing w:before="100" w:beforeAutospacing="1" w:after="100" w:afterAutospacing="1" w:line="240" w:lineRule="auto"/>
        <w:rPr>
          <w:rFonts w:ascii="Verdana" w:hAnsi="Verdana"/>
          <w:color w:val="000000"/>
          <w:sz w:val="23"/>
          <w:szCs w:val="23"/>
        </w:rPr>
      </w:pPr>
      <w:r>
        <w:rPr>
          <w:rFonts w:ascii="Verdana" w:hAnsi="Verdana" w:cs="Verdana"/>
          <w:color w:val="000000"/>
          <w:sz w:val="23"/>
          <w:szCs w:val="23"/>
        </w:rPr>
        <w:t>💗</w:t>
      </w:r>
      <w:r>
        <w:rPr>
          <w:rFonts w:ascii="Verdana" w:hAnsi="Verdana"/>
          <w:color w:val="000000"/>
          <w:sz w:val="23"/>
          <w:szCs w:val="23"/>
        </w:rPr>
        <w:t xml:space="preserve"> is 128151</w:t>
      </w:r>
    </w:p>
    <w:p w:rsidR="00E85D19" w:rsidRDefault="00E85D19" w:rsidP="00E85D19">
      <w:pPr>
        <w:pStyle w:val="Heading3"/>
        <w:shd w:val="clear" w:color="auto" w:fill="E7E9EB"/>
        <w:spacing w:before="150" w:after="150"/>
        <w:rPr>
          <w:rFonts w:ascii="Segoe UI" w:hAnsi="Segoe UI" w:cs="Segoe UI"/>
          <w:b w:val="0"/>
          <w:bCs w:val="0"/>
          <w:color w:val="000000"/>
          <w:sz w:val="36"/>
          <w:szCs w:val="36"/>
        </w:rPr>
      </w:pPr>
      <w:bookmarkStart w:id="236" w:name="_Toc129779804"/>
      <w:r>
        <w:rPr>
          <w:rFonts w:ascii="Segoe UI" w:hAnsi="Segoe UI" w:cs="Segoe UI"/>
          <w:b w:val="0"/>
          <w:bCs w:val="0"/>
          <w:color w:val="000000"/>
          <w:sz w:val="36"/>
          <w:szCs w:val="36"/>
        </w:rPr>
        <w:t>Example</w:t>
      </w:r>
      <w:bookmarkEnd w:id="236"/>
    </w:p>
    <w:p w:rsidR="00E85D19" w:rsidRDefault="00E85D19" w:rsidP="00E85D19">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!DOCTYPE</w:t>
      </w:r>
      <w:r>
        <w:rPr>
          <w:rStyle w:val="attributecolor"/>
          <w:rFonts w:ascii="Consolas" w:hAnsi="Consolas"/>
          <w:color w:val="FF0000"/>
          <w:sz w:val="23"/>
          <w:szCs w:val="23"/>
        </w:rPr>
        <w:t> 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meta</w:t>
      </w:r>
      <w:r>
        <w:rPr>
          <w:rStyle w:val="attributecolor"/>
          <w:rFonts w:ascii="Consolas" w:hAnsi="Consolas"/>
          <w:color w:val="FF0000"/>
          <w:sz w:val="23"/>
          <w:szCs w:val="23"/>
        </w:rPr>
        <w:t> charset</w:t>
      </w:r>
      <w:r>
        <w:rPr>
          <w:rStyle w:val="attributevaluecolor"/>
          <w:rFonts w:ascii="Consolas" w:hAnsi="Consolas"/>
          <w:color w:val="0000CD"/>
          <w:sz w:val="23"/>
          <w:szCs w:val="23"/>
        </w:rPr>
        <w:t>="UTF-8"</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t>My First Emoji</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&amp;#128512;</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rsidR="00E85D19" w:rsidRDefault="00E85D19" w:rsidP="00E85D19">
      <w:pPr>
        <w:shd w:val="clear" w:color="auto" w:fill="E7E9EB"/>
        <w:rPr>
          <w:rFonts w:ascii="Verdana" w:hAnsi="Verdana"/>
          <w:color w:val="000000"/>
          <w:sz w:val="23"/>
          <w:szCs w:val="23"/>
        </w:rPr>
      </w:pPr>
      <w:hyperlink r:id="rId145" w:tgtFrame="_blank" w:history="1">
        <w:r>
          <w:rPr>
            <w:rStyle w:val="Hyperlink"/>
            <w:rFonts w:ascii="Arial" w:hAnsi="Arial" w:cs="Arial"/>
            <w:color w:val="FFFFFF"/>
            <w:sz w:val="26"/>
            <w:szCs w:val="26"/>
            <w:bdr w:val="none" w:sz="0" w:space="0" w:color="auto" w:frame="1"/>
            <w:shd w:val="clear" w:color="auto" w:fill="4CAF50"/>
          </w:rPr>
          <w:t>Try it Yourself »</w:t>
        </w:r>
      </w:hyperlink>
    </w:p>
    <w:p w:rsidR="00E85D19" w:rsidRDefault="00E85D19" w:rsidP="00E85D1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Since Emojis are characters, they can be copied, displayed, and sized just like any other character in HTML.</w:t>
      </w:r>
    </w:p>
    <w:p w:rsidR="00E85D19" w:rsidRDefault="00E85D19" w:rsidP="00E85D19">
      <w:pPr>
        <w:pStyle w:val="Heading3"/>
        <w:shd w:val="clear" w:color="auto" w:fill="E7E9EB"/>
        <w:spacing w:before="150" w:after="150"/>
        <w:rPr>
          <w:rFonts w:ascii="Segoe UI" w:hAnsi="Segoe UI" w:cs="Segoe UI"/>
          <w:b w:val="0"/>
          <w:bCs w:val="0"/>
          <w:color w:val="000000"/>
          <w:sz w:val="36"/>
          <w:szCs w:val="36"/>
        </w:rPr>
      </w:pPr>
      <w:bookmarkStart w:id="237" w:name="_Toc129779805"/>
      <w:r>
        <w:rPr>
          <w:rFonts w:ascii="Segoe UI" w:hAnsi="Segoe UI" w:cs="Segoe UI"/>
          <w:b w:val="0"/>
          <w:bCs w:val="0"/>
          <w:color w:val="000000"/>
          <w:sz w:val="36"/>
          <w:szCs w:val="36"/>
        </w:rPr>
        <w:t>Example</w:t>
      </w:r>
      <w:bookmarkEnd w:id="237"/>
    </w:p>
    <w:p w:rsidR="00E85D19" w:rsidRDefault="00E85D19" w:rsidP="00E85D19">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!DOCTYPE</w:t>
      </w:r>
      <w:r>
        <w:rPr>
          <w:rStyle w:val="attributecolor"/>
          <w:rFonts w:ascii="Consolas" w:hAnsi="Consolas"/>
          <w:color w:val="FF0000"/>
          <w:sz w:val="23"/>
          <w:szCs w:val="23"/>
        </w:rPr>
        <w:t> 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meta</w:t>
      </w:r>
      <w:r>
        <w:rPr>
          <w:rStyle w:val="attributecolor"/>
          <w:rFonts w:ascii="Consolas" w:hAnsi="Consolas"/>
          <w:color w:val="FF0000"/>
          <w:sz w:val="23"/>
          <w:szCs w:val="23"/>
        </w:rPr>
        <w:t> charset</w:t>
      </w:r>
      <w:r>
        <w:rPr>
          <w:rStyle w:val="attributevaluecolor"/>
          <w:rFonts w:ascii="Consolas" w:hAnsi="Consolas"/>
          <w:color w:val="0000CD"/>
          <w:sz w:val="23"/>
          <w:szCs w:val="23"/>
        </w:rPr>
        <w:t>="UTF-8"</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t>Sized Emojis</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attributecolor"/>
          <w:rFonts w:ascii="Consolas" w:hAnsi="Consolas"/>
          <w:color w:val="FF0000"/>
          <w:sz w:val="23"/>
          <w:szCs w:val="23"/>
        </w:rPr>
        <w:t> style</w:t>
      </w:r>
      <w:r>
        <w:rPr>
          <w:rStyle w:val="attributevaluecolor"/>
          <w:rFonts w:ascii="Consolas" w:hAnsi="Consolas"/>
          <w:color w:val="0000CD"/>
          <w:sz w:val="23"/>
          <w:szCs w:val="23"/>
        </w:rPr>
        <w:t>="font-size:48px"</w:t>
      </w:r>
      <w:r>
        <w:rPr>
          <w:rStyle w:val="tagcolor"/>
          <w:rFonts w:ascii="Consolas" w:hAnsi="Consolas"/>
          <w:color w:val="0000CD"/>
          <w:sz w:val="23"/>
          <w:szCs w:val="23"/>
        </w:rPr>
        <w:t>&gt;</w:t>
      </w:r>
      <w:r>
        <w:rPr>
          <w:rFonts w:ascii="Consolas" w:hAnsi="Consolas"/>
          <w:color w:val="000000"/>
          <w:sz w:val="23"/>
          <w:szCs w:val="23"/>
        </w:rPr>
        <w:br/>
        <w:t>&amp;#128512; &amp;#128516; &amp;#128525; &amp;#128151;</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rsidR="00E85D19" w:rsidRDefault="00E85D19" w:rsidP="00E85D19">
      <w:pPr>
        <w:shd w:val="clear" w:color="auto" w:fill="E7E9EB"/>
        <w:rPr>
          <w:rFonts w:ascii="Verdana" w:hAnsi="Verdana"/>
          <w:color w:val="000000"/>
          <w:sz w:val="23"/>
          <w:szCs w:val="23"/>
        </w:rPr>
      </w:pPr>
      <w:hyperlink r:id="rId146" w:tgtFrame="_blank" w:history="1">
        <w:r>
          <w:rPr>
            <w:rStyle w:val="Hyperlink"/>
            <w:rFonts w:ascii="Arial" w:hAnsi="Arial" w:cs="Arial"/>
            <w:color w:val="FFFFFF"/>
            <w:sz w:val="26"/>
            <w:szCs w:val="26"/>
            <w:bdr w:val="none" w:sz="0" w:space="0" w:color="auto" w:frame="1"/>
            <w:shd w:val="clear" w:color="auto" w:fill="4CAF50"/>
          </w:rPr>
          <w:t>Try it Yourself »</w:t>
        </w:r>
      </w:hyperlink>
    </w:p>
    <w:p w:rsidR="00E85D19" w:rsidRDefault="00E85D19" w:rsidP="00E85D19">
      <w:pPr>
        <w:spacing w:before="300" w:after="300"/>
        <w:rPr>
          <w:rFonts w:ascii="Times New Roman" w:hAnsi="Times New Roman"/>
          <w:sz w:val="24"/>
          <w:szCs w:val="24"/>
        </w:rPr>
      </w:pPr>
      <w:r>
        <w:pict>
          <v:rect id="_x0000_i1262" style="width:0;height:0" o:hralign="center" o:hrstd="t" o:hrnoshade="t" o:hr="t" fillcolor="black" stroked="f"/>
        </w:pict>
      </w:r>
    </w:p>
    <w:p w:rsidR="00E85D19" w:rsidRDefault="00E85D19" w:rsidP="00E85D19">
      <w:pPr>
        <w:shd w:val="clear" w:color="auto" w:fill="FFFFFF"/>
        <w:spacing w:before="300" w:after="300"/>
        <w:jc w:val="center"/>
        <w:rPr>
          <w:rFonts w:ascii="Verdana" w:hAnsi="Verdana"/>
          <w:color w:val="000000"/>
          <w:sz w:val="18"/>
          <w:szCs w:val="18"/>
        </w:rPr>
      </w:pPr>
      <w:r>
        <w:rPr>
          <w:rFonts w:ascii="Verdana" w:hAnsi="Verdana"/>
          <w:color w:val="000000"/>
          <w:sz w:val="18"/>
          <w:szCs w:val="18"/>
        </w:rPr>
        <w:t>ADVERTISEMENT</w:t>
      </w:r>
    </w:p>
    <w:p w:rsidR="00E85D19" w:rsidRDefault="00E85D19" w:rsidP="00E85D19">
      <w:pPr>
        <w:spacing w:before="300" w:after="300"/>
        <w:rPr>
          <w:rFonts w:ascii="Times New Roman" w:hAnsi="Times New Roman"/>
          <w:sz w:val="24"/>
          <w:szCs w:val="24"/>
        </w:rPr>
      </w:pPr>
      <w:r>
        <w:pict>
          <v:rect id="_x0000_i1263" style="width:0;height:0" o:hralign="center" o:hrstd="t" o:hrnoshade="t" o:hr="t" fillcolor="black" stroked="f"/>
        </w:pict>
      </w:r>
    </w:p>
    <w:p w:rsidR="00E85D19" w:rsidRDefault="00E85D19" w:rsidP="00E85D19">
      <w:pPr>
        <w:pStyle w:val="Heading2"/>
        <w:shd w:val="clear" w:color="auto" w:fill="FFFFFF"/>
        <w:spacing w:before="150" w:beforeAutospacing="0" w:after="150" w:afterAutospacing="0"/>
        <w:rPr>
          <w:rFonts w:ascii="Segoe UI" w:hAnsi="Segoe UI" w:cs="Segoe UI"/>
          <w:b w:val="0"/>
          <w:bCs w:val="0"/>
          <w:color w:val="000000"/>
          <w:sz w:val="48"/>
          <w:szCs w:val="48"/>
        </w:rPr>
      </w:pPr>
      <w:bookmarkStart w:id="238" w:name="_Toc129779806"/>
      <w:r>
        <w:rPr>
          <w:rFonts w:ascii="Segoe UI" w:hAnsi="Segoe UI" w:cs="Segoe UI"/>
          <w:b w:val="0"/>
          <w:bCs w:val="0"/>
          <w:color w:val="000000"/>
          <w:sz w:val="48"/>
          <w:szCs w:val="48"/>
        </w:rPr>
        <w:t>Some Emoji Symbols in UTF-8</w:t>
      </w:r>
      <w:bookmarkEnd w:id="238"/>
    </w:p>
    <w:tbl>
      <w:tblPr>
        <w:tblW w:w="9382"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3480"/>
        <w:gridCol w:w="4590"/>
        <w:gridCol w:w="1312"/>
      </w:tblGrid>
      <w:tr w:rsidR="00E85D19" w:rsidTr="00E85D19">
        <w:tc>
          <w:tcPr>
            <w:tcW w:w="3480" w:type="dxa"/>
            <w:shd w:val="clear" w:color="auto" w:fill="FFFFFF"/>
            <w:tcMar>
              <w:top w:w="120" w:type="dxa"/>
              <w:left w:w="240" w:type="dxa"/>
              <w:bottom w:w="120" w:type="dxa"/>
              <w:right w:w="120" w:type="dxa"/>
            </w:tcMar>
            <w:hideMark/>
          </w:tcPr>
          <w:p w:rsidR="00E85D19" w:rsidRDefault="00E85D19">
            <w:pPr>
              <w:spacing w:before="300" w:after="300"/>
              <w:rPr>
                <w:b/>
                <w:bCs/>
                <w:sz w:val="24"/>
                <w:szCs w:val="24"/>
              </w:rPr>
            </w:pPr>
            <w:r>
              <w:rPr>
                <w:b/>
                <w:bCs/>
              </w:rPr>
              <w:t>Emoji</w:t>
            </w:r>
          </w:p>
        </w:tc>
        <w:tc>
          <w:tcPr>
            <w:tcW w:w="4590" w:type="dxa"/>
            <w:shd w:val="clear" w:color="auto" w:fill="FFFFFF"/>
            <w:tcMar>
              <w:top w:w="120" w:type="dxa"/>
              <w:left w:w="120" w:type="dxa"/>
              <w:bottom w:w="120" w:type="dxa"/>
              <w:right w:w="120" w:type="dxa"/>
            </w:tcMar>
            <w:hideMark/>
          </w:tcPr>
          <w:p w:rsidR="00E85D19" w:rsidRDefault="00E85D19">
            <w:pPr>
              <w:spacing w:before="300" w:after="300"/>
              <w:rPr>
                <w:b/>
                <w:bCs/>
                <w:sz w:val="24"/>
                <w:szCs w:val="24"/>
              </w:rPr>
            </w:pPr>
            <w:r>
              <w:rPr>
                <w:b/>
                <w:bCs/>
              </w:rPr>
              <w:t>Value</w:t>
            </w:r>
          </w:p>
        </w:tc>
        <w:tc>
          <w:tcPr>
            <w:tcW w:w="1312" w:type="dxa"/>
            <w:shd w:val="clear" w:color="auto" w:fill="FFFFFF"/>
            <w:tcMar>
              <w:top w:w="120" w:type="dxa"/>
              <w:left w:w="120" w:type="dxa"/>
              <w:bottom w:w="120" w:type="dxa"/>
              <w:right w:w="120" w:type="dxa"/>
            </w:tcMar>
            <w:hideMark/>
          </w:tcPr>
          <w:p w:rsidR="00E85D19" w:rsidRDefault="00E85D19">
            <w:pPr>
              <w:spacing w:before="300" w:after="300"/>
              <w:rPr>
                <w:b/>
                <w:bCs/>
                <w:sz w:val="24"/>
                <w:szCs w:val="24"/>
              </w:rPr>
            </w:pPr>
            <w:r>
              <w:rPr>
                <w:b/>
                <w:bCs/>
              </w:rPr>
              <w:t>Try it</w:t>
            </w:r>
          </w:p>
        </w:tc>
      </w:tr>
      <w:tr w:rsidR="00E85D19" w:rsidTr="00E85D19">
        <w:tc>
          <w:tcPr>
            <w:tcW w:w="3480" w:type="dxa"/>
            <w:shd w:val="clear" w:color="auto" w:fill="E7E9EB"/>
            <w:tcMar>
              <w:top w:w="120" w:type="dxa"/>
              <w:left w:w="240" w:type="dxa"/>
              <w:bottom w:w="120" w:type="dxa"/>
              <w:right w:w="120" w:type="dxa"/>
            </w:tcMar>
            <w:hideMark/>
          </w:tcPr>
          <w:p w:rsidR="00E85D19" w:rsidRDefault="00E85D19">
            <w:pPr>
              <w:spacing w:before="300" w:after="300"/>
              <w:rPr>
                <w:sz w:val="24"/>
                <w:szCs w:val="24"/>
              </w:rPr>
            </w:pPr>
            <w:r>
              <w:rPr>
                <w:rFonts w:ascii="Times New Roman" w:hAnsi="Times New Roman" w:cs="Times New Roman"/>
              </w:rPr>
              <w:t>🗻</w:t>
            </w:r>
          </w:p>
        </w:tc>
        <w:tc>
          <w:tcPr>
            <w:tcW w:w="4590" w:type="dxa"/>
            <w:shd w:val="clear" w:color="auto" w:fill="E7E9EB"/>
            <w:tcMar>
              <w:top w:w="120" w:type="dxa"/>
              <w:left w:w="120" w:type="dxa"/>
              <w:bottom w:w="120" w:type="dxa"/>
              <w:right w:w="120" w:type="dxa"/>
            </w:tcMar>
            <w:hideMark/>
          </w:tcPr>
          <w:p w:rsidR="00E85D19" w:rsidRDefault="00E85D19">
            <w:pPr>
              <w:spacing w:before="300" w:after="300"/>
              <w:rPr>
                <w:sz w:val="24"/>
                <w:szCs w:val="24"/>
              </w:rPr>
            </w:pPr>
            <w:r>
              <w:t>&amp;#128507;</w:t>
            </w:r>
          </w:p>
        </w:tc>
        <w:tc>
          <w:tcPr>
            <w:tcW w:w="0" w:type="auto"/>
            <w:shd w:val="clear" w:color="auto" w:fill="E7E9EB"/>
            <w:tcMar>
              <w:top w:w="120" w:type="dxa"/>
              <w:left w:w="120" w:type="dxa"/>
              <w:bottom w:w="120" w:type="dxa"/>
              <w:right w:w="120" w:type="dxa"/>
            </w:tcMar>
            <w:hideMark/>
          </w:tcPr>
          <w:p w:rsidR="00E85D19" w:rsidRDefault="00E85D19">
            <w:pPr>
              <w:spacing w:before="300" w:after="300"/>
              <w:rPr>
                <w:sz w:val="24"/>
                <w:szCs w:val="24"/>
              </w:rPr>
            </w:pPr>
            <w:hyperlink r:id="rId147" w:tgtFrame="_blank" w:history="1">
              <w:r>
                <w:rPr>
                  <w:rStyle w:val="Hyperlink"/>
                  <w:rFonts w:ascii="Arial" w:hAnsi="Arial" w:cs="Arial"/>
                  <w:color w:val="FFFFFF"/>
                  <w:bdr w:val="none" w:sz="0" w:space="0" w:color="auto" w:frame="1"/>
                  <w:shd w:val="clear" w:color="auto" w:fill="4CAF50"/>
                </w:rPr>
                <w:t>Try it »</w:t>
              </w:r>
            </w:hyperlink>
          </w:p>
        </w:tc>
      </w:tr>
      <w:tr w:rsidR="00E85D19" w:rsidTr="00E85D19">
        <w:tc>
          <w:tcPr>
            <w:tcW w:w="3480" w:type="dxa"/>
            <w:shd w:val="clear" w:color="auto" w:fill="FFFFFF"/>
            <w:tcMar>
              <w:top w:w="120" w:type="dxa"/>
              <w:left w:w="240" w:type="dxa"/>
              <w:bottom w:w="120" w:type="dxa"/>
              <w:right w:w="120" w:type="dxa"/>
            </w:tcMar>
            <w:hideMark/>
          </w:tcPr>
          <w:p w:rsidR="00E85D19" w:rsidRDefault="00E85D19">
            <w:pPr>
              <w:spacing w:before="300" w:after="300"/>
              <w:rPr>
                <w:sz w:val="24"/>
                <w:szCs w:val="24"/>
              </w:rPr>
            </w:pPr>
            <w:r>
              <w:rPr>
                <w:rFonts w:ascii="Times New Roman" w:hAnsi="Times New Roman" w:cs="Times New Roman"/>
              </w:rPr>
              <w:lastRenderedPageBreak/>
              <w:t>🗼</w:t>
            </w:r>
          </w:p>
        </w:tc>
        <w:tc>
          <w:tcPr>
            <w:tcW w:w="4590" w:type="dxa"/>
            <w:shd w:val="clear" w:color="auto" w:fill="FFFFFF"/>
            <w:tcMar>
              <w:top w:w="120" w:type="dxa"/>
              <w:left w:w="120" w:type="dxa"/>
              <w:bottom w:w="120" w:type="dxa"/>
              <w:right w:w="120" w:type="dxa"/>
            </w:tcMar>
            <w:hideMark/>
          </w:tcPr>
          <w:p w:rsidR="00E85D19" w:rsidRDefault="00E85D19">
            <w:pPr>
              <w:spacing w:before="300" w:after="300"/>
              <w:rPr>
                <w:sz w:val="24"/>
                <w:szCs w:val="24"/>
              </w:rPr>
            </w:pPr>
            <w:r>
              <w:t>&amp;#128508;</w:t>
            </w:r>
          </w:p>
        </w:tc>
        <w:tc>
          <w:tcPr>
            <w:tcW w:w="0" w:type="auto"/>
            <w:shd w:val="clear" w:color="auto" w:fill="FFFFFF"/>
            <w:tcMar>
              <w:top w:w="120" w:type="dxa"/>
              <w:left w:w="120" w:type="dxa"/>
              <w:bottom w:w="120" w:type="dxa"/>
              <w:right w:w="120" w:type="dxa"/>
            </w:tcMar>
            <w:hideMark/>
          </w:tcPr>
          <w:p w:rsidR="00E85D19" w:rsidRDefault="00E85D19">
            <w:pPr>
              <w:spacing w:before="300" w:after="300"/>
              <w:rPr>
                <w:sz w:val="24"/>
                <w:szCs w:val="24"/>
              </w:rPr>
            </w:pPr>
            <w:hyperlink r:id="rId148" w:tgtFrame="_blank" w:history="1">
              <w:r>
                <w:rPr>
                  <w:rStyle w:val="Hyperlink"/>
                  <w:rFonts w:ascii="Arial" w:hAnsi="Arial" w:cs="Arial"/>
                  <w:color w:val="FFFFFF"/>
                  <w:bdr w:val="none" w:sz="0" w:space="0" w:color="auto" w:frame="1"/>
                  <w:shd w:val="clear" w:color="auto" w:fill="4CAF50"/>
                </w:rPr>
                <w:t>Try it »</w:t>
              </w:r>
            </w:hyperlink>
          </w:p>
        </w:tc>
      </w:tr>
      <w:tr w:rsidR="00E85D19" w:rsidTr="00E85D19">
        <w:tc>
          <w:tcPr>
            <w:tcW w:w="3480" w:type="dxa"/>
            <w:shd w:val="clear" w:color="auto" w:fill="E7E9EB"/>
            <w:tcMar>
              <w:top w:w="120" w:type="dxa"/>
              <w:left w:w="240" w:type="dxa"/>
              <w:bottom w:w="120" w:type="dxa"/>
              <w:right w:w="120" w:type="dxa"/>
            </w:tcMar>
            <w:hideMark/>
          </w:tcPr>
          <w:p w:rsidR="00E85D19" w:rsidRDefault="00E85D19">
            <w:pPr>
              <w:spacing w:before="300" w:after="300"/>
              <w:rPr>
                <w:sz w:val="24"/>
                <w:szCs w:val="24"/>
              </w:rPr>
            </w:pPr>
            <w:r>
              <w:rPr>
                <w:rFonts w:ascii="Times New Roman" w:hAnsi="Times New Roman" w:cs="Times New Roman"/>
              </w:rPr>
              <w:t>🗽</w:t>
            </w:r>
          </w:p>
        </w:tc>
        <w:tc>
          <w:tcPr>
            <w:tcW w:w="4590" w:type="dxa"/>
            <w:shd w:val="clear" w:color="auto" w:fill="E7E9EB"/>
            <w:tcMar>
              <w:top w:w="120" w:type="dxa"/>
              <w:left w:w="120" w:type="dxa"/>
              <w:bottom w:w="120" w:type="dxa"/>
              <w:right w:w="120" w:type="dxa"/>
            </w:tcMar>
            <w:hideMark/>
          </w:tcPr>
          <w:p w:rsidR="00E85D19" w:rsidRDefault="00E85D19">
            <w:pPr>
              <w:spacing w:before="300" w:after="300"/>
              <w:rPr>
                <w:sz w:val="24"/>
                <w:szCs w:val="24"/>
              </w:rPr>
            </w:pPr>
            <w:r>
              <w:t>&amp;#128509;</w:t>
            </w:r>
          </w:p>
        </w:tc>
        <w:tc>
          <w:tcPr>
            <w:tcW w:w="0" w:type="auto"/>
            <w:shd w:val="clear" w:color="auto" w:fill="E7E9EB"/>
            <w:tcMar>
              <w:top w:w="120" w:type="dxa"/>
              <w:left w:w="120" w:type="dxa"/>
              <w:bottom w:w="120" w:type="dxa"/>
              <w:right w:w="120" w:type="dxa"/>
            </w:tcMar>
            <w:hideMark/>
          </w:tcPr>
          <w:p w:rsidR="00E85D19" w:rsidRDefault="00E85D19">
            <w:pPr>
              <w:spacing w:before="300" w:after="300"/>
              <w:rPr>
                <w:sz w:val="24"/>
                <w:szCs w:val="24"/>
              </w:rPr>
            </w:pPr>
            <w:hyperlink r:id="rId149" w:tgtFrame="_blank" w:history="1">
              <w:r>
                <w:rPr>
                  <w:rStyle w:val="Hyperlink"/>
                  <w:rFonts w:ascii="Arial" w:hAnsi="Arial" w:cs="Arial"/>
                  <w:color w:val="FFFFFF"/>
                  <w:bdr w:val="none" w:sz="0" w:space="0" w:color="auto" w:frame="1"/>
                  <w:shd w:val="clear" w:color="auto" w:fill="4CAF50"/>
                </w:rPr>
                <w:t>Try it »</w:t>
              </w:r>
            </w:hyperlink>
          </w:p>
        </w:tc>
      </w:tr>
      <w:tr w:rsidR="00E85D19" w:rsidTr="00E85D19">
        <w:tc>
          <w:tcPr>
            <w:tcW w:w="3480" w:type="dxa"/>
            <w:shd w:val="clear" w:color="auto" w:fill="FFFFFF"/>
            <w:tcMar>
              <w:top w:w="120" w:type="dxa"/>
              <w:left w:w="240" w:type="dxa"/>
              <w:bottom w:w="120" w:type="dxa"/>
              <w:right w:w="120" w:type="dxa"/>
            </w:tcMar>
            <w:hideMark/>
          </w:tcPr>
          <w:p w:rsidR="00E85D19" w:rsidRDefault="00E85D19">
            <w:pPr>
              <w:spacing w:before="300" w:after="300"/>
              <w:rPr>
                <w:sz w:val="24"/>
                <w:szCs w:val="24"/>
              </w:rPr>
            </w:pPr>
            <w:r>
              <w:rPr>
                <w:rFonts w:ascii="Times New Roman" w:hAnsi="Times New Roman" w:cs="Times New Roman"/>
              </w:rPr>
              <w:t>🗾</w:t>
            </w:r>
          </w:p>
        </w:tc>
        <w:tc>
          <w:tcPr>
            <w:tcW w:w="4590" w:type="dxa"/>
            <w:shd w:val="clear" w:color="auto" w:fill="FFFFFF"/>
            <w:tcMar>
              <w:top w:w="120" w:type="dxa"/>
              <w:left w:w="120" w:type="dxa"/>
              <w:bottom w:w="120" w:type="dxa"/>
              <w:right w:w="120" w:type="dxa"/>
            </w:tcMar>
            <w:hideMark/>
          </w:tcPr>
          <w:p w:rsidR="00E85D19" w:rsidRDefault="00E85D19">
            <w:pPr>
              <w:spacing w:before="300" w:after="300"/>
              <w:rPr>
                <w:sz w:val="24"/>
                <w:szCs w:val="24"/>
              </w:rPr>
            </w:pPr>
            <w:r>
              <w:t>&amp;#128510;</w:t>
            </w:r>
          </w:p>
        </w:tc>
        <w:tc>
          <w:tcPr>
            <w:tcW w:w="0" w:type="auto"/>
            <w:shd w:val="clear" w:color="auto" w:fill="FFFFFF"/>
            <w:tcMar>
              <w:top w:w="120" w:type="dxa"/>
              <w:left w:w="120" w:type="dxa"/>
              <w:bottom w:w="120" w:type="dxa"/>
              <w:right w:w="120" w:type="dxa"/>
            </w:tcMar>
            <w:hideMark/>
          </w:tcPr>
          <w:p w:rsidR="00E85D19" w:rsidRDefault="00E85D19">
            <w:pPr>
              <w:spacing w:before="300" w:after="300"/>
              <w:rPr>
                <w:sz w:val="24"/>
                <w:szCs w:val="24"/>
              </w:rPr>
            </w:pPr>
            <w:hyperlink r:id="rId150" w:tgtFrame="_blank" w:history="1">
              <w:r>
                <w:rPr>
                  <w:rStyle w:val="Hyperlink"/>
                  <w:rFonts w:ascii="Arial" w:hAnsi="Arial" w:cs="Arial"/>
                  <w:color w:val="FFFFFF"/>
                  <w:bdr w:val="none" w:sz="0" w:space="0" w:color="auto" w:frame="1"/>
                  <w:shd w:val="clear" w:color="auto" w:fill="4CAF50"/>
                </w:rPr>
                <w:t>Try it »</w:t>
              </w:r>
            </w:hyperlink>
          </w:p>
        </w:tc>
      </w:tr>
      <w:tr w:rsidR="00E85D19" w:rsidTr="00E85D19">
        <w:tc>
          <w:tcPr>
            <w:tcW w:w="3480" w:type="dxa"/>
            <w:shd w:val="clear" w:color="auto" w:fill="E7E9EB"/>
            <w:tcMar>
              <w:top w:w="120" w:type="dxa"/>
              <w:left w:w="240" w:type="dxa"/>
              <w:bottom w:w="120" w:type="dxa"/>
              <w:right w:w="120" w:type="dxa"/>
            </w:tcMar>
            <w:hideMark/>
          </w:tcPr>
          <w:p w:rsidR="00E85D19" w:rsidRDefault="00E85D19">
            <w:pPr>
              <w:spacing w:before="300" w:after="300"/>
              <w:rPr>
                <w:sz w:val="24"/>
                <w:szCs w:val="24"/>
              </w:rPr>
            </w:pPr>
            <w:r>
              <w:rPr>
                <w:rFonts w:ascii="Times New Roman" w:hAnsi="Times New Roman" w:cs="Times New Roman"/>
              </w:rPr>
              <w:t>🗿</w:t>
            </w:r>
          </w:p>
        </w:tc>
        <w:tc>
          <w:tcPr>
            <w:tcW w:w="4590" w:type="dxa"/>
            <w:shd w:val="clear" w:color="auto" w:fill="E7E9EB"/>
            <w:tcMar>
              <w:top w:w="120" w:type="dxa"/>
              <w:left w:w="120" w:type="dxa"/>
              <w:bottom w:w="120" w:type="dxa"/>
              <w:right w:w="120" w:type="dxa"/>
            </w:tcMar>
            <w:hideMark/>
          </w:tcPr>
          <w:p w:rsidR="00E85D19" w:rsidRDefault="00E85D19">
            <w:pPr>
              <w:spacing w:before="300" w:after="300"/>
              <w:rPr>
                <w:sz w:val="24"/>
                <w:szCs w:val="24"/>
              </w:rPr>
            </w:pPr>
            <w:r>
              <w:t>&amp;#128511;</w:t>
            </w:r>
          </w:p>
        </w:tc>
        <w:tc>
          <w:tcPr>
            <w:tcW w:w="0" w:type="auto"/>
            <w:shd w:val="clear" w:color="auto" w:fill="E7E9EB"/>
            <w:tcMar>
              <w:top w:w="120" w:type="dxa"/>
              <w:left w:w="120" w:type="dxa"/>
              <w:bottom w:w="120" w:type="dxa"/>
              <w:right w:w="120" w:type="dxa"/>
            </w:tcMar>
            <w:hideMark/>
          </w:tcPr>
          <w:p w:rsidR="00E85D19" w:rsidRDefault="00E85D19">
            <w:pPr>
              <w:spacing w:before="300" w:after="300"/>
              <w:rPr>
                <w:sz w:val="24"/>
                <w:szCs w:val="24"/>
              </w:rPr>
            </w:pPr>
            <w:hyperlink r:id="rId151" w:tgtFrame="_blank" w:history="1">
              <w:r>
                <w:rPr>
                  <w:rStyle w:val="Hyperlink"/>
                  <w:rFonts w:ascii="Arial" w:hAnsi="Arial" w:cs="Arial"/>
                  <w:color w:val="FFFFFF"/>
                  <w:bdr w:val="none" w:sz="0" w:space="0" w:color="auto" w:frame="1"/>
                  <w:shd w:val="clear" w:color="auto" w:fill="4CAF50"/>
                </w:rPr>
                <w:t>Try it »</w:t>
              </w:r>
            </w:hyperlink>
          </w:p>
        </w:tc>
      </w:tr>
      <w:tr w:rsidR="00E85D19" w:rsidTr="00E85D19">
        <w:tc>
          <w:tcPr>
            <w:tcW w:w="3480" w:type="dxa"/>
            <w:shd w:val="clear" w:color="auto" w:fill="FFFFFF"/>
            <w:tcMar>
              <w:top w:w="120" w:type="dxa"/>
              <w:left w:w="240" w:type="dxa"/>
              <w:bottom w:w="120" w:type="dxa"/>
              <w:right w:w="120" w:type="dxa"/>
            </w:tcMar>
            <w:hideMark/>
          </w:tcPr>
          <w:p w:rsidR="00E85D19" w:rsidRDefault="00E85D19">
            <w:pPr>
              <w:spacing w:before="300" w:after="300"/>
              <w:rPr>
                <w:sz w:val="24"/>
                <w:szCs w:val="24"/>
              </w:rPr>
            </w:pPr>
            <w:r>
              <w:rPr>
                <w:rFonts w:ascii="Times New Roman" w:hAnsi="Times New Roman" w:cs="Times New Roman"/>
              </w:rPr>
              <w:t>😀</w:t>
            </w:r>
          </w:p>
        </w:tc>
        <w:tc>
          <w:tcPr>
            <w:tcW w:w="4590" w:type="dxa"/>
            <w:shd w:val="clear" w:color="auto" w:fill="FFFFFF"/>
            <w:tcMar>
              <w:top w:w="120" w:type="dxa"/>
              <w:left w:w="120" w:type="dxa"/>
              <w:bottom w:w="120" w:type="dxa"/>
              <w:right w:w="120" w:type="dxa"/>
            </w:tcMar>
            <w:hideMark/>
          </w:tcPr>
          <w:p w:rsidR="00E85D19" w:rsidRDefault="00E85D19">
            <w:pPr>
              <w:spacing w:before="300" w:after="300"/>
              <w:rPr>
                <w:sz w:val="24"/>
                <w:szCs w:val="24"/>
              </w:rPr>
            </w:pPr>
            <w:r>
              <w:t>&amp;#128512;</w:t>
            </w:r>
          </w:p>
        </w:tc>
        <w:tc>
          <w:tcPr>
            <w:tcW w:w="0" w:type="auto"/>
            <w:shd w:val="clear" w:color="auto" w:fill="FFFFFF"/>
            <w:tcMar>
              <w:top w:w="120" w:type="dxa"/>
              <w:left w:w="120" w:type="dxa"/>
              <w:bottom w:w="120" w:type="dxa"/>
              <w:right w:w="120" w:type="dxa"/>
            </w:tcMar>
            <w:hideMark/>
          </w:tcPr>
          <w:p w:rsidR="00E85D19" w:rsidRDefault="00E85D19">
            <w:pPr>
              <w:spacing w:before="300" w:after="300"/>
              <w:rPr>
                <w:sz w:val="24"/>
                <w:szCs w:val="24"/>
              </w:rPr>
            </w:pPr>
            <w:hyperlink r:id="rId152" w:tgtFrame="_blank" w:history="1">
              <w:r>
                <w:rPr>
                  <w:rStyle w:val="Hyperlink"/>
                  <w:rFonts w:ascii="Arial" w:hAnsi="Arial" w:cs="Arial"/>
                  <w:color w:val="FFFFFF"/>
                  <w:bdr w:val="none" w:sz="0" w:space="0" w:color="auto" w:frame="1"/>
                  <w:shd w:val="clear" w:color="auto" w:fill="4CAF50"/>
                </w:rPr>
                <w:t>Try it »</w:t>
              </w:r>
            </w:hyperlink>
          </w:p>
        </w:tc>
      </w:tr>
      <w:tr w:rsidR="00E85D19" w:rsidTr="00E85D19">
        <w:tc>
          <w:tcPr>
            <w:tcW w:w="3480" w:type="dxa"/>
            <w:shd w:val="clear" w:color="auto" w:fill="E7E9EB"/>
            <w:tcMar>
              <w:top w:w="120" w:type="dxa"/>
              <w:left w:w="240" w:type="dxa"/>
              <w:bottom w:w="120" w:type="dxa"/>
              <w:right w:w="120" w:type="dxa"/>
            </w:tcMar>
            <w:hideMark/>
          </w:tcPr>
          <w:p w:rsidR="00E85D19" w:rsidRDefault="00E85D19">
            <w:pPr>
              <w:spacing w:before="300" w:after="300"/>
              <w:rPr>
                <w:sz w:val="24"/>
                <w:szCs w:val="24"/>
              </w:rPr>
            </w:pPr>
            <w:r>
              <w:rPr>
                <w:rFonts w:ascii="Times New Roman" w:hAnsi="Times New Roman" w:cs="Times New Roman"/>
              </w:rPr>
              <w:t>😁</w:t>
            </w:r>
          </w:p>
        </w:tc>
        <w:tc>
          <w:tcPr>
            <w:tcW w:w="4590" w:type="dxa"/>
            <w:shd w:val="clear" w:color="auto" w:fill="E7E9EB"/>
            <w:tcMar>
              <w:top w:w="120" w:type="dxa"/>
              <w:left w:w="120" w:type="dxa"/>
              <w:bottom w:w="120" w:type="dxa"/>
              <w:right w:w="120" w:type="dxa"/>
            </w:tcMar>
            <w:hideMark/>
          </w:tcPr>
          <w:p w:rsidR="00E85D19" w:rsidRDefault="00E85D19">
            <w:pPr>
              <w:spacing w:before="300" w:after="300"/>
              <w:rPr>
                <w:sz w:val="24"/>
                <w:szCs w:val="24"/>
              </w:rPr>
            </w:pPr>
            <w:r>
              <w:t>&amp;#128513;</w:t>
            </w:r>
          </w:p>
        </w:tc>
        <w:tc>
          <w:tcPr>
            <w:tcW w:w="0" w:type="auto"/>
            <w:shd w:val="clear" w:color="auto" w:fill="E7E9EB"/>
            <w:tcMar>
              <w:top w:w="120" w:type="dxa"/>
              <w:left w:w="120" w:type="dxa"/>
              <w:bottom w:w="120" w:type="dxa"/>
              <w:right w:w="120" w:type="dxa"/>
            </w:tcMar>
            <w:hideMark/>
          </w:tcPr>
          <w:p w:rsidR="00E85D19" w:rsidRDefault="00E85D19">
            <w:pPr>
              <w:spacing w:before="300" w:after="300"/>
              <w:rPr>
                <w:sz w:val="24"/>
                <w:szCs w:val="24"/>
              </w:rPr>
            </w:pPr>
            <w:hyperlink r:id="rId153" w:tgtFrame="_blank" w:history="1">
              <w:r>
                <w:rPr>
                  <w:rStyle w:val="Hyperlink"/>
                  <w:rFonts w:ascii="Arial" w:hAnsi="Arial" w:cs="Arial"/>
                  <w:color w:val="FFFFFF"/>
                  <w:bdr w:val="none" w:sz="0" w:space="0" w:color="auto" w:frame="1"/>
                  <w:shd w:val="clear" w:color="auto" w:fill="4CAF50"/>
                </w:rPr>
                <w:t>Try it »</w:t>
              </w:r>
            </w:hyperlink>
          </w:p>
        </w:tc>
      </w:tr>
      <w:tr w:rsidR="00E85D19" w:rsidTr="00E85D19">
        <w:tc>
          <w:tcPr>
            <w:tcW w:w="3480" w:type="dxa"/>
            <w:shd w:val="clear" w:color="auto" w:fill="FFFFFF"/>
            <w:tcMar>
              <w:top w:w="120" w:type="dxa"/>
              <w:left w:w="240" w:type="dxa"/>
              <w:bottom w:w="120" w:type="dxa"/>
              <w:right w:w="120" w:type="dxa"/>
            </w:tcMar>
            <w:hideMark/>
          </w:tcPr>
          <w:p w:rsidR="00E85D19" w:rsidRDefault="00E85D19">
            <w:pPr>
              <w:spacing w:before="300" w:after="300"/>
              <w:rPr>
                <w:sz w:val="24"/>
                <w:szCs w:val="24"/>
              </w:rPr>
            </w:pPr>
            <w:r>
              <w:rPr>
                <w:rFonts w:ascii="Times New Roman" w:hAnsi="Times New Roman" w:cs="Times New Roman"/>
              </w:rPr>
              <w:t>😂</w:t>
            </w:r>
          </w:p>
        </w:tc>
        <w:tc>
          <w:tcPr>
            <w:tcW w:w="4590" w:type="dxa"/>
            <w:shd w:val="clear" w:color="auto" w:fill="FFFFFF"/>
            <w:tcMar>
              <w:top w:w="120" w:type="dxa"/>
              <w:left w:w="120" w:type="dxa"/>
              <w:bottom w:w="120" w:type="dxa"/>
              <w:right w:w="120" w:type="dxa"/>
            </w:tcMar>
            <w:hideMark/>
          </w:tcPr>
          <w:p w:rsidR="00E85D19" w:rsidRDefault="00E85D19">
            <w:pPr>
              <w:spacing w:before="300" w:after="300"/>
              <w:rPr>
                <w:sz w:val="24"/>
                <w:szCs w:val="24"/>
              </w:rPr>
            </w:pPr>
            <w:r>
              <w:t>&amp;#128514;</w:t>
            </w:r>
          </w:p>
        </w:tc>
        <w:tc>
          <w:tcPr>
            <w:tcW w:w="0" w:type="auto"/>
            <w:shd w:val="clear" w:color="auto" w:fill="FFFFFF"/>
            <w:tcMar>
              <w:top w:w="120" w:type="dxa"/>
              <w:left w:w="120" w:type="dxa"/>
              <w:bottom w:w="120" w:type="dxa"/>
              <w:right w:w="120" w:type="dxa"/>
            </w:tcMar>
            <w:hideMark/>
          </w:tcPr>
          <w:p w:rsidR="00E85D19" w:rsidRDefault="00E85D19">
            <w:pPr>
              <w:spacing w:before="300" w:after="300"/>
              <w:rPr>
                <w:sz w:val="24"/>
                <w:szCs w:val="24"/>
              </w:rPr>
            </w:pPr>
            <w:hyperlink r:id="rId154" w:tgtFrame="_blank" w:history="1">
              <w:r>
                <w:rPr>
                  <w:rStyle w:val="Hyperlink"/>
                  <w:rFonts w:ascii="Arial" w:hAnsi="Arial" w:cs="Arial"/>
                  <w:color w:val="FFFFFF"/>
                  <w:bdr w:val="none" w:sz="0" w:space="0" w:color="auto" w:frame="1"/>
                  <w:shd w:val="clear" w:color="auto" w:fill="4CAF50"/>
                </w:rPr>
                <w:t>Try it »</w:t>
              </w:r>
            </w:hyperlink>
          </w:p>
        </w:tc>
      </w:tr>
      <w:tr w:rsidR="00E85D19" w:rsidTr="00E85D19">
        <w:tc>
          <w:tcPr>
            <w:tcW w:w="3480" w:type="dxa"/>
            <w:shd w:val="clear" w:color="auto" w:fill="E7E9EB"/>
            <w:tcMar>
              <w:top w:w="120" w:type="dxa"/>
              <w:left w:w="240" w:type="dxa"/>
              <w:bottom w:w="120" w:type="dxa"/>
              <w:right w:w="120" w:type="dxa"/>
            </w:tcMar>
            <w:hideMark/>
          </w:tcPr>
          <w:p w:rsidR="00E85D19" w:rsidRDefault="00E85D19">
            <w:pPr>
              <w:spacing w:before="300" w:after="300"/>
              <w:rPr>
                <w:sz w:val="24"/>
                <w:szCs w:val="24"/>
              </w:rPr>
            </w:pPr>
            <w:r>
              <w:rPr>
                <w:rFonts w:ascii="Times New Roman" w:hAnsi="Times New Roman" w:cs="Times New Roman"/>
              </w:rPr>
              <w:t>😃</w:t>
            </w:r>
          </w:p>
        </w:tc>
        <w:tc>
          <w:tcPr>
            <w:tcW w:w="4590" w:type="dxa"/>
            <w:shd w:val="clear" w:color="auto" w:fill="E7E9EB"/>
            <w:tcMar>
              <w:top w:w="120" w:type="dxa"/>
              <w:left w:w="120" w:type="dxa"/>
              <w:bottom w:w="120" w:type="dxa"/>
              <w:right w:w="120" w:type="dxa"/>
            </w:tcMar>
            <w:hideMark/>
          </w:tcPr>
          <w:p w:rsidR="00E85D19" w:rsidRDefault="00E85D19">
            <w:pPr>
              <w:spacing w:before="300" w:after="300"/>
              <w:rPr>
                <w:sz w:val="24"/>
                <w:szCs w:val="24"/>
              </w:rPr>
            </w:pPr>
            <w:r>
              <w:t>&amp;#128515;</w:t>
            </w:r>
          </w:p>
        </w:tc>
        <w:tc>
          <w:tcPr>
            <w:tcW w:w="0" w:type="auto"/>
            <w:shd w:val="clear" w:color="auto" w:fill="E7E9EB"/>
            <w:tcMar>
              <w:top w:w="120" w:type="dxa"/>
              <w:left w:w="120" w:type="dxa"/>
              <w:bottom w:w="120" w:type="dxa"/>
              <w:right w:w="120" w:type="dxa"/>
            </w:tcMar>
            <w:hideMark/>
          </w:tcPr>
          <w:p w:rsidR="00E85D19" w:rsidRDefault="00E85D19">
            <w:pPr>
              <w:spacing w:before="300" w:after="300"/>
              <w:rPr>
                <w:sz w:val="24"/>
                <w:szCs w:val="24"/>
              </w:rPr>
            </w:pPr>
            <w:hyperlink r:id="rId155" w:tgtFrame="_blank" w:history="1">
              <w:r>
                <w:rPr>
                  <w:rStyle w:val="Hyperlink"/>
                  <w:rFonts w:ascii="Arial" w:hAnsi="Arial" w:cs="Arial"/>
                  <w:color w:val="FFFFFF"/>
                  <w:bdr w:val="none" w:sz="0" w:space="0" w:color="auto" w:frame="1"/>
                  <w:shd w:val="clear" w:color="auto" w:fill="4CAF50"/>
                </w:rPr>
                <w:t>Try it »</w:t>
              </w:r>
            </w:hyperlink>
          </w:p>
        </w:tc>
      </w:tr>
      <w:tr w:rsidR="00E85D19" w:rsidTr="00E85D19">
        <w:tc>
          <w:tcPr>
            <w:tcW w:w="3480" w:type="dxa"/>
            <w:shd w:val="clear" w:color="auto" w:fill="FFFFFF"/>
            <w:tcMar>
              <w:top w:w="120" w:type="dxa"/>
              <w:left w:w="240" w:type="dxa"/>
              <w:bottom w:w="120" w:type="dxa"/>
              <w:right w:w="120" w:type="dxa"/>
            </w:tcMar>
            <w:hideMark/>
          </w:tcPr>
          <w:p w:rsidR="00E85D19" w:rsidRDefault="00E85D19">
            <w:pPr>
              <w:spacing w:before="300" w:after="300"/>
              <w:rPr>
                <w:sz w:val="24"/>
                <w:szCs w:val="24"/>
              </w:rPr>
            </w:pPr>
            <w:r>
              <w:rPr>
                <w:rFonts w:ascii="Times New Roman" w:hAnsi="Times New Roman" w:cs="Times New Roman"/>
              </w:rPr>
              <w:t>😄</w:t>
            </w:r>
          </w:p>
        </w:tc>
        <w:tc>
          <w:tcPr>
            <w:tcW w:w="4590" w:type="dxa"/>
            <w:shd w:val="clear" w:color="auto" w:fill="FFFFFF"/>
            <w:tcMar>
              <w:top w:w="120" w:type="dxa"/>
              <w:left w:w="120" w:type="dxa"/>
              <w:bottom w:w="120" w:type="dxa"/>
              <w:right w:w="120" w:type="dxa"/>
            </w:tcMar>
            <w:hideMark/>
          </w:tcPr>
          <w:p w:rsidR="00E85D19" w:rsidRDefault="00E85D19">
            <w:pPr>
              <w:spacing w:before="300" w:after="300"/>
              <w:rPr>
                <w:sz w:val="24"/>
                <w:szCs w:val="24"/>
              </w:rPr>
            </w:pPr>
            <w:r>
              <w:t>&amp;#128516;</w:t>
            </w:r>
          </w:p>
        </w:tc>
        <w:tc>
          <w:tcPr>
            <w:tcW w:w="0" w:type="auto"/>
            <w:shd w:val="clear" w:color="auto" w:fill="FFFFFF"/>
            <w:tcMar>
              <w:top w:w="120" w:type="dxa"/>
              <w:left w:w="120" w:type="dxa"/>
              <w:bottom w:w="120" w:type="dxa"/>
              <w:right w:w="120" w:type="dxa"/>
            </w:tcMar>
            <w:hideMark/>
          </w:tcPr>
          <w:p w:rsidR="00E85D19" w:rsidRDefault="00E85D19">
            <w:pPr>
              <w:spacing w:before="300" w:after="300"/>
              <w:rPr>
                <w:sz w:val="24"/>
                <w:szCs w:val="24"/>
              </w:rPr>
            </w:pPr>
            <w:hyperlink r:id="rId156" w:tgtFrame="_blank" w:history="1">
              <w:r>
                <w:rPr>
                  <w:rStyle w:val="Hyperlink"/>
                  <w:rFonts w:ascii="Arial" w:hAnsi="Arial" w:cs="Arial"/>
                  <w:color w:val="FFFFFF"/>
                  <w:bdr w:val="none" w:sz="0" w:space="0" w:color="auto" w:frame="1"/>
                  <w:shd w:val="clear" w:color="auto" w:fill="4CAF50"/>
                </w:rPr>
                <w:t>Try it »</w:t>
              </w:r>
            </w:hyperlink>
          </w:p>
        </w:tc>
      </w:tr>
      <w:tr w:rsidR="00E85D19" w:rsidTr="00E85D19">
        <w:tc>
          <w:tcPr>
            <w:tcW w:w="3480" w:type="dxa"/>
            <w:shd w:val="clear" w:color="auto" w:fill="E7E9EB"/>
            <w:tcMar>
              <w:top w:w="120" w:type="dxa"/>
              <w:left w:w="240" w:type="dxa"/>
              <w:bottom w:w="120" w:type="dxa"/>
              <w:right w:w="120" w:type="dxa"/>
            </w:tcMar>
            <w:hideMark/>
          </w:tcPr>
          <w:p w:rsidR="00E85D19" w:rsidRDefault="00E85D19">
            <w:pPr>
              <w:spacing w:before="300" w:after="300"/>
              <w:rPr>
                <w:sz w:val="24"/>
                <w:szCs w:val="24"/>
              </w:rPr>
            </w:pPr>
            <w:r>
              <w:rPr>
                <w:rFonts w:ascii="Times New Roman" w:hAnsi="Times New Roman" w:cs="Times New Roman"/>
              </w:rPr>
              <w:t>😅</w:t>
            </w:r>
          </w:p>
        </w:tc>
        <w:tc>
          <w:tcPr>
            <w:tcW w:w="4590" w:type="dxa"/>
            <w:shd w:val="clear" w:color="auto" w:fill="E7E9EB"/>
            <w:tcMar>
              <w:top w:w="120" w:type="dxa"/>
              <w:left w:w="120" w:type="dxa"/>
              <w:bottom w:w="120" w:type="dxa"/>
              <w:right w:w="120" w:type="dxa"/>
            </w:tcMar>
            <w:hideMark/>
          </w:tcPr>
          <w:p w:rsidR="00E85D19" w:rsidRDefault="00E85D19">
            <w:pPr>
              <w:spacing w:before="300" w:after="300"/>
              <w:rPr>
                <w:sz w:val="24"/>
                <w:szCs w:val="24"/>
              </w:rPr>
            </w:pPr>
            <w:r>
              <w:t>&amp;#128517;</w:t>
            </w:r>
          </w:p>
        </w:tc>
        <w:tc>
          <w:tcPr>
            <w:tcW w:w="0" w:type="auto"/>
            <w:shd w:val="clear" w:color="auto" w:fill="E7E9EB"/>
            <w:tcMar>
              <w:top w:w="120" w:type="dxa"/>
              <w:left w:w="120" w:type="dxa"/>
              <w:bottom w:w="120" w:type="dxa"/>
              <w:right w:w="120" w:type="dxa"/>
            </w:tcMar>
            <w:hideMark/>
          </w:tcPr>
          <w:p w:rsidR="00E85D19" w:rsidRDefault="00E85D19">
            <w:pPr>
              <w:spacing w:before="300" w:after="300"/>
              <w:rPr>
                <w:sz w:val="24"/>
                <w:szCs w:val="24"/>
              </w:rPr>
            </w:pPr>
            <w:hyperlink r:id="rId157" w:tgtFrame="_blank" w:history="1">
              <w:r>
                <w:rPr>
                  <w:rStyle w:val="Hyperlink"/>
                  <w:rFonts w:ascii="Arial" w:hAnsi="Arial" w:cs="Arial"/>
                  <w:color w:val="FFFFFF"/>
                  <w:bdr w:val="none" w:sz="0" w:space="0" w:color="auto" w:frame="1"/>
                  <w:shd w:val="clear" w:color="auto" w:fill="4CAF50"/>
                </w:rPr>
                <w:t>Try it »</w:t>
              </w:r>
            </w:hyperlink>
          </w:p>
        </w:tc>
      </w:tr>
    </w:tbl>
    <w:p w:rsidR="00E85D19" w:rsidRDefault="00E85D19" w:rsidP="00E85D1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For a full list, please go to our </w:t>
      </w:r>
      <w:hyperlink r:id="rId158" w:history="1">
        <w:r>
          <w:rPr>
            <w:rStyle w:val="Hyperlink"/>
            <w:rFonts w:ascii="Verdana" w:hAnsi="Verdana"/>
            <w:sz w:val="23"/>
            <w:szCs w:val="23"/>
          </w:rPr>
          <w:t>HTML Emoji Reference</w:t>
        </w:r>
      </w:hyperlink>
      <w:r>
        <w:rPr>
          <w:rFonts w:ascii="Verdana" w:hAnsi="Verdana"/>
          <w:color w:val="000000"/>
          <w:sz w:val="23"/>
          <w:szCs w:val="23"/>
        </w:rPr>
        <w:t>.</w:t>
      </w:r>
    </w:p>
    <w:p w:rsidR="00E85D19" w:rsidRPr="00E85D19" w:rsidRDefault="00E85D19" w:rsidP="00E85D19"/>
    <w:p w:rsidR="00AA5F48" w:rsidRDefault="00BB2C60" w:rsidP="00BB2C60">
      <w:pPr>
        <w:pStyle w:val="Heading1"/>
        <w:numPr>
          <w:ilvl w:val="0"/>
          <w:numId w:val="6"/>
        </w:numPr>
      </w:pPr>
      <w:bookmarkStart w:id="239" w:name="_Toc129779807"/>
      <w:r>
        <w:lastRenderedPageBreak/>
        <w:t>HTML  Forms</w:t>
      </w:r>
      <w:bookmarkEnd w:id="239"/>
      <w:r>
        <w:t xml:space="preserve"> </w:t>
      </w:r>
    </w:p>
    <w:p w:rsidR="00BB2C60" w:rsidRDefault="00BB2C60" w:rsidP="00BB2C60">
      <w:r>
        <w:t>Ok</w:t>
      </w:r>
    </w:p>
    <w:p w:rsidR="00BB2C60" w:rsidRDefault="00BB2C60" w:rsidP="00BB2C60">
      <w:pPr>
        <w:rPr>
          <w:rFonts w:ascii="Verdana" w:hAnsi="Verdana"/>
          <w:color w:val="000000"/>
          <w:shd w:val="clear" w:color="auto" w:fill="FFFFFF"/>
        </w:rPr>
      </w:pPr>
      <w:r>
        <w:rPr>
          <w:rFonts w:ascii="Verdana" w:hAnsi="Verdana"/>
          <w:color w:val="000000"/>
          <w:shd w:val="clear" w:color="auto" w:fill="FFFFFF"/>
        </w:rPr>
        <w:t>An HTML form is used to collect user input.</w:t>
      </w:r>
    </w:p>
    <w:p w:rsidR="00BB2C60" w:rsidRPr="00BB2C60" w:rsidRDefault="00BB2C60" w:rsidP="00BB2C60">
      <w:pPr>
        <w:shd w:val="clear" w:color="auto" w:fill="FFFFFF"/>
        <w:spacing w:after="150" w:line="240" w:lineRule="auto"/>
        <w:textAlignment w:val="baseline"/>
        <w:rPr>
          <w:rFonts w:ascii="Arial" w:eastAsia="Times New Roman" w:hAnsi="Arial" w:cs="Arial"/>
          <w:color w:val="273239"/>
          <w:spacing w:val="2"/>
          <w:sz w:val="26"/>
          <w:szCs w:val="26"/>
        </w:rPr>
      </w:pPr>
      <w:r w:rsidRPr="00BB2C60">
        <w:rPr>
          <w:rFonts w:ascii="Arial" w:eastAsia="Times New Roman" w:hAnsi="Arial" w:cs="Arial"/>
          <w:color w:val="273239"/>
          <w:spacing w:val="2"/>
          <w:sz w:val="26"/>
          <w:szCs w:val="26"/>
        </w:rPr>
        <w:t>&lt;form&gt; is a HTML element to collect input data with containing interactive controls. It provides facilities to input text, number, values, email, password, and control fields such as checkboxes, radio buttons, submit buttons, etc., or in other words, form is a container that contains input elements like text, email, number, radio buttons, checkboxes, submit buttons, etc. Forms are generally used when you want to collect data from the user. For example, a user wants to buy a bag online, so he/she has to first enter their shipping address in the address form and then add their payment details in the payment form to place an order.</w:t>
      </w:r>
    </w:p>
    <w:p w:rsidR="00BB2C60" w:rsidRPr="00BB2C60" w:rsidRDefault="00BB2C60" w:rsidP="00BB2C60">
      <w:pPr>
        <w:shd w:val="clear" w:color="auto" w:fill="FFFFFF"/>
        <w:spacing w:after="150" w:line="240" w:lineRule="auto"/>
        <w:textAlignment w:val="baseline"/>
        <w:rPr>
          <w:rFonts w:ascii="Arial" w:eastAsia="Times New Roman" w:hAnsi="Arial" w:cs="Arial"/>
          <w:color w:val="273239"/>
          <w:spacing w:val="2"/>
          <w:sz w:val="26"/>
          <w:szCs w:val="26"/>
        </w:rPr>
      </w:pPr>
      <w:r w:rsidRPr="00BB2C60">
        <w:rPr>
          <w:rFonts w:ascii="Arial" w:eastAsia="Times New Roman" w:hAnsi="Arial" w:cs="Arial"/>
          <w:color w:val="273239"/>
          <w:spacing w:val="2"/>
          <w:sz w:val="26"/>
          <w:szCs w:val="26"/>
        </w:rPr>
        <w:t>Forms are created by placing input fields within paragraphs, preformatted text, lists and tables. This gives considerable flexibility in designing the layout of forms. </w:t>
      </w:r>
    </w:p>
    <w:p w:rsidR="00BB2C60" w:rsidRPr="00BB2C60" w:rsidRDefault="00BB2C60" w:rsidP="00BB2C60">
      <w:pPr>
        <w:shd w:val="clear" w:color="auto" w:fill="FFFFFF"/>
        <w:spacing w:after="0" w:line="240" w:lineRule="auto"/>
        <w:textAlignment w:val="baseline"/>
        <w:rPr>
          <w:rFonts w:ascii="Arial" w:eastAsia="Times New Roman" w:hAnsi="Arial" w:cs="Arial"/>
          <w:color w:val="273239"/>
          <w:spacing w:val="2"/>
          <w:sz w:val="26"/>
          <w:szCs w:val="26"/>
        </w:rPr>
      </w:pPr>
      <w:r w:rsidRPr="00BB2C60">
        <w:rPr>
          <w:rFonts w:ascii="Arial" w:eastAsia="Times New Roman" w:hAnsi="Arial" w:cs="Arial"/>
          <w:b/>
          <w:bCs/>
          <w:color w:val="273239"/>
          <w:spacing w:val="2"/>
          <w:sz w:val="26"/>
          <w:szCs w:val="26"/>
          <w:bdr w:val="none" w:sz="0" w:space="0" w:color="auto" w:frame="1"/>
        </w:rPr>
        <w:t>Syntax:</w:t>
      </w:r>
    </w:p>
    <w:p w:rsidR="00BB2C60" w:rsidRPr="00BB2C60" w:rsidRDefault="00BB2C60" w:rsidP="00BB2C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BB2C60">
        <w:rPr>
          <w:rFonts w:ascii="Consolas" w:eastAsia="Times New Roman" w:hAnsi="Consolas" w:cs="Courier New"/>
          <w:color w:val="273239"/>
          <w:spacing w:val="2"/>
          <w:sz w:val="24"/>
          <w:szCs w:val="24"/>
        </w:rPr>
        <w:t>&lt;form&gt;</w:t>
      </w:r>
    </w:p>
    <w:p w:rsidR="00BB2C60" w:rsidRPr="00BB2C60" w:rsidRDefault="00BB2C60" w:rsidP="00BB2C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BB2C60">
        <w:rPr>
          <w:rFonts w:ascii="Consolas" w:eastAsia="Times New Roman" w:hAnsi="Consolas" w:cs="Courier New"/>
          <w:color w:val="273239"/>
          <w:spacing w:val="2"/>
          <w:sz w:val="24"/>
          <w:szCs w:val="24"/>
        </w:rPr>
        <w:t xml:space="preserve">  &lt;!--form elements--&gt;</w:t>
      </w:r>
    </w:p>
    <w:p w:rsidR="00BB2C60" w:rsidRPr="00BB2C60" w:rsidRDefault="00BB2C60" w:rsidP="00BB2C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BB2C60">
        <w:rPr>
          <w:rFonts w:ascii="Consolas" w:eastAsia="Times New Roman" w:hAnsi="Consolas" w:cs="Courier New"/>
          <w:color w:val="273239"/>
          <w:spacing w:val="2"/>
          <w:sz w:val="24"/>
          <w:szCs w:val="24"/>
        </w:rPr>
        <w:t>&lt;/form&gt;</w:t>
      </w:r>
    </w:p>
    <w:p w:rsidR="00BB2C60" w:rsidRDefault="00BB2C60" w:rsidP="00BB2C60">
      <w:pPr>
        <w:pStyle w:val="Heading3"/>
        <w:shd w:val="clear" w:color="auto" w:fill="E7E9EB"/>
        <w:spacing w:before="150" w:after="150"/>
        <w:rPr>
          <w:rFonts w:ascii="Segoe UI" w:hAnsi="Segoe UI" w:cs="Segoe UI"/>
          <w:b w:val="0"/>
          <w:bCs w:val="0"/>
          <w:color w:val="000000"/>
          <w:sz w:val="36"/>
          <w:szCs w:val="36"/>
        </w:rPr>
      </w:pPr>
      <w:bookmarkStart w:id="240" w:name="_Toc129779808"/>
      <w:r>
        <w:rPr>
          <w:rFonts w:ascii="Segoe UI" w:hAnsi="Segoe UI" w:cs="Segoe UI"/>
          <w:b w:val="0"/>
          <w:bCs w:val="0"/>
          <w:color w:val="000000"/>
          <w:sz w:val="36"/>
          <w:szCs w:val="36"/>
        </w:rPr>
        <w:t>Example</w:t>
      </w:r>
      <w:bookmarkEnd w:id="240"/>
    </w:p>
    <w:p w:rsidR="00BB2C60" w:rsidRDefault="00BB2C60" w:rsidP="00BB2C60">
      <w:pPr>
        <w:pStyle w:val="z-TopofForm"/>
      </w:pPr>
      <w:r>
        <w:t>Top of Form</w:t>
      </w:r>
    </w:p>
    <w:p w:rsidR="00BB2C60" w:rsidRDefault="00BB2C60" w:rsidP="00BB2C60">
      <w:pPr>
        <w:shd w:val="clear" w:color="auto" w:fill="E7E9EB"/>
        <w:rPr>
          <w:rFonts w:ascii="Verdana" w:hAnsi="Verdana" w:cs="Times New Roman"/>
          <w:color w:val="000000"/>
          <w:sz w:val="23"/>
          <w:szCs w:val="23"/>
        </w:rPr>
      </w:pPr>
      <w:r>
        <w:rPr>
          <w:rFonts w:ascii="Verdana" w:hAnsi="Verdana"/>
          <w:color w:val="000000"/>
          <w:sz w:val="23"/>
          <w:szCs w:val="23"/>
        </w:rPr>
        <w:t>First name:</w:t>
      </w:r>
      <w:r>
        <w:rPr>
          <w:rFonts w:ascii="Verdana" w:hAnsi="Verdana"/>
          <w:color w:val="000000"/>
          <w:sz w:val="23"/>
          <w:szCs w:val="23"/>
        </w:rPr>
        <w:br/>
      </w:r>
      <w:r>
        <w:rPr>
          <w:rFonts w:ascii="Verdana" w:hAnsi="Verdana"/>
          <w:color w:val="000000"/>
          <w:sz w:val="23"/>
          <w:szCs w:val="23"/>
        </w:rPr>
        <w:object w:dxaOrig="0" w:dyaOrig="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42" type="#_x0000_t75" style="width:49.6pt;height:18.35pt" o:ole="">
            <v:imagedata r:id="rId159" o:title=""/>
          </v:shape>
          <w:control r:id="rId160" w:name="DefaultOcxName" w:shapeid="_x0000_i1342"/>
        </w:object>
      </w:r>
      <w:r>
        <w:rPr>
          <w:rFonts w:ascii="Verdana" w:hAnsi="Verdana"/>
          <w:color w:val="000000"/>
          <w:sz w:val="23"/>
          <w:szCs w:val="23"/>
        </w:rPr>
        <w:br/>
        <w:t>Last name:</w:t>
      </w:r>
      <w:r>
        <w:rPr>
          <w:rFonts w:ascii="Verdana" w:hAnsi="Verdana"/>
          <w:color w:val="000000"/>
          <w:sz w:val="23"/>
          <w:szCs w:val="23"/>
        </w:rPr>
        <w:br/>
      </w:r>
      <w:r>
        <w:rPr>
          <w:rFonts w:ascii="Verdana" w:hAnsi="Verdana"/>
          <w:color w:val="000000"/>
          <w:sz w:val="23"/>
          <w:szCs w:val="23"/>
        </w:rPr>
        <w:object w:dxaOrig="0" w:dyaOrig="0">
          <v:shape id="_x0000_i1341" type="#_x0000_t75" style="width:49.6pt;height:18.35pt" o:ole="">
            <v:imagedata r:id="rId161" o:title=""/>
          </v:shape>
          <w:control r:id="rId162" w:name="DefaultOcxName1" w:shapeid="_x0000_i1341"/>
        </w:object>
      </w:r>
      <w:r>
        <w:rPr>
          <w:rFonts w:ascii="Verdana" w:hAnsi="Verdana"/>
          <w:color w:val="000000"/>
          <w:sz w:val="23"/>
          <w:szCs w:val="23"/>
        </w:rPr>
        <w:br/>
      </w:r>
      <w:r>
        <w:rPr>
          <w:rFonts w:ascii="Verdana" w:hAnsi="Verdana"/>
          <w:color w:val="000000"/>
          <w:sz w:val="23"/>
          <w:szCs w:val="23"/>
        </w:rPr>
        <w:br/>
      </w:r>
      <w:r>
        <w:rPr>
          <w:rFonts w:ascii="Verdana" w:hAnsi="Verdana"/>
          <w:color w:val="000000"/>
          <w:sz w:val="23"/>
          <w:szCs w:val="23"/>
        </w:rPr>
        <w:object w:dxaOrig="0" w:dyaOrig="0">
          <v:shape id="_x0000_i1340" type="#_x0000_t75" style="width:36.7pt;height:22.4pt" o:ole="">
            <v:imagedata r:id="rId163" o:title=""/>
          </v:shape>
          <w:control r:id="rId164" w:name="DefaultOcxName2" w:shapeid="_x0000_i1340"/>
        </w:object>
      </w:r>
    </w:p>
    <w:p w:rsidR="00BB2C60" w:rsidRDefault="00BB2C60" w:rsidP="00BB2C60">
      <w:pPr>
        <w:pStyle w:val="z-BottomofForm"/>
      </w:pPr>
      <w:r>
        <w:t>Bottom of Form</w:t>
      </w:r>
    </w:p>
    <w:p w:rsidR="00BB2C60" w:rsidRDefault="00BB2C60" w:rsidP="00BB2C60">
      <w:pPr>
        <w:shd w:val="clear" w:color="auto" w:fill="E7E9EB"/>
        <w:rPr>
          <w:rFonts w:ascii="Verdana" w:hAnsi="Verdana"/>
          <w:color w:val="000000"/>
          <w:sz w:val="23"/>
          <w:szCs w:val="23"/>
        </w:rPr>
      </w:pPr>
      <w:hyperlink r:id="rId165" w:tgtFrame="_blank" w:history="1">
        <w:r>
          <w:rPr>
            <w:rStyle w:val="Hyperlink"/>
            <w:rFonts w:ascii="Arial" w:hAnsi="Arial" w:cs="Arial"/>
            <w:color w:val="FFFFFF"/>
            <w:sz w:val="26"/>
            <w:szCs w:val="26"/>
            <w:bdr w:val="none" w:sz="0" w:space="0" w:color="auto" w:frame="1"/>
            <w:shd w:val="clear" w:color="auto" w:fill="4CAF50"/>
          </w:rPr>
          <w:t>Try it Yourself »</w:t>
        </w:r>
      </w:hyperlink>
    </w:p>
    <w:p w:rsidR="00BB2C60" w:rsidRDefault="00BB2C60" w:rsidP="00BB2C60">
      <w:pPr>
        <w:spacing w:before="300" w:after="300"/>
        <w:rPr>
          <w:rFonts w:ascii="Times New Roman" w:hAnsi="Times New Roman"/>
          <w:sz w:val="24"/>
          <w:szCs w:val="24"/>
        </w:rPr>
      </w:pPr>
      <w:r>
        <w:pict>
          <v:rect id="_x0000_i1281" style="width:0;height:0" o:hralign="center" o:hrstd="t" o:hrnoshade="t" o:hr="t" fillcolor="black" stroked="f"/>
        </w:pict>
      </w:r>
    </w:p>
    <w:p w:rsidR="00BB2C60" w:rsidRDefault="00BB2C60" w:rsidP="00BB2C60">
      <w:pPr>
        <w:pStyle w:val="Heading2"/>
        <w:shd w:val="clear" w:color="auto" w:fill="FFFFFF"/>
        <w:spacing w:before="150" w:beforeAutospacing="0" w:after="150" w:afterAutospacing="0"/>
        <w:rPr>
          <w:rFonts w:ascii="Segoe UI" w:hAnsi="Segoe UI" w:cs="Segoe UI"/>
          <w:b w:val="0"/>
          <w:bCs w:val="0"/>
          <w:color w:val="000000"/>
          <w:sz w:val="48"/>
          <w:szCs w:val="48"/>
        </w:rPr>
      </w:pPr>
      <w:bookmarkStart w:id="241" w:name="_Toc129779809"/>
      <w:r>
        <w:rPr>
          <w:rFonts w:ascii="Segoe UI" w:hAnsi="Segoe UI" w:cs="Segoe UI"/>
          <w:b w:val="0"/>
          <w:bCs w:val="0"/>
          <w:color w:val="000000"/>
          <w:sz w:val="48"/>
          <w:szCs w:val="48"/>
        </w:rPr>
        <w:t>The &lt;form&gt; Element</w:t>
      </w:r>
      <w:bookmarkEnd w:id="241"/>
    </w:p>
    <w:p w:rsidR="00BB2C60" w:rsidRDefault="00BB2C60" w:rsidP="00BB2C6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HTML </w:t>
      </w:r>
      <w:r>
        <w:rPr>
          <w:rStyle w:val="HTMLCode"/>
          <w:rFonts w:ascii="Consolas" w:hAnsi="Consolas"/>
          <w:color w:val="DC143C"/>
        </w:rPr>
        <w:t>&lt;form&gt;</w:t>
      </w:r>
      <w:r>
        <w:rPr>
          <w:rFonts w:ascii="Verdana" w:hAnsi="Verdana"/>
          <w:color w:val="000000"/>
          <w:sz w:val="23"/>
          <w:szCs w:val="23"/>
        </w:rPr>
        <w:t> element is used to create an HTML form for user input:</w:t>
      </w:r>
    </w:p>
    <w:p w:rsidR="00BB2C60" w:rsidRDefault="00BB2C60" w:rsidP="00BB2C60">
      <w:pPr>
        <w:shd w:val="clear" w:color="auto" w:fill="FFFFFF"/>
        <w:rPr>
          <w:rFonts w:ascii="Consolas" w:hAnsi="Consolas"/>
          <w:color w:val="000000"/>
          <w:sz w:val="23"/>
          <w:szCs w:val="23"/>
        </w:rPr>
      </w:pPr>
      <w:r>
        <w:rPr>
          <w:rStyle w:val="tagcolor"/>
          <w:rFonts w:ascii="Consolas" w:hAnsi="Consolas"/>
          <w:color w:val="0000CD"/>
          <w:sz w:val="23"/>
          <w:szCs w:val="23"/>
        </w:rPr>
        <w:lastRenderedPageBreak/>
        <w:t>&lt;</w:t>
      </w:r>
      <w:r>
        <w:rPr>
          <w:rStyle w:val="tagnamecolor"/>
          <w:rFonts w:ascii="Consolas" w:hAnsi="Consolas"/>
          <w:color w:val="A52A2A"/>
          <w:sz w:val="23"/>
          <w:szCs w:val="23"/>
        </w:rPr>
        <w:t>form</w:t>
      </w:r>
      <w:r>
        <w:rPr>
          <w:rStyle w:val="tagcolor"/>
          <w:rFonts w:ascii="Consolas" w:hAnsi="Consolas"/>
          <w:color w:val="0000CD"/>
          <w:sz w:val="23"/>
          <w:szCs w:val="23"/>
        </w:rPr>
        <w:t>&gt;</w:t>
      </w:r>
      <w:r>
        <w:rPr>
          <w:rFonts w:ascii="Consolas" w:hAnsi="Consolas"/>
          <w:color w:val="000000"/>
          <w:sz w:val="23"/>
          <w:szCs w:val="23"/>
        </w:rPr>
        <w:br/>
        <w:t>.</w:t>
      </w:r>
      <w:r>
        <w:rPr>
          <w:rFonts w:ascii="Consolas" w:hAnsi="Consolas"/>
          <w:color w:val="000000"/>
          <w:sz w:val="23"/>
          <w:szCs w:val="23"/>
        </w:rPr>
        <w:br/>
      </w:r>
      <w:r>
        <w:rPr>
          <w:rFonts w:ascii="Consolas" w:hAnsi="Consolas"/>
          <w:i/>
          <w:iCs/>
          <w:color w:val="000000"/>
          <w:sz w:val="23"/>
          <w:szCs w:val="23"/>
        </w:rPr>
        <w:t>form elements</w:t>
      </w:r>
      <w:r>
        <w:rPr>
          <w:rFonts w:ascii="Consolas" w:hAnsi="Consolas"/>
          <w:color w:val="000000"/>
          <w:sz w:val="23"/>
          <w:szCs w:val="23"/>
        </w:rPr>
        <w:br/>
        <w: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rsidR="00BB2C60" w:rsidRDefault="00BB2C60" w:rsidP="00BB2C6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&lt;form&gt;</w:t>
      </w:r>
      <w:r>
        <w:rPr>
          <w:rFonts w:ascii="Verdana" w:hAnsi="Verdana"/>
          <w:color w:val="000000"/>
          <w:sz w:val="23"/>
          <w:szCs w:val="23"/>
        </w:rPr>
        <w:t> element is a container for different types of input elements, such as: text fields, checkboxes, radio buttons, submit buttons, etc.</w:t>
      </w:r>
    </w:p>
    <w:p w:rsidR="00BB2C60" w:rsidRDefault="00BB2C60" w:rsidP="00BB2C6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All the different form elements are covered in this chapter: </w:t>
      </w:r>
      <w:hyperlink r:id="rId166" w:history="1">
        <w:r>
          <w:rPr>
            <w:rStyle w:val="Hyperlink"/>
            <w:rFonts w:ascii="Verdana" w:eastAsiaTheme="majorEastAsia" w:hAnsi="Verdana"/>
            <w:sz w:val="23"/>
            <w:szCs w:val="23"/>
          </w:rPr>
          <w:t>HTML Form Elements</w:t>
        </w:r>
      </w:hyperlink>
      <w:r>
        <w:rPr>
          <w:rFonts w:ascii="Verdana" w:hAnsi="Verdana"/>
          <w:color w:val="000000"/>
          <w:sz w:val="23"/>
          <w:szCs w:val="23"/>
        </w:rPr>
        <w:t>.</w:t>
      </w:r>
    </w:p>
    <w:p w:rsidR="00BB2C60" w:rsidRDefault="00BB2C60" w:rsidP="00BB2C60">
      <w:pPr>
        <w:spacing w:before="300" w:after="300"/>
        <w:rPr>
          <w:rFonts w:ascii="Times New Roman" w:hAnsi="Times New Roman"/>
          <w:sz w:val="24"/>
          <w:szCs w:val="24"/>
        </w:rPr>
      </w:pPr>
      <w:r>
        <w:pict>
          <v:rect id="_x0000_i1282" style="width:0;height:0" o:hralign="center" o:hrstd="t" o:hrnoshade="t" o:hr="t" fillcolor="black" stroked="f"/>
        </w:pict>
      </w:r>
    </w:p>
    <w:p w:rsidR="00BB2C60" w:rsidRDefault="00BB2C60" w:rsidP="00BB2C60">
      <w:pPr>
        <w:pStyle w:val="Heading2"/>
        <w:shd w:val="clear" w:color="auto" w:fill="FFFFFF"/>
        <w:spacing w:before="150" w:beforeAutospacing="0" w:after="150" w:afterAutospacing="0"/>
        <w:rPr>
          <w:rFonts w:ascii="Segoe UI" w:hAnsi="Segoe UI" w:cs="Segoe UI"/>
          <w:b w:val="0"/>
          <w:bCs w:val="0"/>
          <w:color w:val="000000"/>
          <w:sz w:val="48"/>
          <w:szCs w:val="48"/>
        </w:rPr>
      </w:pPr>
      <w:bookmarkStart w:id="242" w:name="_Toc129779810"/>
      <w:r>
        <w:rPr>
          <w:rFonts w:ascii="Segoe UI" w:hAnsi="Segoe UI" w:cs="Segoe UI"/>
          <w:b w:val="0"/>
          <w:bCs w:val="0"/>
          <w:color w:val="000000"/>
          <w:sz w:val="48"/>
          <w:szCs w:val="48"/>
        </w:rPr>
        <w:t>The &lt;input&gt; Element</w:t>
      </w:r>
      <w:bookmarkEnd w:id="242"/>
    </w:p>
    <w:p w:rsidR="00BB2C60" w:rsidRDefault="00BB2C60" w:rsidP="00BB2C6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HTML </w:t>
      </w:r>
      <w:r>
        <w:rPr>
          <w:rStyle w:val="HTMLCode"/>
          <w:rFonts w:ascii="Consolas" w:hAnsi="Consolas"/>
          <w:color w:val="DC143C"/>
        </w:rPr>
        <w:t>&lt;input&gt;</w:t>
      </w:r>
      <w:r>
        <w:rPr>
          <w:rFonts w:ascii="Verdana" w:hAnsi="Verdana"/>
          <w:color w:val="000000"/>
          <w:sz w:val="23"/>
          <w:szCs w:val="23"/>
        </w:rPr>
        <w:t> element is the most used form element.</w:t>
      </w:r>
    </w:p>
    <w:p w:rsidR="00BB2C60" w:rsidRDefault="00BB2C60" w:rsidP="00BB2C6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w:t>
      </w:r>
      <w:r>
        <w:rPr>
          <w:rStyle w:val="HTMLCode"/>
          <w:rFonts w:ascii="Consolas" w:hAnsi="Consolas"/>
          <w:color w:val="DC143C"/>
        </w:rPr>
        <w:t>&lt;input&gt;</w:t>
      </w:r>
      <w:r>
        <w:rPr>
          <w:rFonts w:ascii="Verdana" w:hAnsi="Verdana"/>
          <w:color w:val="000000"/>
          <w:sz w:val="23"/>
          <w:szCs w:val="23"/>
        </w:rPr>
        <w:t> element can be displayed in many ways, depending on the </w:t>
      </w:r>
      <w:r>
        <w:rPr>
          <w:rStyle w:val="HTMLCode"/>
          <w:rFonts w:ascii="Consolas" w:hAnsi="Consolas"/>
          <w:color w:val="DC143C"/>
        </w:rPr>
        <w:t>type</w:t>
      </w:r>
      <w:r>
        <w:rPr>
          <w:rFonts w:ascii="Verdana" w:hAnsi="Verdana"/>
          <w:color w:val="000000"/>
          <w:sz w:val="23"/>
          <w:szCs w:val="23"/>
        </w:rPr>
        <w:t> attribute.</w:t>
      </w:r>
    </w:p>
    <w:p w:rsidR="00BB2C60" w:rsidRDefault="00BB2C60" w:rsidP="00BB2C6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Here are some examples:</w:t>
      </w:r>
    </w:p>
    <w:tbl>
      <w:tblPr>
        <w:tblW w:w="1086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660"/>
        <w:gridCol w:w="7200"/>
      </w:tblGrid>
      <w:tr w:rsidR="00BB2C60" w:rsidTr="00BB2C60">
        <w:tc>
          <w:tcPr>
            <w:tcW w:w="3660" w:type="dxa"/>
            <w:shd w:val="clear" w:color="auto" w:fill="FFFFFF"/>
            <w:tcMar>
              <w:top w:w="120" w:type="dxa"/>
              <w:left w:w="240" w:type="dxa"/>
              <w:bottom w:w="120" w:type="dxa"/>
              <w:right w:w="120" w:type="dxa"/>
            </w:tcMar>
            <w:hideMark/>
          </w:tcPr>
          <w:p w:rsidR="00BB2C60" w:rsidRDefault="00BB2C60">
            <w:pPr>
              <w:spacing w:before="300" w:after="300"/>
              <w:rPr>
                <w:rFonts w:ascii="Verdana" w:hAnsi="Verdana"/>
                <w:b/>
                <w:bCs/>
                <w:color w:val="000000"/>
                <w:sz w:val="23"/>
                <w:szCs w:val="23"/>
              </w:rPr>
            </w:pPr>
            <w:r>
              <w:rPr>
                <w:rFonts w:ascii="Verdana" w:hAnsi="Verdana"/>
                <w:b/>
                <w:bCs/>
                <w:color w:val="000000"/>
                <w:sz w:val="23"/>
                <w:szCs w:val="23"/>
              </w:rPr>
              <w:t>Type</w:t>
            </w:r>
          </w:p>
        </w:tc>
        <w:tc>
          <w:tcPr>
            <w:tcW w:w="7200" w:type="dxa"/>
            <w:shd w:val="clear" w:color="auto" w:fill="FFFFFF"/>
            <w:tcMar>
              <w:top w:w="120" w:type="dxa"/>
              <w:left w:w="120" w:type="dxa"/>
              <w:bottom w:w="120" w:type="dxa"/>
              <w:right w:w="120" w:type="dxa"/>
            </w:tcMar>
            <w:hideMark/>
          </w:tcPr>
          <w:p w:rsidR="00BB2C60" w:rsidRDefault="00BB2C60">
            <w:pPr>
              <w:spacing w:before="300" w:after="300"/>
              <w:rPr>
                <w:rFonts w:ascii="Verdana" w:hAnsi="Verdana"/>
                <w:b/>
                <w:bCs/>
                <w:color w:val="000000"/>
                <w:sz w:val="23"/>
                <w:szCs w:val="23"/>
              </w:rPr>
            </w:pPr>
            <w:r>
              <w:rPr>
                <w:rFonts w:ascii="Verdana" w:hAnsi="Verdana"/>
                <w:b/>
                <w:bCs/>
                <w:color w:val="000000"/>
                <w:sz w:val="23"/>
                <w:szCs w:val="23"/>
              </w:rPr>
              <w:t>Description</w:t>
            </w:r>
          </w:p>
        </w:tc>
      </w:tr>
      <w:tr w:rsidR="00BB2C60" w:rsidTr="00BB2C60">
        <w:tc>
          <w:tcPr>
            <w:tcW w:w="3660" w:type="dxa"/>
            <w:shd w:val="clear" w:color="auto" w:fill="E7E9EB"/>
            <w:tcMar>
              <w:top w:w="120" w:type="dxa"/>
              <w:left w:w="240" w:type="dxa"/>
              <w:bottom w:w="120" w:type="dxa"/>
              <w:right w:w="120" w:type="dxa"/>
            </w:tcMar>
            <w:hideMark/>
          </w:tcPr>
          <w:p w:rsidR="00BB2C60" w:rsidRDefault="00BB2C60">
            <w:pPr>
              <w:spacing w:before="300" w:after="300"/>
              <w:rPr>
                <w:rFonts w:ascii="Verdana" w:hAnsi="Verdana"/>
                <w:color w:val="000000"/>
                <w:sz w:val="23"/>
                <w:szCs w:val="23"/>
              </w:rPr>
            </w:pPr>
            <w:r>
              <w:rPr>
                <w:rFonts w:ascii="Verdana" w:hAnsi="Verdana"/>
                <w:color w:val="000000"/>
                <w:sz w:val="23"/>
                <w:szCs w:val="23"/>
              </w:rPr>
              <w:t>&lt;input type="text"&gt;</w:t>
            </w:r>
          </w:p>
        </w:tc>
        <w:tc>
          <w:tcPr>
            <w:tcW w:w="7200" w:type="dxa"/>
            <w:shd w:val="clear" w:color="auto" w:fill="E7E9EB"/>
            <w:tcMar>
              <w:top w:w="120" w:type="dxa"/>
              <w:left w:w="120" w:type="dxa"/>
              <w:bottom w:w="120" w:type="dxa"/>
              <w:right w:w="120" w:type="dxa"/>
            </w:tcMar>
            <w:hideMark/>
          </w:tcPr>
          <w:p w:rsidR="00BB2C60" w:rsidRDefault="00BB2C60">
            <w:pPr>
              <w:spacing w:before="300" w:after="300"/>
              <w:rPr>
                <w:rFonts w:ascii="Verdana" w:hAnsi="Verdana"/>
                <w:color w:val="000000"/>
                <w:sz w:val="23"/>
                <w:szCs w:val="23"/>
              </w:rPr>
            </w:pPr>
            <w:r>
              <w:rPr>
                <w:rFonts w:ascii="Verdana" w:hAnsi="Verdana"/>
                <w:color w:val="000000"/>
                <w:sz w:val="23"/>
                <w:szCs w:val="23"/>
              </w:rPr>
              <w:t>Displays a single-line text input field</w:t>
            </w:r>
          </w:p>
        </w:tc>
      </w:tr>
      <w:tr w:rsidR="00BB2C60" w:rsidTr="00BB2C60">
        <w:tc>
          <w:tcPr>
            <w:tcW w:w="3660" w:type="dxa"/>
            <w:shd w:val="clear" w:color="auto" w:fill="FFFFFF"/>
            <w:tcMar>
              <w:top w:w="120" w:type="dxa"/>
              <w:left w:w="240" w:type="dxa"/>
              <w:bottom w:w="120" w:type="dxa"/>
              <w:right w:w="120" w:type="dxa"/>
            </w:tcMar>
            <w:hideMark/>
          </w:tcPr>
          <w:p w:rsidR="00BB2C60" w:rsidRDefault="00BB2C60">
            <w:pPr>
              <w:spacing w:before="300" w:after="300"/>
              <w:rPr>
                <w:rFonts w:ascii="Verdana" w:hAnsi="Verdana"/>
                <w:color w:val="000000"/>
                <w:sz w:val="23"/>
                <w:szCs w:val="23"/>
              </w:rPr>
            </w:pPr>
            <w:r>
              <w:rPr>
                <w:rFonts w:ascii="Verdana" w:hAnsi="Verdana"/>
                <w:color w:val="000000"/>
                <w:sz w:val="23"/>
                <w:szCs w:val="23"/>
              </w:rPr>
              <w:t>&lt;input type="radio"&gt;</w:t>
            </w:r>
          </w:p>
        </w:tc>
        <w:tc>
          <w:tcPr>
            <w:tcW w:w="7200" w:type="dxa"/>
            <w:shd w:val="clear" w:color="auto" w:fill="FFFFFF"/>
            <w:tcMar>
              <w:top w:w="120" w:type="dxa"/>
              <w:left w:w="120" w:type="dxa"/>
              <w:bottom w:w="120" w:type="dxa"/>
              <w:right w:w="120" w:type="dxa"/>
            </w:tcMar>
            <w:hideMark/>
          </w:tcPr>
          <w:p w:rsidR="00BB2C60" w:rsidRDefault="00BB2C60">
            <w:pPr>
              <w:spacing w:before="300" w:after="300"/>
              <w:rPr>
                <w:rFonts w:ascii="Verdana" w:hAnsi="Verdana"/>
                <w:color w:val="000000"/>
                <w:sz w:val="23"/>
                <w:szCs w:val="23"/>
              </w:rPr>
            </w:pPr>
            <w:r>
              <w:rPr>
                <w:rFonts w:ascii="Verdana" w:hAnsi="Verdana"/>
                <w:color w:val="000000"/>
                <w:sz w:val="23"/>
                <w:szCs w:val="23"/>
              </w:rPr>
              <w:t>Displays a radio button (for selecting one of many choices)</w:t>
            </w:r>
          </w:p>
        </w:tc>
      </w:tr>
      <w:tr w:rsidR="00BB2C60" w:rsidTr="00BB2C60">
        <w:tc>
          <w:tcPr>
            <w:tcW w:w="3660" w:type="dxa"/>
            <w:shd w:val="clear" w:color="auto" w:fill="E7E9EB"/>
            <w:tcMar>
              <w:top w:w="120" w:type="dxa"/>
              <w:left w:w="240" w:type="dxa"/>
              <w:bottom w:w="120" w:type="dxa"/>
              <w:right w:w="120" w:type="dxa"/>
            </w:tcMar>
            <w:hideMark/>
          </w:tcPr>
          <w:p w:rsidR="00BB2C60" w:rsidRDefault="00BB2C60">
            <w:pPr>
              <w:spacing w:before="300" w:after="300"/>
              <w:rPr>
                <w:rFonts w:ascii="Verdana" w:hAnsi="Verdana"/>
                <w:color w:val="000000"/>
                <w:sz w:val="23"/>
                <w:szCs w:val="23"/>
              </w:rPr>
            </w:pPr>
            <w:r>
              <w:rPr>
                <w:rFonts w:ascii="Verdana" w:hAnsi="Verdana"/>
                <w:color w:val="000000"/>
                <w:sz w:val="23"/>
                <w:szCs w:val="23"/>
              </w:rPr>
              <w:t>&lt;input type="checkbox"&gt;</w:t>
            </w:r>
          </w:p>
        </w:tc>
        <w:tc>
          <w:tcPr>
            <w:tcW w:w="7200" w:type="dxa"/>
            <w:shd w:val="clear" w:color="auto" w:fill="E7E9EB"/>
            <w:tcMar>
              <w:top w:w="120" w:type="dxa"/>
              <w:left w:w="120" w:type="dxa"/>
              <w:bottom w:w="120" w:type="dxa"/>
              <w:right w:w="120" w:type="dxa"/>
            </w:tcMar>
            <w:hideMark/>
          </w:tcPr>
          <w:p w:rsidR="00BB2C60" w:rsidRDefault="00BB2C60">
            <w:pPr>
              <w:spacing w:before="300" w:after="300"/>
              <w:rPr>
                <w:rFonts w:ascii="Verdana" w:hAnsi="Verdana"/>
                <w:color w:val="000000"/>
                <w:sz w:val="23"/>
                <w:szCs w:val="23"/>
              </w:rPr>
            </w:pPr>
            <w:r>
              <w:rPr>
                <w:rFonts w:ascii="Verdana" w:hAnsi="Verdana"/>
                <w:color w:val="000000"/>
                <w:sz w:val="23"/>
                <w:szCs w:val="23"/>
              </w:rPr>
              <w:t>Displays a checkbox (for selecting zero or more of many choices)</w:t>
            </w:r>
          </w:p>
        </w:tc>
      </w:tr>
      <w:tr w:rsidR="00BB2C60" w:rsidTr="00BB2C60">
        <w:tc>
          <w:tcPr>
            <w:tcW w:w="3660" w:type="dxa"/>
            <w:shd w:val="clear" w:color="auto" w:fill="FFFFFF"/>
            <w:tcMar>
              <w:top w:w="120" w:type="dxa"/>
              <w:left w:w="240" w:type="dxa"/>
              <w:bottom w:w="120" w:type="dxa"/>
              <w:right w:w="120" w:type="dxa"/>
            </w:tcMar>
            <w:hideMark/>
          </w:tcPr>
          <w:p w:rsidR="00BB2C60" w:rsidRDefault="00BB2C60">
            <w:pPr>
              <w:spacing w:before="300" w:after="300"/>
              <w:rPr>
                <w:rFonts w:ascii="Verdana" w:hAnsi="Verdana"/>
                <w:color w:val="000000"/>
                <w:sz w:val="23"/>
                <w:szCs w:val="23"/>
              </w:rPr>
            </w:pPr>
            <w:r>
              <w:rPr>
                <w:rFonts w:ascii="Verdana" w:hAnsi="Verdana"/>
                <w:color w:val="000000"/>
                <w:sz w:val="23"/>
                <w:szCs w:val="23"/>
              </w:rPr>
              <w:lastRenderedPageBreak/>
              <w:t>&lt;input type="submit"&gt;</w:t>
            </w:r>
          </w:p>
        </w:tc>
        <w:tc>
          <w:tcPr>
            <w:tcW w:w="7200" w:type="dxa"/>
            <w:shd w:val="clear" w:color="auto" w:fill="FFFFFF"/>
            <w:tcMar>
              <w:top w:w="120" w:type="dxa"/>
              <w:left w:w="120" w:type="dxa"/>
              <w:bottom w:w="120" w:type="dxa"/>
              <w:right w:w="120" w:type="dxa"/>
            </w:tcMar>
            <w:hideMark/>
          </w:tcPr>
          <w:p w:rsidR="00BB2C60" w:rsidRDefault="00BB2C60">
            <w:pPr>
              <w:spacing w:before="300" w:after="300"/>
              <w:rPr>
                <w:rFonts w:ascii="Verdana" w:hAnsi="Verdana"/>
                <w:color w:val="000000"/>
                <w:sz w:val="23"/>
                <w:szCs w:val="23"/>
              </w:rPr>
            </w:pPr>
            <w:r>
              <w:rPr>
                <w:rFonts w:ascii="Verdana" w:hAnsi="Verdana"/>
                <w:color w:val="000000"/>
                <w:sz w:val="23"/>
                <w:szCs w:val="23"/>
              </w:rPr>
              <w:t>Displays a submit button (for submitting the form)</w:t>
            </w:r>
          </w:p>
        </w:tc>
      </w:tr>
      <w:tr w:rsidR="00BB2C60" w:rsidTr="00BB2C60">
        <w:tc>
          <w:tcPr>
            <w:tcW w:w="3660" w:type="dxa"/>
            <w:shd w:val="clear" w:color="auto" w:fill="E7E9EB"/>
            <w:tcMar>
              <w:top w:w="120" w:type="dxa"/>
              <w:left w:w="240" w:type="dxa"/>
              <w:bottom w:w="120" w:type="dxa"/>
              <w:right w:w="120" w:type="dxa"/>
            </w:tcMar>
            <w:hideMark/>
          </w:tcPr>
          <w:p w:rsidR="00BB2C60" w:rsidRDefault="00BB2C60">
            <w:pPr>
              <w:spacing w:before="300" w:after="300"/>
              <w:rPr>
                <w:rFonts w:ascii="Verdana" w:hAnsi="Verdana"/>
                <w:color w:val="000000"/>
                <w:sz w:val="23"/>
                <w:szCs w:val="23"/>
              </w:rPr>
            </w:pPr>
            <w:r>
              <w:rPr>
                <w:rFonts w:ascii="Verdana" w:hAnsi="Verdana"/>
                <w:color w:val="000000"/>
                <w:sz w:val="23"/>
                <w:szCs w:val="23"/>
              </w:rPr>
              <w:t>&lt;input type="button"&gt;</w:t>
            </w:r>
          </w:p>
        </w:tc>
        <w:tc>
          <w:tcPr>
            <w:tcW w:w="7200" w:type="dxa"/>
            <w:shd w:val="clear" w:color="auto" w:fill="E7E9EB"/>
            <w:tcMar>
              <w:top w:w="120" w:type="dxa"/>
              <w:left w:w="120" w:type="dxa"/>
              <w:bottom w:w="120" w:type="dxa"/>
              <w:right w:w="120" w:type="dxa"/>
            </w:tcMar>
            <w:hideMark/>
          </w:tcPr>
          <w:p w:rsidR="00BB2C60" w:rsidRDefault="00BB2C60">
            <w:pPr>
              <w:spacing w:before="300" w:after="300"/>
              <w:rPr>
                <w:rFonts w:ascii="Verdana" w:hAnsi="Verdana"/>
                <w:color w:val="000000"/>
                <w:sz w:val="23"/>
                <w:szCs w:val="23"/>
              </w:rPr>
            </w:pPr>
            <w:r>
              <w:rPr>
                <w:rFonts w:ascii="Verdana" w:hAnsi="Verdana"/>
                <w:color w:val="000000"/>
                <w:sz w:val="23"/>
                <w:szCs w:val="23"/>
              </w:rPr>
              <w:t>Displays a clickable button</w:t>
            </w:r>
          </w:p>
        </w:tc>
      </w:tr>
    </w:tbl>
    <w:p w:rsidR="00BB2C60" w:rsidRPr="00BB2C60" w:rsidRDefault="00BB2C60" w:rsidP="00BB2C6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All the different input types are covered in this chapter: </w:t>
      </w:r>
      <w:hyperlink r:id="rId167" w:history="1">
        <w:r>
          <w:rPr>
            <w:rStyle w:val="Hyperlink"/>
            <w:rFonts w:ascii="Verdana" w:eastAsiaTheme="majorEastAsia" w:hAnsi="Verdana"/>
            <w:sz w:val="23"/>
            <w:szCs w:val="23"/>
          </w:rPr>
          <w:t>HTML Input Types</w:t>
        </w:r>
      </w:hyperlink>
      <w:r>
        <w:rPr>
          <w:rFonts w:ascii="Verdana" w:hAnsi="Verdana"/>
          <w:color w:val="000000"/>
          <w:sz w:val="23"/>
          <w:szCs w:val="23"/>
        </w:rPr>
        <w:t>.</w:t>
      </w:r>
      <w:r>
        <w:pict>
          <v:rect id="_x0000_i1284" style="width:0;height:0" o:hralign="center" o:hrstd="t" o:hrnoshade="t" o:hr="t" fillcolor="black" stroked="f"/>
        </w:pict>
      </w:r>
    </w:p>
    <w:p w:rsidR="007E7B39" w:rsidRPr="007E7B39" w:rsidRDefault="007E7B39" w:rsidP="007E7B39">
      <w:pPr>
        <w:shd w:val="clear" w:color="auto" w:fill="FFFFFF"/>
        <w:spacing w:before="150" w:after="150" w:line="240" w:lineRule="auto"/>
        <w:outlineLvl w:val="1"/>
        <w:rPr>
          <w:rFonts w:ascii="Segoe UI" w:eastAsia="Times New Roman" w:hAnsi="Segoe UI" w:cs="Segoe UI"/>
          <w:color w:val="000000"/>
          <w:sz w:val="48"/>
          <w:szCs w:val="48"/>
        </w:rPr>
      </w:pPr>
      <w:bookmarkStart w:id="243" w:name="_Toc129779811"/>
      <w:r w:rsidRPr="007E7B39">
        <w:rPr>
          <w:rFonts w:ascii="Segoe UI" w:eastAsia="Times New Roman" w:hAnsi="Segoe UI" w:cs="Segoe UI"/>
          <w:color w:val="000000"/>
          <w:sz w:val="48"/>
          <w:szCs w:val="48"/>
        </w:rPr>
        <w:t>HTML</w:t>
      </w:r>
      <w:r>
        <w:rPr>
          <w:rFonts w:ascii="Segoe UI" w:eastAsia="Times New Roman" w:hAnsi="Segoe UI" w:cs="Segoe UI"/>
          <w:color w:val="000000"/>
          <w:sz w:val="48"/>
          <w:szCs w:val="48"/>
        </w:rPr>
        <w:t xml:space="preserve"> Popular</w:t>
      </w:r>
      <w:r w:rsidRPr="007E7B39">
        <w:rPr>
          <w:rFonts w:ascii="Segoe UI" w:eastAsia="Times New Roman" w:hAnsi="Segoe UI" w:cs="Segoe UI"/>
          <w:color w:val="000000"/>
          <w:sz w:val="48"/>
          <w:szCs w:val="48"/>
        </w:rPr>
        <w:t xml:space="preserve"> Input Types</w:t>
      </w:r>
      <w:bookmarkEnd w:id="243"/>
    </w:p>
    <w:p w:rsidR="007E7B39" w:rsidRPr="007E7B39" w:rsidRDefault="007E7B39" w:rsidP="007E7B39">
      <w:pPr>
        <w:shd w:val="clear" w:color="auto" w:fill="FFFFFF"/>
        <w:spacing w:before="288" w:after="288" w:line="240" w:lineRule="auto"/>
        <w:rPr>
          <w:rFonts w:ascii="Verdana" w:eastAsia="Times New Roman" w:hAnsi="Verdana" w:cs="Times New Roman"/>
          <w:color w:val="000000"/>
          <w:sz w:val="23"/>
          <w:szCs w:val="23"/>
        </w:rPr>
      </w:pPr>
      <w:r w:rsidRPr="007E7B39">
        <w:rPr>
          <w:rFonts w:ascii="Verdana" w:eastAsia="Times New Roman" w:hAnsi="Verdana" w:cs="Times New Roman"/>
          <w:color w:val="000000"/>
          <w:sz w:val="23"/>
          <w:szCs w:val="23"/>
        </w:rPr>
        <w:t>Here are the different input types you can use in HTML:</w:t>
      </w:r>
    </w:p>
    <w:p w:rsidR="007E7B39" w:rsidRPr="007E7B39" w:rsidRDefault="007E7B39" w:rsidP="007E7B39">
      <w:pPr>
        <w:numPr>
          <w:ilvl w:val="0"/>
          <w:numId w:val="39"/>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7E7B39">
        <w:rPr>
          <w:rFonts w:ascii="Consolas" w:eastAsia="Times New Roman" w:hAnsi="Consolas" w:cs="Courier New"/>
          <w:color w:val="DC143C"/>
          <w:sz w:val="24"/>
          <w:szCs w:val="24"/>
        </w:rPr>
        <w:t>&lt;input type="button"&gt;</w:t>
      </w:r>
    </w:p>
    <w:p w:rsidR="007E7B39" w:rsidRPr="007E7B39" w:rsidRDefault="007E7B39" w:rsidP="007E7B39">
      <w:pPr>
        <w:numPr>
          <w:ilvl w:val="0"/>
          <w:numId w:val="39"/>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7E7B39">
        <w:rPr>
          <w:rFonts w:ascii="Consolas" w:eastAsia="Times New Roman" w:hAnsi="Consolas" w:cs="Courier New"/>
          <w:color w:val="DC143C"/>
          <w:sz w:val="24"/>
          <w:szCs w:val="24"/>
        </w:rPr>
        <w:t>&lt;input type="checkbox"&gt;</w:t>
      </w:r>
    </w:p>
    <w:p w:rsidR="007E7B39" w:rsidRPr="007E7B39" w:rsidRDefault="007E7B39" w:rsidP="007E7B39">
      <w:pPr>
        <w:numPr>
          <w:ilvl w:val="0"/>
          <w:numId w:val="39"/>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7E7B39">
        <w:rPr>
          <w:rFonts w:ascii="Consolas" w:eastAsia="Times New Roman" w:hAnsi="Consolas" w:cs="Courier New"/>
          <w:color w:val="DC143C"/>
          <w:sz w:val="24"/>
          <w:szCs w:val="24"/>
        </w:rPr>
        <w:t>&lt;input type="color"&gt;</w:t>
      </w:r>
    </w:p>
    <w:p w:rsidR="007E7B39" w:rsidRPr="007E7B39" w:rsidRDefault="007E7B39" w:rsidP="007E7B39">
      <w:pPr>
        <w:numPr>
          <w:ilvl w:val="0"/>
          <w:numId w:val="39"/>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7E7B39">
        <w:rPr>
          <w:rFonts w:ascii="Consolas" w:eastAsia="Times New Roman" w:hAnsi="Consolas" w:cs="Courier New"/>
          <w:color w:val="DC143C"/>
          <w:sz w:val="24"/>
          <w:szCs w:val="24"/>
        </w:rPr>
        <w:t>&lt;input type="date"&gt;</w:t>
      </w:r>
    </w:p>
    <w:p w:rsidR="007E7B39" w:rsidRPr="007E7B39" w:rsidRDefault="007E7B39" w:rsidP="007E7B39">
      <w:pPr>
        <w:numPr>
          <w:ilvl w:val="0"/>
          <w:numId w:val="39"/>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7E7B39">
        <w:rPr>
          <w:rFonts w:ascii="Consolas" w:eastAsia="Times New Roman" w:hAnsi="Consolas" w:cs="Courier New"/>
          <w:color w:val="DC143C"/>
          <w:sz w:val="24"/>
          <w:szCs w:val="24"/>
        </w:rPr>
        <w:t>&lt;input type="datetime-local"&gt;</w:t>
      </w:r>
    </w:p>
    <w:p w:rsidR="007E7B39" w:rsidRPr="007E7B39" w:rsidRDefault="007E7B39" w:rsidP="007E7B39">
      <w:pPr>
        <w:numPr>
          <w:ilvl w:val="0"/>
          <w:numId w:val="39"/>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7E7B39">
        <w:rPr>
          <w:rFonts w:ascii="Consolas" w:eastAsia="Times New Roman" w:hAnsi="Consolas" w:cs="Courier New"/>
          <w:color w:val="DC143C"/>
          <w:sz w:val="24"/>
          <w:szCs w:val="24"/>
        </w:rPr>
        <w:t>&lt;input type="email"&gt;</w:t>
      </w:r>
    </w:p>
    <w:p w:rsidR="007E7B39" w:rsidRPr="007E7B39" w:rsidRDefault="007E7B39" w:rsidP="007E7B39">
      <w:pPr>
        <w:numPr>
          <w:ilvl w:val="0"/>
          <w:numId w:val="39"/>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7E7B39">
        <w:rPr>
          <w:rFonts w:ascii="Consolas" w:eastAsia="Times New Roman" w:hAnsi="Consolas" w:cs="Courier New"/>
          <w:color w:val="DC143C"/>
          <w:sz w:val="24"/>
          <w:szCs w:val="24"/>
        </w:rPr>
        <w:t>&lt;input type="file"&gt;</w:t>
      </w:r>
    </w:p>
    <w:p w:rsidR="007E7B39" w:rsidRPr="007E7B39" w:rsidRDefault="007E7B39" w:rsidP="007E7B39">
      <w:pPr>
        <w:numPr>
          <w:ilvl w:val="0"/>
          <w:numId w:val="39"/>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7E7B39">
        <w:rPr>
          <w:rFonts w:ascii="Consolas" w:eastAsia="Times New Roman" w:hAnsi="Consolas" w:cs="Courier New"/>
          <w:color w:val="DC143C"/>
          <w:sz w:val="24"/>
          <w:szCs w:val="24"/>
        </w:rPr>
        <w:t>&lt;input type="hidden"&gt;</w:t>
      </w:r>
    </w:p>
    <w:p w:rsidR="007E7B39" w:rsidRPr="007E7B39" w:rsidRDefault="007E7B39" w:rsidP="007E7B39">
      <w:pPr>
        <w:numPr>
          <w:ilvl w:val="0"/>
          <w:numId w:val="39"/>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7E7B39">
        <w:rPr>
          <w:rFonts w:ascii="Consolas" w:eastAsia="Times New Roman" w:hAnsi="Consolas" w:cs="Courier New"/>
          <w:color w:val="DC143C"/>
          <w:sz w:val="24"/>
          <w:szCs w:val="24"/>
        </w:rPr>
        <w:t>&lt;input type="image"&gt;</w:t>
      </w:r>
    </w:p>
    <w:p w:rsidR="007E7B39" w:rsidRPr="007E7B39" w:rsidRDefault="007E7B39" w:rsidP="007E7B39">
      <w:pPr>
        <w:numPr>
          <w:ilvl w:val="0"/>
          <w:numId w:val="39"/>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7E7B39">
        <w:rPr>
          <w:rFonts w:ascii="Consolas" w:eastAsia="Times New Roman" w:hAnsi="Consolas" w:cs="Courier New"/>
          <w:color w:val="DC143C"/>
          <w:sz w:val="24"/>
          <w:szCs w:val="24"/>
        </w:rPr>
        <w:t>&lt;input type="month"&gt;</w:t>
      </w:r>
    </w:p>
    <w:p w:rsidR="007E7B39" w:rsidRPr="007E7B39" w:rsidRDefault="007E7B39" w:rsidP="007E7B39">
      <w:pPr>
        <w:numPr>
          <w:ilvl w:val="0"/>
          <w:numId w:val="39"/>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7E7B39">
        <w:rPr>
          <w:rFonts w:ascii="Consolas" w:eastAsia="Times New Roman" w:hAnsi="Consolas" w:cs="Courier New"/>
          <w:color w:val="DC143C"/>
          <w:sz w:val="24"/>
          <w:szCs w:val="24"/>
        </w:rPr>
        <w:t>&lt;input type="number"&gt;</w:t>
      </w:r>
    </w:p>
    <w:p w:rsidR="007E7B39" w:rsidRPr="007E7B39" w:rsidRDefault="007E7B39" w:rsidP="007E7B39">
      <w:pPr>
        <w:numPr>
          <w:ilvl w:val="0"/>
          <w:numId w:val="39"/>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7E7B39">
        <w:rPr>
          <w:rFonts w:ascii="Consolas" w:eastAsia="Times New Roman" w:hAnsi="Consolas" w:cs="Courier New"/>
          <w:color w:val="DC143C"/>
          <w:sz w:val="24"/>
          <w:szCs w:val="24"/>
        </w:rPr>
        <w:t>&lt;input type="password"&gt;</w:t>
      </w:r>
    </w:p>
    <w:p w:rsidR="007E7B39" w:rsidRPr="007E7B39" w:rsidRDefault="007E7B39" w:rsidP="007E7B39">
      <w:pPr>
        <w:numPr>
          <w:ilvl w:val="0"/>
          <w:numId w:val="39"/>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7E7B39">
        <w:rPr>
          <w:rFonts w:ascii="Consolas" w:eastAsia="Times New Roman" w:hAnsi="Consolas" w:cs="Courier New"/>
          <w:color w:val="DC143C"/>
          <w:sz w:val="24"/>
          <w:szCs w:val="24"/>
        </w:rPr>
        <w:t>&lt;input type="radio"&gt;</w:t>
      </w:r>
    </w:p>
    <w:p w:rsidR="007E7B39" w:rsidRPr="007E7B39" w:rsidRDefault="007E7B39" w:rsidP="007E7B39">
      <w:pPr>
        <w:numPr>
          <w:ilvl w:val="0"/>
          <w:numId w:val="39"/>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7E7B39">
        <w:rPr>
          <w:rFonts w:ascii="Consolas" w:eastAsia="Times New Roman" w:hAnsi="Consolas" w:cs="Courier New"/>
          <w:color w:val="DC143C"/>
          <w:sz w:val="24"/>
          <w:szCs w:val="24"/>
        </w:rPr>
        <w:t>&lt;input type="range"&gt;</w:t>
      </w:r>
    </w:p>
    <w:p w:rsidR="007E7B39" w:rsidRPr="007E7B39" w:rsidRDefault="007E7B39" w:rsidP="007E7B39">
      <w:pPr>
        <w:numPr>
          <w:ilvl w:val="0"/>
          <w:numId w:val="39"/>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7E7B39">
        <w:rPr>
          <w:rFonts w:ascii="Consolas" w:eastAsia="Times New Roman" w:hAnsi="Consolas" w:cs="Courier New"/>
          <w:color w:val="DC143C"/>
          <w:sz w:val="24"/>
          <w:szCs w:val="24"/>
        </w:rPr>
        <w:t>&lt;input type="reset"&gt;</w:t>
      </w:r>
    </w:p>
    <w:p w:rsidR="007E7B39" w:rsidRPr="007E7B39" w:rsidRDefault="007E7B39" w:rsidP="007E7B39">
      <w:pPr>
        <w:numPr>
          <w:ilvl w:val="0"/>
          <w:numId w:val="39"/>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7E7B39">
        <w:rPr>
          <w:rFonts w:ascii="Consolas" w:eastAsia="Times New Roman" w:hAnsi="Consolas" w:cs="Courier New"/>
          <w:color w:val="DC143C"/>
          <w:sz w:val="24"/>
          <w:szCs w:val="24"/>
        </w:rPr>
        <w:t>&lt;input type="search"&gt;</w:t>
      </w:r>
    </w:p>
    <w:p w:rsidR="007E7B39" w:rsidRPr="007E7B39" w:rsidRDefault="007E7B39" w:rsidP="007E7B39">
      <w:pPr>
        <w:numPr>
          <w:ilvl w:val="0"/>
          <w:numId w:val="39"/>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7E7B39">
        <w:rPr>
          <w:rFonts w:ascii="Consolas" w:eastAsia="Times New Roman" w:hAnsi="Consolas" w:cs="Courier New"/>
          <w:color w:val="DC143C"/>
          <w:sz w:val="24"/>
          <w:szCs w:val="24"/>
        </w:rPr>
        <w:t>&lt;input type="submit"&gt;</w:t>
      </w:r>
    </w:p>
    <w:p w:rsidR="007E7B39" w:rsidRPr="007E7B39" w:rsidRDefault="007E7B39" w:rsidP="007E7B39">
      <w:pPr>
        <w:numPr>
          <w:ilvl w:val="0"/>
          <w:numId w:val="39"/>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7E7B39">
        <w:rPr>
          <w:rFonts w:ascii="Consolas" w:eastAsia="Times New Roman" w:hAnsi="Consolas" w:cs="Courier New"/>
          <w:color w:val="DC143C"/>
          <w:sz w:val="24"/>
          <w:szCs w:val="24"/>
        </w:rPr>
        <w:t>&lt;input type="tel"&gt;</w:t>
      </w:r>
    </w:p>
    <w:p w:rsidR="007E7B39" w:rsidRPr="007E7B39" w:rsidRDefault="007E7B39" w:rsidP="007E7B39">
      <w:pPr>
        <w:numPr>
          <w:ilvl w:val="0"/>
          <w:numId w:val="39"/>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7E7B39">
        <w:rPr>
          <w:rFonts w:ascii="Consolas" w:eastAsia="Times New Roman" w:hAnsi="Consolas" w:cs="Courier New"/>
          <w:color w:val="DC143C"/>
          <w:sz w:val="24"/>
          <w:szCs w:val="24"/>
        </w:rPr>
        <w:t>&lt;input type="text"&gt;</w:t>
      </w:r>
    </w:p>
    <w:p w:rsidR="007E7B39" w:rsidRPr="007E7B39" w:rsidRDefault="007E7B39" w:rsidP="007E7B39">
      <w:pPr>
        <w:numPr>
          <w:ilvl w:val="0"/>
          <w:numId w:val="39"/>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7E7B39">
        <w:rPr>
          <w:rFonts w:ascii="Consolas" w:eastAsia="Times New Roman" w:hAnsi="Consolas" w:cs="Courier New"/>
          <w:color w:val="DC143C"/>
          <w:sz w:val="24"/>
          <w:szCs w:val="24"/>
        </w:rPr>
        <w:t>&lt;input type="time"&gt;</w:t>
      </w:r>
    </w:p>
    <w:p w:rsidR="007E7B39" w:rsidRPr="007E7B39" w:rsidRDefault="007E7B39" w:rsidP="007E7B39">
      <w:pPr>
        <w:numPr>
          <w:ilvl w:val="0"/>
          <w:numId w:val="39"/>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7E7B39">
        <w:rPr>
          <w:rFonts w:ascii="Consolas" w:eastAsia="Times New Roman" w:hAnsi="Consolas" w:cs="Courier New"/>
          <w:color w:val="DC143C"/>
          <w:sz w:val="24"/>
          <w:szCs w:val="24"/>
        </w:rPr>
        <w:t>&lt;input type="url"&gt;</w:t>
      </w:r>
    </w:p>
    <w:p w:rsidR="007E7B39" w:rsidRPr="007E7B39" w:rsidRDefault="007E7B39" w:rsidP="007E7B39">
      <w:pPr>
        <w:numPr>
          <w:ilvl w:val="0"/>
          <w:numId w:val="39"/>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7E7B39">
        <w:rPr>
          <w:rFonts w:ascii="Consolas" w:eastAsia="Times New Roman" w:hAnsi="Consolas" w:cs="Courier New"/>
          <w:color w:val="DC143C"/>
          <w:sz w:val="24"/>
          <w:szCs w:val="24"/>
        </w:rPr>
        <w:t>&lt;input type="week"&gt;</w:t>
      </w:r>
    </w:p>
    <w:p w:rsidR="007E7B39" w:rsidRPr="007E7B39" w:rsidRDefault="007E7B39" w:rsidP="007E7B39">
      <w:pPr>
        <w:shd w:val="clear" w:color="auto" w:fill="FFFFCC"/>
        <w:spacing w:line="240" w:lineRule="auto"/>
        <w:rPr>
          <w:rFonts w:ascii="Verdana" w:eastAsia="Times New Roman" w:hAnsi="Verdana" w:cs="Times New Roman"/>
          <w:color w:val="000000"/>
          <w:sz w:val="23"/>
          <w:szCs w:val="23"/>
        </w:rPr>
      </w:pPr>
      <w:r w:rsidRPr="007E7B39">
        <w:rPr>
          <w:rFonts w:ascii="Verdana" w:eastAsia="Times New Roman" w:hAnsi="Verdana" w:cs="Times New Roman"/>
          <w:b/>
          <w:bCs/>
          <w:color w:val="000000"/>
          <w:sz w:val="23"/>
          <w:szCs w:val="23"/>
        </w:rPr>
        <w:t>Tip:</w:t>
      </w:r>
      <w:r w:rsidRPr="007E7B39">
        <w:rPr>
          <w:rFonts w:ascii="Verdana" w:eastAsia="Times New Roman" w:hAnsi="Verdana" w:cs="Times New Roman"/>
          <w:color w:val="000000"/>
          <w:sz w:val="23"/>
          <w:szCs w:val="23"/>
        </w:rPr>
        <w:t> The default value of the </w:t>
      </w:r>
      <w:r w:rsidRPr="007E7B39">
        <w:rPr>
          <w:rFonts w:ascii="Consolas" w:eastAsia="Times New Roman" w:hAnsi="Consolas" w:cs="Courier New"/>
          <w:color w:val="DC143C"/>
          <w:sz w:val="24"/>
          <w:szCs w:val="24"/>
        </w:rPr>
        <w:t>type</w:t>
      </w:r>
      <w:r w:rsidRPr="007E7B39">
        <w:rPr>
          <w:rFonts w:ascii="Verdana" w:eastAsia="Times New Roman" w:hAnsi="Verdana" w:cs="Times New Roman"/>
          <w:color w:val="000000"/>
          <w:sz w:val="23"/>
          <w:szCs w:val="23"/>
        </w:rPr>
        <w:t> attribute is "text".</w:t>
      </w:r>
    </w:p>
    <w:p w:rsidR="007E7B39" w:rsidRDefault="007E7B39" w:rsidP="00BB2C60">
      <w:pPr>
        <w:pStyle w:val="Heading2"/>
        <w:shd w:val="clear" w:color="auto" w:fill="FFFFFF"/>
        <w:spacing w:before="150" w:beforeAutospacing="0" w:after="150" w:afterAutospacing="0"/>
        <w:rPr>
          <w:rFonts w:ascii="Segoe UI" w:hAnsi="Segoe UI" w:cs="Segoe UI"/>
          <w:b w:val="0"/>
          <w:bCs w:val="0"/>
          <w:color w:val="000000"/>
          <w:sz w:val="48"/>
          <w:szCs w:val="48"/>
        </w:rPr>
      </w:pPr>
    </w:p>
    <w:p w:rsidR="00BB2C60" w:rsidRDefault="00BB2C60" w:rsidP="00BB2C60">
      <w:pPr>
        <w:pStyle w:val="Heading2"/>
        <w:shd w:val="clear" w:color="auto" w:fill="FFFFFF"/>
        <w:spacing w:before="150" w:beforeAutospacing="0" w:after="150" w:afterAutospacing="0"/>
        <w:rPr>
          <w:rFonts w:ascii="Segoe UI" w:hAnsi="Segoe UI" w:cs="Segoe UI"/>
          <w:b w:val="0"/>
          <w:bCs w:val="0"/>
          <w:color w:val="000000"/>
          <w:sz w:val="48"/>
          <w:szCs w:val="48"/>
        </w:rPr>
      </w:pPr>
      <w:bookmarkStart w:id="244" w:name="_Toc129779812"/>
      <w:r>
        <w:rPr>
          <w:rFonts w:ascii="Segoe UI" w:hAnsi="Segoe UI" w:cs="Segoe UI"/>
          <w:b w:val="0"/>
          <w:bCs w:val="0"/>
          <w:color w:val="000000"/>
          <w:sz w:val="48"/>
          <w:szCs w:val="48"/>
        </w:rPr>
        <w:lastRenderedPageBreak/>
        <w:t>Text Fields</w:t>
      </w:r>
      <w:bookmarkEnd w:id="244"/>
    </w:p>
    <w:p w:rsidR="00BB2C60" w:rsidRDefault="00BB2C60" w:rsidP="00BB2C6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&lt;input type="text"&gt;</w:t>
      </w:r>
      <w:r>
        <w:rPr>
          <w:rFonts w:ascii="Verdana" w:hAnsi="Verdana"/>
          <w:color w:val="000000"/>
          <w:sz w:val="23"/>
          <w:szCs w:val="23"/>
        </w:rPr>
        <w:t> defines a single-line input field for text input.</w:t>
      </w:r>
    </w:p>
    <w:p w:rsidR="00BB2C60" w:rsidRDefault="00BB2C60" w:rsidP="00BB2C60">
      <w:pPr>
        <w:pStyle w:val="Heading3"/>
        <w:shd w:val="clear" w:color="auto" w:fill="E7E9EB"/>
        <w:spacing w:before="150" w:after="150"/>
        <w:rPr>
          <w:rFonts w:ascii="Segoe UI" w:hAnsi="Segoe UI" w:cs="Segoe UI"/>
          <w:b w:val="0"/>
          <w:bCs w:val="0"/>
          <w:color w:val="000000"/>
          <w:sz w:val="36"/>
          <w:szCs w:val="36"/>
        </w:rPr>
      </w:pPr>
      <w:bookmarkStart w:id="245" w:name="_Toc129779813"/>
      <w:r>
        <w:rPr>
          <w:rFonts w:ascii="Segoe UI" w:hAnsi="Segoe UI" w:cs="Segoe UI"/>
          <w:b w:val="0"/>
          <w:bCs w:val="0"/>
          <w:color w:val="000000"/>
          <w:sz w:val="36"/>
          <w:szCs w:val="36"/>
        </w:rPr>
        <w:t>Example</w:t>
      </w:r>
      <w:bookmarkEnd w:id="245"/>
    </w:p>
    <w:p w:rsidR="00BB2C60" w:rsidRDefault="00BB2C60" w:rsidP="00BB2C60">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A form with input fields for text:</w:t>
      </w:r>
    </w:p>
    <w:p w:rsidR="00BB2C60" w:rsidRDefault="00BB2C60" w:rsidP="00BB2C60">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="fname"</w:t>
      </w:r>
      <w:r>
        <w:rPr>
          <w:rStyle w:val="tagcolor"/>
          <w:rFonts w:ascii="Consolas" w:hAnsi="Consolas"/>
          <w:color w:val="0000CD"/>
          <w:sz w:val="23"/>
          <w:szCs w:val="23"/>
        </w:rPr>
        <w:t>&gt;</w:t>
      </w:r>
      <w:r>
        <w:rPr>
          <w:rFonts w:ascii="Consolas" w:hAnsi="Consolas"/>
          <w:color w:val="000000"/>
          <w:sz w:val="23"/>
          <w:szCs w:val="23"/>
        </w:rPr>
        <w:t>First name:</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="text"</w:t>
      </w:r>
      <w:r>
        <w:rPr>
          <w:rStyle w:val="attributecolor"/>
          <w:rFonts w:ascii="Consolas" w:hAnsi="Consolas"/>
          <w:color w:val="FF0000"/>
          <w:sz w:val="23"/>
          <w:szCs w:val="23"/>
        </w:rPr>
        <w:t> id</w:t>
      </w:r>
      <w:r>
        <w:rPr>
          <w:rStyle w:val="attributevaluecolor"/>
          <w:rFonts w:ascii="Consolas" w:hAnsi="Consolas"/>
          <w:color w:val="0000CD"/>
          <w:sz w:val="23"/>
          <w:szCs w:val="23"/>
        </w:rPr>
        <w:t>="fname"</w:t>
      </w:r>
      <w:r>
        <w:rPr>
          <w:rStyle w:val="attributecolor"/>
          <w:rFonts w:ascii="Consolas" w:hAnsi="Consolas"/>
          <w:color w:val="FF0000"/>
          <w:sz w:val="23"/>
          <w:szCs w:val="23"/>
        </w:rPr>
        <w:t> name</w:t>
      </w:r>
      <w:r>
        <w:rPr>
          <w:rStyle w:val="attributevaluecolor"/>
          <w:rFonts w:ascii="Consolas" w:hAnsi="Consolas"/>
          <w:color w:val="0000CD"/>
          <w:sz w:val="23"/>
          <w:szCs w:val="23"/>
        </w:rPr>
        <w:t>="fname"</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="lname"</w:t>
      </w:r>
      <w:r>
        <w:rPr>
          <w:rStyle w:val="tagcolor"/>
          <w:rFonts w:ascii="Consolas" w:hAnsi="Consolas"/>
          <w:color w:val="0000CD"/>
          <w:sz w:val="23"/>
          <w:szCs w:val="23"/>
        </w:rPr>
        <w:t>&gt;</w:t>
      </w:r>
      <w:r>
        <w:rPr>
          <w:rFonts w:ascii="Consolas" w:hAnsi="Consolas"/>
          <w:color w:val="000000"/>
          <w:sz w:val="23"/>
          <w:szCs w:val="23"/>
        </w:rPr>
        <w:t>Last name:</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="text"</w:t>
      </w:r>
      <w:r>
        <w:rPr>
          <w:rStyle w:val="attributecolor"/>
          <w:rFonts w:ascii="Consolas" w:hAnsi="Consolas"/>
          <w:color w:val="FF0000"/>
          <w:sz w:val="23"/>
          <w:szCs w:val="23"/>
        </w:rPr>
        <w:t> id</w:t>
      </w:r>
      <w:r>
        <w:rPr>
          <w:rStyle w:val="attributevaluecolor"/>
          <w:rFonts w:ascii="Consolas" w:hAnsi="Consolas"/>
          <w:color w:val="0000CD"/>
          <w:sz w:val="23"/>
          <w:szCs w:val="23"/>
        </w:rPr>
        <w:t>="lname"</w:t>
      </w:r>
      <w:r>
        <w:rPr>
          <w:rStyle w:val="attributecolor"/>
          <w:rFonts w:ascii="Consolas" w:hAnsi="Consolas"/>
          <w:color w:val="FF0000"/>
          <w:sz w:val="23"/>
          <w:szCs w:val="23"/>
        </w:rPr>
        <w:t> name</w:t>
      </w:r>
      <w:r>
        <w:rPr>
          <w:rStyle w:val="attributevaluecolor"/>
          <w:rFonts w:ascii="Consolas" w:hAnsi="Consolas"/>
          <w:color w:val="0000CD"/>
          <w:sz w:val="23"/>
          <w:szCs w:val="23"/>
        </w:rPr>
        <w:t>="lname"</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rsidR="00BB2C60" w:rsidRDefault="00BB2C60" w:rsidP="00BB2C60">
      <w:pPr>
        <w:shd w:val="clear" w:color="auto" w:fill="E7E9EB"/>
        <w:rPr>
          <w:rFonts w:ascii="Verdana" w:hAnsi="Verdana"/>
          <w:color w:val="000000"/>
          <w:sz w:val="23"/>
          <w:szCs w:val="23"/>
        </w:rPr>
      </w:pPr>
      <w:hyperlink r:id="rId168" w:tgtFrame="_blank" w:history="1">
        <w:r>
          <w:rPr>
            <w:rStyle w:val="Hyperlink"/>
            <w:rFonts w:ascii="Arial" w:hAnsi="Arial" w:cs="Arial"/>
            <w:color w:val="FFFFFF"/>
            <w:sz w:val="26"/>
            <w:szCs w:val="26"/>
            <w:bdr w:val="none" w:sz="0" w:space="0" w:color="auto" w:frame="1"/>
            <w:shd w:val="clear" w:color="auto" w:fill="4CAF50"/>
          </w:rPr>
          <w:t>Try it Yourself »</w:t>
        </w:r>
      </w:hyperlink>
    </w:p>
    <w:p w:rsidR="00BB2C60" w:rsidRDefault="00BB2C60" w:rsidP="00BB2C6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is how the HTML code above will be displayed in a browser:</w:t>
      </w:r>
    </w:p>
    <w:p w:rsidR="00BB2C60" w:rsidRDefault="00BB2C60" w:rsidP="00BB2C60">
      <w:pPr>
        <w:pStyle w:val="z-TopofForm"/>
      </w:pPr>
      <w:r>
        <w:t>Top of Form</w:t>
      </w:r>
    </w:p>
    <w:p w:rsidR="00BB2C60" w:rsidRDefault="00BB2C60" w:rsidP="00BB2C60">
      <w:pPr>
        <w:rPr>
          <w:rFonts w:ascii="Verdana" w:hAnsi="Verdana"/>
          <w:color w:val="000000"/>
          <w:sz w:val="23"/>
          <w:szCs w:val="23"/>
        </w:rPr>
      </w:pPr>
      <w:r>
        <w:rPr>
          <w:rFonts w:ascii="Verdana" w:hAnsi="Verdana"/>
          <w:color w:val="000000"/>
          <w:sz w:val="23"/>
          <w:szCs w:val="23"/>
        </w:rPr>
        <w:t>First name:</w:t>
      </w:r>
      <w:r>
        <w:rPr>
          <w:rFonts w:ascii="Verdana" w:hAnsi="Verdana"/>
          <w:color w:val="000000"/>
          <w:sz w:val="23"/>
          <w:szCs w:val="23"/>
        </w:rPr>
        <w:br/>
      </w:r>
      <w:r>
        <w:rPr>
          <w:rFonts w:ascii="Verdana" w:hAnsi="Verdana"/>
          <w:color w:val="000000"/>
          <w:sz w:val="23"/>
          <w:szCs w:val="23"/>
        </w:rPr>
        <w:object w:dxaOrig="0" w:dyaOrig="0">
          <v:shape id="_x0000_i1339" type="#_x0000_t75" style="width:49.6pt;height:18.35pt" o:ole="">
            <v:imagedata r:id="rId169" o:title=""/>
          </v:shape>
          <w:control r:id="rId170" w:name="DefaultOcxName3" w:shapeid="_x0000_i1339"/>
        </w:object>
      </w:r>
      <w:r>
        <w:rPr>
          <w:rFonts w:ascii="Verdana" w:hAnsi="Verdana"/>
          <w:color w:val="000000"/>
          <w:sz w:val="23"/>
          <w:szCs w:val="23"/>
        </w:rPr>
        <w:br/>
        <w:t>Last name:</w:t>
      </w:r>
      <w:r>
        <w:rPr>
          <w:rFonts w:ascii="Verdana" w:hAnsi="Verdana"/>
          <w:color w:val="000000"/>
          <w:sz w:val="23"/>
          <w:szCs w:val="23"/>
        </w:rPr>
        <w:br/>
      </w:r>
      <w:r>
        <w:rPr>
          <w:rFonts w:ascii="Verdana" w:hAnsi="Verdana"/>
          <w:color w:val="000000"/>
          <w:sz w:val="23"/>
          <w:szCs w:val="23"/>
        </w:rPr>
        <w:object w:dxaOrig="0" w:dyaOrig="0">
          <v:shape id="_x0000_i1338" type="#_x0000_t75" style="width:49.6pt;height:18.35pt" o:ole="">
            <v:imagedata r:id="rId169" o:title=""/>
          </v:shape>
          <w:control r:id="rId171" w:name="DefaultOcxName4" w:shapeid="_x0000_i1338"/>
        </w:object>
      </w:r>
    </w:p>
    <w:p w:rsidR="00BB2C60" w:rsidRDefault="00BB2C60" w:rsidP="00BB2C60">
      <w:pPr>
        <w:pStyle w:val="z-BottomofForm"/>
      </w:pPr>
      <w:r>
        <w:t>Bottom of Form</w:t>
      </w:r>
    </w:p>
    <w:p w:rsidR="00BB2C60" w:rsidRDefault="00BB2C60" w:rsidP="00BB2C60">
      <w:pPr>
        <w:pStyle w:val="NormalWeb"/>
        <w:shd w:val="clear" w:color="auto" w:fill="FFFFCC"/>
        <w:spacing w:before="240" w:beforeAutospacing="0" w:after="240" w:afterAutospacing="0"/>
        <w:rPr>
          <w:rFonts w:ascii="Verdana" w:hAnsi="Verdana"/>
          <w:color w:val="000000"/>
          <w:sz w:val="23"/>
          <w:szCs w:val="23"/>
        </w:rPr>
      </w:pPr>
      <w:r>
        <w:rPr>
          <w:rFonts w:ascii="Verdana" w:hAnsi="Verdana"/>
          <w:b/>
          <w:bCs/>
          <w:color w:val="000000"/>
          <w:sz w:val="23"/>
          <w:szCs w:val="23"/>
        </w:rPr>
        <w:t>Note:</w:t>
      </w:r>
      <w:r>
        <w:rPr>
          <w:rFonts w:ascii="Verdana" w:hAnsi="Verdana"/>
          <w:color w:val="000000"/>
          <w:sz w:val="23"/>
          <w:szCs w:val="23"/>
        </w:rPr>
        <w:t> The form itself is not visible. Also note that the default width of an input field is 20 characters.</w:t>
      </w:r>
    </w:p>
    <w:p w:rsidR="00BB2C60" w:rsidRDefault="00BB2C60" w:rsidP="00BB2C60">
      <w:pPr>
        <w:spacing w:before="300" w:after="300"/>
        <w:rPr>
          <w:rFonts w:ascii="Times New Roman" w:hAnsi="Times New Roman"/>
          <w:sz w:val="24"/>
          <w:szCs w:val="24"/>
        </w:rPr>
      </w:pPr>
      <w:r>
        <w:pict>
          <v:rect id="_x0000_i1285" style="width:0;height:0" o:hralign="center" o:hrstd="t" o:hrnoshade="t" o:hr="t" fillcolor="black" stroked="f"/>
        </w:pict>
      </w:r>
    </w:p>
    <w:p w:rsidR="00BB2C60" w:rsidRDefault="00BB2C60" w:rsidP="00BB2C60">
      <w:pPr>
        <w:pStyle w:val="Heading2"/>
        <w:shd w:val="clear" w:color="auto" w:fill="FFFFFF"/>
        <w:spacing w:before="150" w:beforeAutospacing="0" w:after="150" w:afterAutospacing="0"/>
        <w:rPr>
          <w:rFonts w:ascii="Segoe UI" w:hAnsi="Segoe UI" w:cs="Segoe UI"/>
          <w:b w:val="0"/>
          <w:bCs w:val="0"/>
          <w:color w:val="000000"/>
          <w:sz w:val="48"/>
          <w:szCs w:val="48"/>
        </w:rPr>
      </w:pPr>
      <w:bookmarkStart w:id="246" w:name="_Toc129779814"/>
      <w:r>
        <w:rPr>
          <w:rFonts w:ascii="Segoe UI" w:hAnsi="Segoe UI" w:cs="Segoe UI"/>
          <w:b w:val="0"/>
          <w:bCs w:val="0"/>
          <w:color w:val="000000"/>
          <w:sz w:val="48"/>
          <w:szCs w:val="48"/>
        </w:rPr>
        <w:t>The &lt;label&gt; Element</w:t>
      </w:r>
      <w:bookmarkEnd w:id="246"/>
    </w:p>
    <w:p w:rsidR="00BB2C60" w:rsidRDefault="00BB2C60" w:rsidP="00BB2C6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Notice the use of the </w:t>
      </w:r>
      <w:r>
        <w:rPr>
          <w:rStyle w:val="HTMLCode"/>
          <w:rFonts w:ascii="Consolas" w:hAnsi="Consolas"/>
          <w:color w:val="DC143C"/>
        </w:rPr>
        <w:t>&lt;label&gt;</w:t>
      </w:r>
      <w:r>
        <w:rPr>
          <w:rFonts w:ascii="Verdana" w:hAnsi="Verdana"/>
          <w:color w:val="000000"/>
          <w:sz w:val="23"/>
          <w:szCs w:val="23"/>
        </w:rPr>
        <w:t> element in the example above.</w:t>
      </w:r>
    </w:p>
    <w:p w:rsidR="00BB2C60" w:rsidRDefault="00BB2C60" w:rsidP="00BB2C6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&lt;label&gt;</w:t>
      </w:r>
      <w:r>
        <w:rPr>
          <w:rFonts w:ascii="Verdana" w:hAnsi="Verdana"/>
          <w:color w:val="000000"/>
          <w:sz w:val="23"/>
          <w:szCs w:val="23"/>
        </w:rPr>
        <w:t> tag defines a label for many form elements.</w:t>
      </w:r>
    </w:p>
    <w:p w:rsidR="00BB2C60" w:rsidRDefault="00BB2C60" w:rsidP="00BB2C6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&lt;label&gt;</w:t>
      </w:r>
      <w:r>
        <w:rPr>
          <w:rFonts w:ascii="Verdana" w:hAnsi="Verdana"/>
          <w:color w:val="000000"/>
          <w:sz w:val="23"/>
          <w:szCs w:val="23"/>
        </w:rPr>
        <w:t> element is useful for screen-reader users, because the screen-reader will read out loud the label when the user focuses on the input element.</w:t>
      </w:r>
    </w:p>
    <w:p w:rsidR="00BB2C60" w:rsidRDefault="00BB2C60" w:rsidP="00BB2C6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w:t>
      </w:r>
      <w:r>
        <w:rPr>
          <w:rStyle w:val="HTMLCode"/>
          <w:rFonts w:ascii="Consolas" w:hAnsi="Consolas"/>
          <w:color w:val="DC143C"/>
        </w:rPr>
        <w:t>&lt;label&gt;</w:t>
      </w:r>
      <w:r>
        <w:rPr>
          <w:rFonts w:ascii="Verdana" w:hAnsi="Verdana"/>
          <w:color w:val="000000"/>
          <w:sz w:val="23"/>
          <w:szCs w:val="23"/>
        </w:rPr>
        <w:t> element also helps users who have difficulty clicking on very small regions (such as radio buttons or checkboxes) - because when the user clicks the text within the </w:t>
      </w:r>
      <w:r>
        <w:rPr>
          <w:rStyle w:val="HTMLCode"/>
          <w:rFonts w:ascii="Consolas" w:hAnsi="Consolas"/>
          <w:color w:val="DC143C"/>
        </w:rPr>
        <w:t>&lt;label&gt;</w:t>
      </w:r>
      <w:r>
        <w:rPr>
          <w:rFonts w:ascii="Verdana" w:hAnsi="Verdana"/>
          <w:color w:val="000000"/>
          <w:sz w:val="23"/>
          <w:szCs w:val="23"/>
        </w:rPr>
        <w:t> element, it toggles the radio button/checkbox.</w:t>
      </w:r>
    </w:p>
    <w:p w:rsidR="00BB2C60" w:rsidRDefault="00BB2C60" w:rsidP="00BB2C6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for</w:t>
      </w:r>
      <w:r>
        <w:rPr>
          <w:rFonts w:ascii="Verdana" w:hAnsi="Verdana"/>
          <w:color w:val="000000"/>
          <w:sz w:val="23"/>
          <w:szCs w:val="23"/>
        </w:rPr>
        <w:t> attribute of the </w:t>
      </w:r>
      <w:r>
        <w:rPr>
          <w:rStyle w:val="HTMLCode"/>
          <w:rFonts w:ascii="Consolas" w:hAnsi="Consolas"/>
          <w:color w:val="DC143C"/>
        </w:rPr>
        <w:t>&lt;label&gt;</w:t>
      </w:r>
      <w:r>
        <w:rPr>
          <w:rFonts w:ascii="Verdana" w:hAnsi="Verdana"/>
          <w:color w:val="000000"/>
          <w:sz w:val="23"/>
          <w:szCs w:val="23"/>
        </w:rPr>
        <w:t> tag should be equal to the </w:t>
      </w:r>
      <w:r>
        <w:rPr>
          <w:rStyle w:val="HTMLCode"/>
          <w:rFonts w:ascii="Consolas" w:hAnsi="Consolas"/>
          <w:color w:val="DC143C"/>
        </w:rPr>
        <w:t>id</w:t>
      </w:r>
      <w:r>
        <w:rPr>
          <w:rFonts w:ascii="Verdana" w:hAnsi="Verdana"/>
          <w:color w:val="000000"/>
          <w:sz w:val="23"/>
          <w:szCs w:val="23"/>
        </w:rPr>
        <w:t> attribute of the </w:t>
      </w:r>
      <w:r>
        <w:rPr>
          <w:rStyle w:val="HTMLCode"/>
          <w:rFonts w:ascii="Consolas" w:hAnsi="Consolas"/>
          <w:color w:val="DC143C"/>
        </w:rPr>
        <w:t>&lt;input&gt;</w:t>
      </w:r>
      <w:r>
        <w:rPr>
          <w:rFonts w:ascii="Verdana" w:hAnsi="Verdana"/>
          <w:color w:val="000000"/>
          <w:sz w:val="23"/>
          <w:szCs w:val="23"/>
        </w:rPr>
        <w:t> element to bind them together.</w:t>
      </w:r>
    </w:p>
    <w:p w:rsidR="00BB2C60" w:rsidRDefault="00BB2C60" w:rsidP="00BB2C60">
      <w:pPr>
        <w:spacing w:before="300" w:after="300"/>
        <w:rPr>
          <w:rFonts w:ascii="Times New Roman" w:hAnsi="Times New Roman"/>
          <w:sz w:val="24"/>
          <w:szCs w:val="24"/>
        </w:rPr>
      </w:pPr>
      <w:r>
        <w:pict>
          <v:rect id="_x0000_i1286" style="width:0;height:0" o:hralign="center" o:hrstd="t" o:hrnoshade="t" o:hr="t" fillcolor="black" stroked="f"/>
        </w:pict>
      </w:r>
    </w:p>
    <w:p w:rsidR="00BB2C60" w:rsidRDefault="00BB2C60" w:rsidP="00BB2C60">
      <w:pPr>
        <w:pStyle w:val="Heading2"/>
        <w:shd w:val="clear" w:color="auto" w:fill="FFFFFF"/>
        <w:spacing w:before="150" w:beforeAutospacing="0" w:after="150" w:afterAutospacing="0"/>
        <w:rPr>
          <w:rFonts w:ascii="Segoe UI" w:hAnsi="Segoe UI" w:cs="Segoe UI"/>
          <w:b w:val="0"/>
          <w:bCs w:val="0"/>
          <w:color w:val="000000"/>
          <w:sz w:val="48"/>
          <w:szCs w:val="48"/>
        </w:rPr>
      </w:pPr>
      <w:bookmarkStart w:id="247" w:name="_Toc129779815"/>
      <w:r>
        <w:rPr>
          <w:rFonts w:ascii="Segoe UI" w:hAnsi="Segoe UI" w:cs="Segoe UI"/>
          <w:b w:val="0"/>
          <w:bCs w:val="0"/>
          <w:color w:val="000000"/>
          <w:sz w:val="48"/>
          <w:szCs w:val="48"/>
        </w:rPr>
        <w:t>Radio Buttons</w:t>
      </w:r>
      <w:bookmarkEnd w:id="247"/>
    </w:p>
    <w:p w:rsidR="00BB2C60" w:rsidRDefault="00BB2C60" w:rsidP="00BB2C6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&lt;input type="radio"&gt;</w:t>
      </w:r>
      <w:r>
        <w:rPr>
          <w:rFonts w:ascii="Verdana" w:hAnsi="Verdana"/>
          <w:color w:val="000000"/>
          <w:sz w:val="23"/>
          <w:szCs w:val="23"/>
        </w:rPr>
        <w:t> defines a radio button.</w:t>
      </w:r>
    </w:p>
    <w:p w:rsidR="00BB2C60" w:rsidRDefault="00BB2C60" w:rsidP="00BB2C6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Radio buttons let a user select ONE of a limited number of choices.</w:t>
      </w:r>
    </w:p>
    <w:p w:rsidR="00BB2C60" w:rsidRDefault="00BB2C60" w:rsidP="00BB2C60">
      <w:pPr>
        <w:pStyle w:val="Heading3"/>
        <w:shd w:val="clear" w:color="auto" w:fill="E7E9EB"/>
        <w:spacing w:before="150" w:after="150"/>
        <w:rPr>
          <w:rFonts w:ascii="Segoe UI" w:hAnsi="Segoe UI" w:cs="Segoe UI"/>
          <w:b w:val="0"/>
          <w:bCs w:val="0"/>
          <w:color w:val="000000"/>
          <w:sz w:val="36"/>
          <w:szCs w:val="36"/>
        </w:rPr>
      </w:pPr>
      <w:bookmarkStart w:id="248" w:name="_Toc129779816"/>
      <w:r>
        <w:rPr>
          <w:rFonts w:ascii="Segoe UI" w:hAnsi="Segoe UI" w:cs="Segoe UI"/>
          <w:b w:val="0"/>
          <w:bCs w:val="0"/>
          <w:color w:val="000000"/>
          <w:sz w:val="36"/>
          <w:szCs w:val="36"/>
        </w:rPr>
        <w:t>Example</w:t>
      </w:r>
      <w:bookmarkEnd w:id="248"/>
    </w:p>
    <w:p w:rsidR="00BB2C60" w:rsidRDefault="00BB2C60" w:rsidP="00BB2C60">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A form with radio buttons:</w:t>
      </w:r>
    </w:p>
    <w:p w:rsidR="00BB2C60" w:rsidRDefault="00BB2C60" w:rsidP="00BB2C60">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Choose your favorite Web language:</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="radio"</w:t>
      </w:r>
      <w:r>
        <w:rPr>
          <w:rStyle w:val="attributecolor"/>
          <w:rFonts w:ascii="Consolas" w:hAnsi="Consolas"/>
          <w:color w:val="FF0000"/>
          <w:sz w:val="23"/>
          <w:szCs w:val="23"/>
        </w:rPr>
        <w:t> id</w:t>
      </w:r>
      <w:r>
        <w:rPr>
          <w:rStyle w:val="attributevaluecolor"/>
          <w:rFonts w:ascii="Consolas" w:hAnsi="Consolas"/>
          <w:color w:val="0000CD"/>
          <w:sz w:val="23"/>
          <w:szCs w:val="23"/>
        </w:rPr>
        <w:t>="html"</w:t>
      </w:r>
      <w:r>
        <w:rPr>
          <w:rStyle w:val="attributecolor"/>
          <w:rFonts w:ascii="Consolas" w:hAnsi="Consolas"/>
          <w:color w:val="FF0000"/>
          <w:sz w:val="23"/>
          <w:szCs w:val="23"/>
        </w:rPr>
        <w:t> name</w:t>
      </w:r>
      <w:r>
        <w:rPr>
          <w:rStyle w:val="attributevaluecolor"/>
          <w:rFonts w:ascii="Consolas" w:hAnsi="Consolas"/>
          <w:color w:val="0000CD"/>
          <w:sz w:val="23"/>
          <w:szCs w:val="23"/>
        </w:rPr>
        <w:t>="fav_language"</w:t>
      </w:r>
      <w:r>
        <w:rPr>
          <w:rStyle w:val="attributecolor"/>
          <w:rFonts w:ascii="Consolas" w:hAnsi="Consolas"/>
          <w:color w:val="FF0000"/>
          <w:sz w:val="23"/>
          <w:szCs w:val="23"/>
        </w:rPr>
        <w:t> value</w:t>
      </w:r>
      <w:r>
        <w:rPr>
          <w:rStyle w:val="attributevaluecolor"/>
          <w:rFonts w:ascii="Consolas" w:hAnsi="Consolas"/>
          <w:color w:val="0000CD"/>
          <w:sz w:val="23"/>
          <w:szCs w:val="23"/>
        </w:rPr>
        <w:t>="HTML"</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="html"</w:t>
      </w:r>
      <w:r>
        <w:rPr>
          <w:rStyle w:val="tagcolor"/>
          <w:rFonts w:ascii="Consolas" w:hAnsi="Consolas"/>
          <w:color w:val="0000CD"/>
          <w:sz w:val="23"/>
          <w:szCs w:val="23"/>
        </w:rPr>
        <w:t>&gt;</w:t>
      </w:r>
      <w:r>
        <w:rPr>
          <w:rFonts w:ascii="Consolas" w:hAnsi="Consolas"/>
          <w:color w:val="000000"/>
          <w:sz w:val="23"/>
          <w:szCs w:val="23"/>
        </w:rPr>
        <w:t>HTML</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="radio"</w:t>
      </w:r>
      <w:r>
        <w:rPr>
          <w:rStyle w:val="attributecolor"/>
          <w:rFonts w:ascii="Consolas" w:hAnsi="Consolas"/>
          <w:color w:val="FF0000"/>
          <w:sz w:val="23"/>
          <w:szCs w:val="23"/>
        </w:rPr>
        <w:t> id</w:t>
      </w:r>
      <w:r>
        <w:rPr>
          <w:rStyle w:val="attributevaluecolor"/>
          <w:rFonts w:ascii="Consolas" w:hAnsi="Consolas"/>
          <w:color w:val="0000CD"/>
          <w:sz w:val="23"/>
          <w:szCs w:val="23"/>
        </w:rPr>
        <w:t>="css"</w:t>
      </w:r>
      <w:r>
        <w:rPr>
          <w:rStyle w:val="attributecolor"/>
          <w:rFonts w:ascii="Consolas" w:hAnsi="Consolas"/>
          <w:color w:val="FF0000"/>
          <w:sz w:val="23"/>
          <w:szCs w:val="23"/>
        </w:rPr>
        <w:t> name</w:t>
      </w:r>
      <w:r>
        <w:rPr>
          <w:rStyle w:val="attributevaluecolor"/>
          <w:rFonts w:ascii="Consolas" w:hAnsi="Consolas"/>
          <w:color w:val="0000CD"/>
          <w:sz w:val="23"/>
          <w:szCs w:val="23"/>
        </w:rPr>
        <w:t>="fav_language"</w:t>
      </w:r>
      <w:r>
        <w:rPr>
          <w:rStyle w:val="attributecolor"/>
          <w:rFonts w:ascii="Consolas" w:hAnsi="Consolas"/>
          <w:color w:val="FF0000"/>
          <w:sz w:val="23"/>
          <w:szCs w:val="23"/>
        </w:rPr>
        <w:t> value</w:t>
      </w:r>
      <w:r>
        <w:rPr>
          <w:rStyle w:val="attributevaluecolor"/>
          <w:rFonts w:ascii="Consolas" w:hAnsi="Consolas"/>
          <w:color w:val="0000CD"/>
          <w:sz w:val="23"/>
          <w:szCs w:val="23"/>
        </w:rPr>
        <w:t>="CSS"</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="css"</w:t>
      </w:r>
      <w:r>
        <w:rPr>
          <w:rStyle w:val="tagcolor"/>
          <w:rFonts w:ascii="Consolas" w:hAnsi="Consolas"/>
          <w:color w:val="0000CD"/>
          <w:sz w:val="23"/>
          <w:szCs w:val="23"/>
        </w:rPr>
        <w:t>&gt;</w:t>
      </w:r>
      <w:r>
        <w:rPr>
          <w:rFonts w:ascii="Consolas" w:hAnsi="Consolas"/>
          <w:color w:val="000000"/>
          <w:sz w:val="23"/>
          <w:szCs w:val="23"/>
        </w:rPr>
        <w:t>CSS</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="radio"</w:t>
      </w:r>
      <w:r>
        <w:rPr>
          <w:rStyle w:val="attributecolor"/>
          <w:rFonts w:ascii="Consolas" w:hAnsi="Consolas"/>
          <w:color w:val="FF0000"/>
          <w:sz w:val="23"/>
          <w:szCs w:val="23"/>
        </w:rPr>
        <w:t> id</w:t>
      </w:r>
      <w:r>
        <w:rPr>
          <w:rStyle w:val="attributevaluecolor"/>
          <w:rFonts w:ascii="Consolas" w:hAnsi="Consolas"/>
          <w:color w:val="0000CD"/>
          <w:sz w:val="23"/>
          <w:szCs w:val="23"/>
        </w:rPr>
        <w:t>="javascript"</w:t>
      </w:r>
      <w:r>
        <w:rPr>
          <w:rStyle w:val="attributecolor"/>
          <w:rFonts w:ascii="Consolas" w:hAnsi="Consolas"/>
          <w:color w:val="FF0000"/>
          <w:sz w:val="23"/>
          <w:szCs w:val="23"/>
        </w:rPr>
        <w:t> name</w:t>
      </w:r>
      <w:r>
        <w:rPr>
          <w:rStyle w:val="attributevaluecolor"/>
          <w:rFonts w:ascii="Consolas" w:hAnsi="Consolas"/>
          <w:color w:val="0000CD"/>
          <w:sz w:val="23"/>
          <w:szCs w:val="23"/>
        </w:rPr>
        <w:t>="fav_language"</w:t>
      </w:r>
      <w:r>
        <w:rPr>
          <w:rStyle w:val="attributecolor"/>
          <w:rFonts w:ascii="Consolas" w:hAnsi="Consolas"/>
          <w:color w:val="FF0000"/>
          <w:sz w:val="23"/>
          <w:szCs w:val="23"/>
        </w:rPr>
        <w:t> value</w:t>
      </w:r>
      <w:r>
        <w:rPr>
          <w:rStyle w:val="attributevaluecolor"/>
          <w:rFonts w:ascii="Consolas" w:hAnsi="Consolas"/>
          <w:color w:val="0000CD"/>
          <w:sz w:val="23"/>
          <w:szCs w:val="23"/>
        </w:rPr>
        <w:t>="JavaScript"</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="javascript"</w:t>
      </w:r>
      <w:r>
        <w:rPr>
          <w:rStyle w:val="tagcolor"/>
          <w:rFonts w:ascii="Consolas" w:hAnsi="Consolas"/>
          <w:color w:val="0000CD"/>
          <w:sz w:val="23"/>
          <w:szCs w:val="23"/>
        </w:rPr>
        <w:t>&gt;</w:t>
      </w:r>
      <w:r>
        <w:rPr>
          <w:rFonts w:ascii="Consolas" w:hAnsi="Consolas"/>
          <w:color w:val="000000"/>
          <w:sz w:val="23"/>
          <w:szCs w:val="23"/>
        </w:rPr>
        <w:t>JavaScript</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rsidR="00BB2C60" w:rsidRDefault="00BB2C60" w:rsidP="00BB2C60">
      <w:pPr>
        <w:shd w:val="clear" w:color="auto" w:fill="E7E9EB"/>
        <w:rPr>
          <w:rFonts w:ascii="Verdana" w:hAnsi="Verdana"/>
          <w:color w:val="000000"/>
          <w:sz w:val="23"/>
          <w:szCs w:val="23"/>
        </w:rPr>
      </w:pPr>
      <w:hyperlink r:id="rId172" w:tgtFrame="_blank" w:history="1">
        <w:r>
          <w:rPr>
            <w:rStyle w:val="Hyperlink"/>
            <w:rFonts w:ascii="Arial" w:hAnsi="Arial" w:cs="Arial"/>
            <w:color w:val="FFFFFF"/>
            <w:sz w:val="26"/>
            <w:szCs w:val="26"/>
            <w:bdr w:val="none" w:sz="0" w:space="0" w:color="auto" w:frame="1"/>
            <w:shd w:val="clear" w:color="auto" w:fill="4CAF50"/>
          </w:rPr>
          <w:t>Try it Yourself »</w:t>
        </w:r>
      </w:hyperlink>
    </w:p>
    <w:p w:rsidR="00BB2C60" w:rsidRDefault="00BB2C60" w:rsidP="00BB2C6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is how the HTML code above will be displayed in a browser:</w:t>
      </w:r>
    </w:p>
    <w:p w:rsidR="00BB2C60" w:rsidRDefault="00BB2C60" w:rsidP="00BB2C6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Choose your favorite Web language:</w:t>
      </w:r>
    </w:p>
    <w:p w:rsidR="00BB2C60" w:rsidRDefault="00BB2C60" w:rsidP="00BB2C60">
      <w:pPr>
        <w:rPr>
          <w:rFonts w:ascii="Times New Roman" w:hAnsi="Times New Roman"/>
          <w:sz w:val="24"/>
          <w:szCs w:val="24"/>
        </w:rPr>
      </w:pPr>
      <w:r>
        <w:object w:dxaOrig="0" w:dyaOrig="0">
          <v:shape id="_x0000_i1337" type="#_x0000_t75" style="width:20.4pt;height:18.35pt" o:ole="">
            <v:imagedata r:id="rId173" o:title=""/>
          </v:shape>
          <w:control r:id="rId174" w:name="DefaultOcxName5" w:shapeid="_x0000_i1337"/>
        </w:object>
      </w:r>
      <w:r>
        <w:rPr>
          <w:rFonts w:ascii="Verdana" w:hAnsi="Verdana"/>
          <w:color w:val="000000"/>
          <w:sz w:val="23"/>
          <w:szCs w:val="23"/>
          <w:shd w:val="clear" w:color="auto" w:fill="FFFFFF"/>
        </w:rPr>
        <w:t> </w:t>
      </w:r>
      <w:r>
        <w:t>HTML</w:t>
      </w:r>
      <w:r>
        <w:rPr>
          <w:rFonts w:ascii="Verdana" w:hAnsi="Verdana"/>
          <w:color w:val="000000"/>
          <w:sz w:val="23"/>
          <w:szCs w:val="23"/>
        </w:rPr>
        <w:br/>
      </w:r>
      <w:r>
        <w:object w:dxaOrig="0" w:dyaOrig="0">
          <v:shape id="_x0000_i1336" type="#_x0000_t75" style="width:20.4pt;height:18.35pt" o:ole="">
            <v:imagedata r:id="rId173" o:title=""/>
          </v:shape>
          <w:control r:id="rId175" w:name="DefaultOcxName6" w:shapeid="_x0000_i1336"/>
        </w:object>
      </w:r>
      <w:r>
        <w:rPr>
          <w:rFonts w:ascii="Verdana" w:hAnsi="Verdana"/>
          <w:color w:val="000000"/>
          <w:sz w:val="23"/>
          <w:szCs w:val="23"/>
          <w:shd w:val="clear" w:color="auto" w:fill="FFFFFF"/>
        </w:rPr>
        <w:t> </w:t>
      </w:r>
      <w:r>
        <w:t>CSS</w:t>
      </w:r>
      <w:r>
        <w:rPr>
          <w:rFonts w:ascii="Verdana" w:hAnsi="Verdana"/>
          <w:color w:val="000000"/>
          <w:sz w:val="23"/>
          <w:szCs w:val="23"/>
        </w:rPr>
        <w:br/>
      </w:r>
      <w:r>
        <w:object w:dxaOrig="0" w:dyaOrig="0">
          <v:shape id="_x0000_i1335" type="#_x0000_t75" style="width:20.4pt;height:18.35pt" o:ole="">
            <v:imagedata r:id="rId173" o:title=""/>
          </v:shape>
          <w:control r:id="rId176" w:name="DefaultOcxName7" w:shapeid="_x0000_i1335"/>
        </w:object>
      </w:r>
      <w:r>
        <w:rPr>
          <w:rFonts w:ascii="Verdana" w:hAnsi="Verdana"/>
          <w:color w:val="000000"/>
          <w:sz w:val="23"/>
          <w:szCs w:val="23"/>
          <w:shd w:val="clear" w:color="auto" w:fill="FFFFFF"/>
        </w:rPr>
        <w:t> </w:t>
      </w:r>
      <w:r>
        <w:t>JavaScript</w:t>
      </w:r>
    </w:p>
    <w:p w:rsidR="00BB2C60" w:rsidRDefault="00BB2C60" w:rsidP="00BB2C60">
      <w:pPr>
        <w:spacing w:before="300" w:after="300"/>
      </w:pPr>
      <w:r>
        <w:lastRenderedPageBreak/>
        <w:pict>
          <v:rect id="_x0000_i1287" style="width:0;height:0" o:hralign="center" o:hrstd="t" o:hrnoshade="t" o:hr="t" fillcolor="black" stroked="f"/>
        </w:pict>
      </w:r>
    </w:p>
    <w:p w:rsidR="00BB2C60" w:rsidRDefault="00BB2C60" w:rsidP="00BB2C60">
      <w:pPr>
        <w:pStyle w:val="Heading2"/>
        <w:shd w:val="clear" w:color="auto" w:fill="FFFFFF"/>
        <w:spacing w:before="150" w:beforeAutospacing="0" w:after="150" w:afterAutospacing="0"/>
        <w:rPr>
          <w:rFonts w:ascii="Segoe UI" w:hAnsi="Segoe UI" w:cs="Segoe UI"/>
          <w:b w:val="0"/>
          <w:bCs w:val="0"/>
          <w:color w:val="000000"/>
          <w:sz w:val="48"/>
          <w:szCs w:val="48"/>
        </w:rPr>
      </w:pPr>
      <w:bookmarkStart w:id="249" w:name="_Toc129779817"/>
      <w:r>
        <w:rPr>
          <w:rFonts w:ascii="Segoe UI" w:hAnsi="Segoe UI" w:cs="Segoe UI"/>
          <w:b w:val="0"/>
          <w:bCs w:val="0"/>
          <w:color w:val="000000"/>
          <w:sz w:val="48"/>
          <w:szCs w:val="48"/>
        </w:rPr>
        <w:t>Checkboxes</w:t>
      </w:r>
      <w:bookmarkEnd w:id="249"/>
    </w:p>
    <w:p w:rsidR="00BB2C60" w:rsidRDefault="00BB2C60" w:rsidP="00BB2C6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&lt;input type="checkbox"&gt;</w:t>
      </w:r>
      <w:r>
        <w:rPr>
          <w:rFonts w:ascii="Verdana" w:hAnsi="Verdana"/>
          <w:color w:val="000000"/>
          <w:sz w:val="23"/>
          <w:szCs w:val="23"/>
        </w:rPr>
        <w:t> defines a </w:t>
      </w:r>
      <w:r>
        <w:rPr>
          <w:rStyle w:val="Strong"/>
          <w:rFonts w:ascii="Verdana" w:hAnsi="Verdana"/>
          <w:color w:val="000000"/>
          <w:sz w:val="23"/>
          <w:szCs w:val="23"/>
        </w:rPr>
        <w:t>checkbox</w:t>
      </w:r>
      <w:r>
        <w:rPr>
          <w:rFonts w:ascii="Verdana" w:hAnsi="Verdana"/>
          <w:color w:val="000000"/>
          <w:sz w:val="23"/>
          <w:szCs w:val="23"/>
        </w:rPr>
        <w:t>.</w:t>
      </w:r>
    </w:p>
    <w:p w:rsidR="00BB2C60" w:rsidRDefault="00BB2C60" w:rsidP="00BB2C6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Checkboxes let a user select ZERO or MORE options of a limited number of choices.</w:t>
      </w:r>
    </w:p>
    <w:p w:rsidR="00BB2C60" w:rsidRDefault="00BB2C60" w:rsidP="00BB2C60">
      <w:pPr>
        <w:pStyle w:val="Heading3"/>
        <w:shd w:val="clear" w:color="auto" w:fill="E7E9EB"/>
        <w:spacing w:before="150" w:after="150"/>
        <w:rPr>
          <w:rFonts w:ascii="Segoe UI" w:hAnsi="Segoe UI" w:cs="Segoe UI"/>
          <w:b w:val="0"/>
          <w:bCs w:val="0"/>
          <w:color w:val="000000"/>
          <w:sz w:val="36"/>
          <w:szCs w:val="36"/>
        </w:rPr>
      </w:pPr>
      <w:bookmarkStart w:id="250" w:name="_Toc129779818"/>
      <w:r>
        <w:rPr>
          <w:rFonts w:ascii="Segoe UI" w:hAnsi="Segoe UI" w:cs="Segoe UI"/>
          <w:b w:val="0"/>
          <w:bCs w:val="0"/>
          <w:color w:val="000000"/>
          <w:sz w:val="36"/>
          <w:szCs w:val="36"/>
        </w:rPr>
        <w:t>Example</w:t>
      </w:r>
      <w:bookmarkEnd w:id="250"/>
    </w:p>
    <w:p w:rsidR="00BB2C60" w:rsidRDefault="00BB2C60" w:rsidP="00BB2C60">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A form with checkboxes:</w:t>
      </w:r>
    </w:p>
    <w:p w:rsidR="00BB2C60" w:rsidRDefault="00BB2C60" w:rsidP="00BB2C60">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="checkbox"</w:t>
      </w:r>
      <w:r>
        <w:rPr>
          <w:rStyle w:val="attributecolor"/>
          <w:rFonts w:ascii="Consolas" w:hAnsi="Consolas"/>
          <w:color w:val="FF0000"/>
          <w:sz w:val="23"/>
          <w:szCs w:val="23"/>
        </w:rPr>
        <w:t> id</w:t>
      </w:r>
      <w:r>
        <w:rPr>
          <w:rStyle w:val="attributevaluecolor"/>
          <w:rFonts w:ascii="Consolas" w:hAnsi="Consolas"/>
          <w:color w:val="0000CD"/>
          <w:sz w:val="23"/>
          <w:szCs w:val="23"/>
        </w:rPr>
        <w:t>="vehicle1"</w:t>
      </w:r>
      <w:r>
        <w:rPr>
          <w:rStyle w:val="attributecolor"/>
          <w:rFonts w:ascii="Consolas" w:hAnsi="Consolas"/>
          <w:color w:val="FF0000"/>
          <w:sz w:val="23"/>
          <w:szCs w:val="23"/>
        </w:rPr>
        <w:t> name</w:t>
      </w:r>
      <w:r>
        <w:rPr>
          <w:rStyle w:val="attributevaluecolor"/>
          <w:rFonts w:ascii="Consolas" w:hAnsi="Consolas"/>
          <w:color w:val="0000CD"/>
          <w:sz w:val="23"/>
          <w:szCs w:val="23"/>
        </w:rPr>
        <w:t>="vehicle1"</w:t>
      </w:r>
      <w:r>
        <w:rPr>
          <w:rStyle w:val="attributecolor"/>
          <w:rFonts w:ascii="Consolas" w:hAnsi="Consolas"/>
          <w:color w:val="FF0000"/>
          <w:sz w:val="23"/>
          <w:szCs w:val="23"/>
        </w:rPr>
        <w:t> value</w:t>
      </w:r>
      <w:r>
        <w:rPr>
          <w:rStyle w:val="attributevaluecolor"/>
          <w:rFonts w:ascii="Consolas" w:hAnsi="Consolas"/>
          <w:color w:val="0000CD"/>
          <w:sz w:val="23"/>
          <w:szCs w:val="23"/>
        </w:rPr>
        <w:t>="Bike"</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="vehicle1"</w:t>
      </w:r>
      <w:r>
        <w:rPr>
          <w:rStyle w:val="tagcolor"/>
          <w:rFonts w:ascii="Consolas" w:hAnsi="Consolas"/>
          <w:color w:val="0000CD"/>
          <w:sz w:val="23"/>
          <w:szCs w:val="23"/>
        </w:rPr>
        <w:t>&gt;</w:t>
      </w:r>
      <w:r>
        <w:rPr>
          <w:rFonts w:ascii="Consolas" w:hAnsi="Consolas"/>
          <w:color w:val="000000"/>
          <w:sz w:val="23"/>
          <w:szCs w:val="23"/>
        </w:rPr>
        <w:t> I have a bike</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="checkbox"</w:t>
      </w:r>
      <w:r>
        <w:rPr>
          <w:rStyle w:val="attributecolor"/>
          <w:rFonts w:ascii="Consolas" w:hAnsi="Consolas"/>
          <w:color w:val="FF0000"/>
          <w:sz w:val="23"/>
          <w:szCs w:val="23"/>
        </w:rPr>
        <w:t> id</w:t>
      </w:r>
      <w:r>
        <w:rPr>
          <w:rStyle w:val="attributevaluecolor"/>
          <w:rFonts w:ascii="Consolas" w:hAnsi="Consolas"/>
          <w:color w:val="0000CD"/>
          <w:sz w:val="23"/>
          <w:szCs w:val="23"/>
        </w:rPr>
        <w:t>="vehicle2"</w:t>
      </w:r>
      <w:r>
        <w:rPr>
          <w:rStyle w:val="attributecolor"/>
          <w:rFonts w:ascii="Consolas" w:hAnsi="Consolas"/>
          <w:color w:val="FF0000"/>
          <w:sz w:val="23"/>
          <w:szCs w:val="23"/>
        </w:rPr>
        <w:t> name</w:t>
      </w:r>
      <w:r>
        <w:rPr>
          <w:rStyle w:val="attributevaluecolor"/>
          <w:rFonts w:ascii="Consolas" w:hAnsi="Consolas"/>
          <w:color w:val="0000CD"/>
          <w:sz w:val="23"/>
          <w:szCs w:val="23"/>
        </w:rPr>
        <w:t>="vehicle2"</w:t>
      </w:r>
      <w:r>
        <w:rPr>
          <w:rStyle w:val="attributecolor"/>
          <w:rFonts w:ascii="Consolas" w:hAnsi="Consolas"/>
          <w:color w:val="FF0000"/>
          <w:sz w:val="23"/>
          <w:szCs w:val="23"/>
        </w:rPr>
        <w:t> value</w:t>
      </w:r>
      <w:r>
        <w:rPr>
          <w:rStyle w:val="attributevaluecolor"/>
          <w:rFonts w:ascii="Consolas" w:hAnsi="Consolas"/>
          <w:color w:val="0000CD"/>
          <w:sz w:val="23"/>
          <w:szCs w:val="23"/>
        </w:rPr>
        <w:t>="Car"</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="vehicle2"</w:t>
      </w:r>
      <w:r>
        <w:rPr>
          <w:rStyle w:val="tagcolor"/>
          <w:rFonts w:ascii="Consolas" w:hAnsi="Consolas"/>
          <w:color w:val="0000CD"/>
          <w:sz w:val="23"/>
          <w:szCs w:val="23"/>
        </w:rPr>
        <w:t>&gt;</w:t>
      </w:r>
      <w:r>
        <w:rPr>
          <w:rFonts w:ascii="Consolas" w:hAnsi="Consolas"/>
          <w:color w:val="000000"/>
          <w:sz w:val="23"/>
          <w:szCs w:val="23"/>
        </w:rPr>
        <w:t> I have a car</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="checkbox"</w:t>
      </w:r>
      <w:r>
        <w:rPr>
          <w:rStyle w:val="attributecolor"/>
          <w:rFonts w:ascii="Consolas" w:hAnsi="Consolas"/>
          <w:color w:val="FF0000"/>
          <w:sz w:val="23"/>
          <w:szCs w:val="23"/>
        </w:rPr>
        <w:t> id</w:t>
      </w:r>
      <w:r>
        <w:rPr>
          <w:rStyle w:val="attributevaluecolor"/>
          <w:rFonts w:ascii="Consolas" w:hAnsi="Consolas"/>
          <w:color w:val="0000CD"/>
          <w:sz w:val="23"/>
          <w:szCs w:val="23"/>
        </w:rPr>
        <w:t>="vehicle3"</w:t>
      </w:r>
      <w:r>
        <w:rPr>
          <w:rStyle w:val="attributecolor"/>
          <w:rFonts w:ascii="Consolas" w:hAnsi="Consolas"/>
          <w:color w:val="FF0000"/>
          <w:sz w:val="23"/>
          <w:szCs w:val="23"/>
        </w:rPr>
        <w:t> name</w:t>
      </w:r>
      <w:r>
        <w:rPr>
          <w:rStyle w:val="attributevaluecolor"/>
          <w:rFonts w:ascii="Consolas" w:hAnsi="Consolas"/>
          <w:color w:val="0000CD"/>
          <w:sz w:val="23"/>
          <w:szCs w:val="23"/>
        </w:rPr>
        <w:t>="vehicle3"</w:t>
      </w:r>
      <w:r>
        <w:rPr>
          <w:rStyle w:val="attributecolor"/>
          <w:rFonts w:ascii="Consolas" w:hAnsi="Consolas"/>
          <w:color w:val="FF0000"/>
          <w:sz w:val="23"/>
          <w:szCs w:val="23"/>
        </w:rPr>
        <w:t> value</w:t>
      </w:r>
      <w:r>
        <w:rPr>
          <w:rStyle w:val="attributevaluecolor"/>
          <w:rFonts w:ascii="Consolas" w:hAnsi="Consolas"/>
          <w:color w:val="0000CD"/>
          <w:sz w:val="23"/>
          <w:szCs w:val="23"/>
        </w:rPr>
        <w:t>="Boat"</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="vehicle3"</w:t>
      </w:r>
      <w:r>
        <w:rPr>
          <w:rStyle w:val="tagcolor"/>
          <w:rFonts w:ascii="Consolas" w:hAnsi="Consolas"/>
          <w:color w:val="0000CD"/>
          <w:sz w:val="23"/>
          <w:szCs w:val="23"/>
        </w:rPr>
        <w:t>&gt;</w:t>
      </w:r>
      <w:r>
        <w:rPr>
          <w:rFonts w:ascii="Consolas" w:hAnsi="Consolas"/>
          <w:color w:val="000000"/>
          <w:sz w:val="23"/>
          <w:szCs w:val="23"/>
        </w:rPr>
        <w:t> I have a boat</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rsidR="00BB2C60" w:rsidRDefault="00BB2C60" w:rsidP="00BB2C60">
      <w:pPr>
        <w:shd w:val="clear" w:color="auto" w:fill="E7E9EB"/>
        <w:rPr>
          <w:rFonts w:ascii="Verdana" w:hAnsi="Verdana"/>
          <w:color w:val="000000"/>
          <w:sz w:val="23"/>
          <w:szCs w:val="23"/>
        </w:rPr>
      </w:pPr>
      <w:hyperlink r:id="rId177" w:tgtFrame="_blank" w:history="1">
        <w:r>
          <w:rPr>
            <w:rStyle w:val="Hyperlink"/>
            <w:rFonts w:ascii="Arial" w:hAnsi="Arial" w:cs="Arial"/>
            <w:color w:val="FFFFFF"/>
            <w:sz w:val="26"/>
            <w:szCs w:val="26"/>
            <w:bdr w:val="none" w:sz="0" w:space="0" w:color="auto" w:frame="1"/>
            <w:shd w:val="clear" w:color="auto" w:fill="4CAF50"/>
          </w:rPr>
          <w:t>Try it Yourself »</w:t>
        </w:r>
      </w:hyperlink>
    </w:p>
    <w:p w:rsidR="00BB2C60" w:rsidRDefault="00BB2C60" w:rsidP="00BB2C6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is how the HTML code above will be displayed in a browser:</w:t>
      </w:r>
    </w:p>
    <w:p w:rsidR="00BB2C60" w:rsidRDefault="00BB2C60" w:rsidP="00BB2C60">
      <w:pPr>
        <w:rPr>
          <w:rFonts w:ascii="Times New Roman" w:hAnsi="Times New Roman"/>
          <w:sz w:val="24"/>
          <w:szCs w:val="24"/>
        </w:rPr>
      </w:pPr>
      <w:r>
        <w:object w:dxaOrig="0" w:dyaOrig="0">
          <v:shape id="_x0000_i1334" type="#_x0000_t75" style="width:20.4pt;height:18.35pt" o:ole="">
            <v:imagedata r:id="rId178" o:title=""/>
          </v:shape>
          <w:control r:id="rId179" w:name="DefaultOcxName8" w:shapeid="_x0000_i1334"/>
        </w:object>
      </w:r>
      <w:r>
        <w:rPr>
          <w:rFonts w:ascii="Verdana" w:hAnsi="Verdana"/>
          <w:color w:val="000000"/>
          <w:sz w:val="23"/>
          <w:szCs w:val="23"/>
          <w:shd w:val="clear" w:color="auto" w:fill="FFFFFF"/>
        </w:rPr>
        <w:t> </w:t>
      </w:r>
      <w:r>
        <w:t>I have a bike</w:t>
      </w:r>
      <w:r>
        <w:rPr>
          <w:rFonts w:ascii="Verdana" w:hAnsi="Verdana"/>
          <w:color w:val="000000"/>
          <w:sz w:val="23"/>
          <w:szCs w:val="23"/>
        </w:rPr>
        <w:br/>
      </w:r>
      <w:r>
        <w:object w:dxaOrig="0" w:dyaOrig="0">
          <v:shape id="_x0000_i1333" type="#_x0000_t75" style="width:20.4pt;height:18.35pt" o:ole="">
            <v:imagedata r:id="rId178" o:title=""/>
          </v:shape>
          <w:control r:id="rId180" w:name="DefaultOcxName9" w:shapeid="_x0000_i1333"/>
        </w:object>
      </w:r>
      <w:r>
        <w:rPr>
          <w:rFonts w:ascii="Verdana" w:hAnsi="Verdana"/>
          <w:color w:val="000000"/>
          <w:sz w:val="23"/>
          <w:szCs w:val="23"/>
          <w:shd w:val="clear" w:color="auto" w:fill="FFFFFF"/>
        </w:rPr>
        <w:t> </w:t>
      </w:r>
      <w:r>
        <w:t>I have a car</w:t>
      </w:r>
      <w:r>
        <w:rPr>
          <w:rFonts w:ascii="Verdana" w:hAnsi="Verdana"/>
          <w:color w:val="000000"/>
          <w:sz w:val="23"/>
          <w:szCs w:val="23"/>
        </w:rPr>
        <w:br/>
      </w:r>
      <w:r>
        <w:object w:dxaOrig="0" w:dyaOrig="0">
          <v:shape id="_x0000_i1332" type="#_x0000_t75" style="width:20.4pt;height:18.35pt" o:ole="">
            <v:imagedata r:id="rId178" o:title=""/>
          </v:shape>
          <w:control r:id="rId181" w:name="DefaultOcxName10" w:shapeid="_x0000_i1332"/>
        </w:object>
      </w:r>
      <w:r>
        <w:rPr>
          <w:rFonts w:ascii="Verdana" w:hAnsi="Verdana"/>
          <w:color w:val="000000"/>
          <w:sz w:val="23"/>
          <w:szCs w:val="23"/>
          <w:shd w:val="clear" w:color="auto" w:fill="FFFFFF"/>
        </w:rPr>
        <w:t> </w:t>
      </w:r>
      <w:r>
        <w:t>I have a boat</w:t>
      </w:r>
    </w:p>
    <w:p w:rsidR="00BB2C60" w:rsidRDefault="00BB2C60" w:rsidP="00BB2C60">
      <w:pPr>
        <w:spacing w:before="300" w:after="300"/>
      </w:pPr>
      <w:r>
        <w:pict>
          <v:rect id="_x0000_i1288" style="width:0;height:0" o:hralign="center" o:hrstd="t" o:hrnoshade="t" o:hr="t" fillcolor="black" stroked="f"/>
        </w:pict>
      </w:r>
    </w:p>
    <w:p w:rsidR="007E7B39" w:rsidRDefault="007E7B39" w:rsidP="007E7B39">
      <w:pPr>
        <w:pStyle w:val="Heading2"/>
        <w:shd w:val="clear" w:color="auto" w:fill="FFFFFF"/>
        <w:spacing w:before="150" w:beforeAutospacing="0" w:after="150" w:afterAutospacing="0"/>
        <w:rPr>
          <w:rFonts w:ascii="Segoe UI" w:hAnsi="Segoe UI" w:cs="Segoe UI"/>
          <w:b w:val="0"/>
          <w:bCs w:val="0"/>
          <w:color w:val="000000"/>
          <w:sz w:val="48"/>
          <w:szCs w:val="48"/>
        </w:rPr>
      </w:pPr>
      <w:bookmarkStart w:id="251" w:name="_Toc129779819"/>
      <w:r>
        <w:rPr>
          <w:rFonts w:ascii="Segoe UI" w:hAnsi="Segoe UI" w:cs="Segoe UI"/>
          <w:b w:val="0"/>
          <w:bCs w:val="0"/>
          <w:color w:val="000000"/>
          <w:sz w:val="48"/>
          <w:szCs w:val="48"/>
        </w:rPr>
        <w:t>Input Type Password</w:t>
      </w:r>
      <w:bookmarkEnd w:id="251"/>
    </w:p>
    <w:p w:rsidR="007E7B39" w:rsidRDefault="007E7B39" w:rsidP="007E7B39">
      <w:pPr>
        <w:pStyle w:val="NormalWeb"/>
        <w:shd w:val="clear" w:color="auto" w:fill="FFFFFF"/>
        <w:spacing w:before="288" w:beforeAutospacing="0" w:after="288" w:afterAutospacing="0"/>
        <w:rPr>
          <w:rFonts w:ascii="Verdana" w:hAnsi="Verdana"/>
          <w:color w:val="000000"/>
          <w:sz w:val="23"/>
          <w:szCs w:val="23"/>
        </w:rPr>
      </w:pPr>
      <w:r>
        <w:rPr>
          <w:rStyle w:val="HTMLCode"/>
          <w:rFonts w:ascii="Consolas" w:eastAsiaTheme="majorEastAsia" w:hAnsi="Consolas"/>
          <w:color w:val="DC143C"/>
        </w:rPr>
        <w:t>&lt;input type="password"&gt;</w:t>
      </w:r>
      <w:r>
        <w:rPr>
          <w:rFonts w:ascii="Verdana" w:hAnsi="Verdana"/>
          <w:color w:val="000000"/>
          <w:sz w:val="23"/>
          <w:szCs w:val="23"/>
        </w:rPr>
        <w:t> defines a </w:t>
      </w:r>
      <w:r>
        <w:rPr>
          <w:rStyle w:val="Strong"/>
          <w:rFonts w:ascii="Verdana" w:eastAsiaTheme="majorEastAsia" w:hAnsi="Verdana"/>
          <w:color w:val="000000"/>
          <w:sz w:val="23"/>
          <w:szCs w:val="23"/>
        </w:rPr>
        <w:t>password field</w:t>
      </w:r>
      <w:r>
        <w:rPr>
          <w:rFonts w:ascii="Verdana" w:hAnsi="Verdana"/>
          <w:color w:val="000000"/>
          <w:sz w:val="23"/>
          <w:szCs w:val="23"/>
        </w:rPr>
        <w:t>:</w:t>
      </w:r>
    </w:p>
    <w:p w:rsidR="007E7B39" w:rsidRDefault="007E7B39" w:rsidP="007E7B39">
      <w:pPr>
        <w:pStyle w:val="Heading3"/>
        <w:shd w:val="clear" w:color="auto" w:fill="E7E9EB"/>
        <w:spacing w:before="150" w:after="150"/>
        <w:rPr>
          <w:rFonts w:ascii="Segoe UI" w:hAnsi="Segoe UI" w:cs="Segoe UI"/>
          <w:b w:val="0"/>
          <w:bCs w:val="0"/>
          <w:color w:val="000000"/>
          <w:sz w:val="36"/>
          <w:szCs w:val="36"/>
        </w:rPr>
      </w:pPr>
      <w:bookmarkStart w:id="252" w:name="_Toc129779820"/>
      <w:r>
        <w:rPr>
          <w:rFonts w:ascii="Segoe UI" w:hAnsi="Segoe UI" w:cs="Segoe UI"/>
          <w:b w:val="0"/>
          <w:bCs w:val="0"/>
          <w:color w:val="000000"/>
          <w:sz w:val="36"/>
          <w:szCs w:val="36"/>
        </w:rPr>
        <w:lastRenderedPageBreak/>
        <w:t>Example</w:t>
      </w:r>
      <w:bookmarkEnd w:id="252"/>
    </w:p>
    <w:p w:rsidR="007E7B39" w:rsidRDefault="007E7B39" w:rsidP="007E7B39">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="username"</w:t>
      </w:r>
      <w:r>
        <w:rPr>
          <w:rStyle w:val="tagcolor"/>
          <w:rFonts w:ascii="Consolas" w:hAnsi="Consolas"/>
          <w:color w:val="0000CD"/>
          <w:sz w:val="23"/>
          <w:szCs w:val="23"/>
        </w:rPr>
        <w:t>&gt;</w:t>
      </w:r>
      <w:r>
        <w:rPr>
          <w:rFonts w:ascii="Consolas" w:hAnsi="Consolas"/>
          <w:color w:val="000000"/>
          <w:sz w:val="23"/>
          <w:szCs w:val="23"/>
        </w:rPr>
        <w:t>Username:</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="text"</w:t>
      </w:r>
      <w:r>
        <w:rPr>
          <w:rStyle w:val="attributecolor"/>
          <w:rFonts w:ascii="Consolas" w:hAnsi="Consolas"/>
          <w:color w:val="FF0000"/>
          <w:sz w:val="23"/>
          <w:szCs w:val="23"/>
        </w:rPr>
        <w:t> id</w:t>
      </w:r>
      <w:r>
        <w:rPr>
          <w:rStyle w:val="attributevaluecolor"/>
          <w:rFonts w:ascii="Consolas" w:hAnsi="Consolas"/>
          <w:color w:val="0000CD"/>
          <w:sz w:val="23"/>
          <w:szCs w:val="23"/>
        </w:rPr>
        <w:t>="username"</w:t>
      </w:r>
      <w:r>
        <w:rPr>
          <w:rStyle w:val="attributecolor"/>
          <w:rFonts w:ascii="Consolas" w:hAnsi="Consolas"/>
          <w:color w:val="FF0000"/>
          <w:sz w:val="23"/>
          <w:szCs w:val="23"/>
        </w:rPr>
        <w:t> name</w:t>
      </w:r>
      <w:r>
        <w:rPr>
          <w:rStyle w:val="attributevaluecolor"/>
          <w:rFonts w:ascii="Consolas" w:hAnsi="Consolas"/>
          <w:color w:val="0000CD"/>
          <w:sz w:val="23"/>
          <w:szCs w:val="23"/>
        </w:rPr>
        <w:t>="username"</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="pwd"</w:t>
      </w:r>
      <w:r>
        <w:rPr>
          <w:rStyle w:val="tagcolor"/>
          <w:rFonts w:ascii="Consolas" w:hAnsi="Consolas"/>
          <w:color w:val="0000CD"/>
          <w:sz w:val="23"/>
          <w:szCs w:val="23"/>
        </w:rPr>
        <w:t>&gt;</w:t>
      </w:r>
      <w:r>
        <w:rPr>
          <w:rFonts w:ascii="Consolas" w:hAnsi="Consolas"/>
          <w:color w:val="000000"/>
          <w:sz w:val="23"/>
          <w:szCs w:val="23"/>
        </w:rPr>
        <w:t>Password:</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="password"</w:t>
      </w:r>
      <w:r>
        <w:rPr>
          <w:rStyle w:val="attributecolor"/>
          <w:rFonts w:ascii="Consolas" w:hAnsi="Consolas"/>
          <w:color w:val="FF0000"/>
          <w:sz w:val="23"/>
          <w:szCs w:val="23"/>
        </w:rPr>
        <w:t> id</w:t>
      </w:r>
      <w:r>
        <w:rPr>
          <w:rStyle w:val="attributevaluecolor"/>
          <w:rFonts w:ascii="Consolas" w:hAnsi="Consolas"/>
          <w:color w:val="0000CD"/>
          <w:sz w:val="23"/>
          <w:szCs w:val="23"/>
        </w:rPr>
        <w:t>="pwd"</w:t>
      </w:r>
      <w:r>
        <w:rPr>
          <w:rStyle w:val="attributecolor"/>
          <w:rFonts w:ascii="Consolas" w:hAnsi="Consolas"/>
          <w:color w:val="FF0000"/>
          <w:sz w:val="23"/>
          <w:szCs w:val="23"/>
        </w:rPr>
        <w:t> name</w:t>
      </w:r>
      <w:r>
        <w:rPr>
          <w:rStyle w:val="attributevaluecolor"/>
          <w:rFonts w:ascii="Consolas" w:hAnsi="Consolas"/>
          <w:color w:val="0000CD"/>
          <w:sz w:val="23"/>
          <w:szCs w:val="23"/>
        </w:rPr>
        <w:t>="pwd"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rsidR="007E7B39" w:rsidRDefault="007E7B39" w:rsidP="007E7B39">
      <w:pPr>
        <w:shd w:val="clear" w:color="auto" w:fill="E7E9EB"/>
        <w:rPr>
          <w:rFonts w:ascii="Verdana" w:hAnsi="Verdana"/>
          <w:color w:val="000000"/>
          <w:sz w:val="23"/>
          <w:szCs w:val="23"/>
        </w:rPr>
      </w:pPr>
      <w:hyperlink r:id="rId182" w:tgtFrame="_blank" w:history="1">
        <w:r>
          <w:rPr>
            <w:rStyle w:val="Hyperlink"/>
            <w:rFonts w:ascii="Arial" w:hAnsi="Arial" w:cs="Arial"/>
            <w:color w:val="FFFFFF"/>
            <w:sz w:val="26"/>
            <w:szCs w:val="26"/>
            <w:bdr w:val="none" w:sz="0" w:space="0" w:color="auto" w:frame="1"/>
            <w:shd w:val="clear" w:color="auto" w:fill="4CAF50"/>
          </w:rPr>
          <w:t>Try it Yourself »</w:t>
        </w:r>
      </w:hyperlink>
    </w:p>
    <w:p w:rsidR="007E7B39" w:rsidRDefault="007E7B39" w:rsidP="007E7B3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is how the HTML code above will be displayed in a browser:</w:t>
      </w:r>
    </w:p>
    <w:p w:rsidR="007E7B39" w:rsidRDefault="007E7B39" w:rsidP="007E7B39">
      <w:pPr>
        <w:rPr>
          <w:rFonts w:ascii="Times New Roman" w:hAnsi="Times New Roman"/>
          <w:sz w:val="24"/>
          <w:szCs w:val="24"/>
        </w:rPr>
      </w:pPr>
      <w:r>
        <w:rPr>
          <w:rFonts w:ascii="Verdana" w:hAnsi="Verdana"/>
          <w:color w:val="000000"/>
          <w:sz w:val="23"/>
          <w:szCs w:val="23"/>
          <w:shd w:val="clear" w:color="auto" w:fill="FFFFFF"/>
        </w:rPr>
        <w:t>Username:</w:t>
      </w:r>
      <w:r>
        <w:rPr>
          <w:rFonts w:ascii="Verdana" w:hAnsi="Verdana"/>
          <w:color w:val="000000"/>
          <w:sz w:val="23"/>
          <w:szCs w:val="23"/>
        </w:rPr>
        <w:br/>
      </w:r>
      <w:r>
        <w:object w:dxaOrig="0" w:dyaOrig="0">
          <v:shape id="_x0000_i1355" type="#_x0000_t75" style="width:49.6pt;height:18.35pt" o:ole="">
            <v:imagedata r:id="rId169" o:title=""/>
          </v:shape>
          <w:control r:id="rId183" w:name="DefaultOcxName15" w:shapeid="_x0000_i1355"/>
        </w:object>
      </w:r>
      <w:r>
        <w:rPr>
          <w:rFonts w:ascii="Verdana" w:hAnsi="Verdana"/>
          <w:color w:val="000000"/>
          <w:sz w:val="23"/>
          <w:szCs w:val="23"/>
        </w:rPr>
        <w:br/>
      </w:r>
      <w:r>
        <w:rPr>
          <w:rFonts w:ascii="Verdana" w:hAnsi="Verdana"/>
          <w:color w:val="000000"/>
          <w:sz w:val="23"/>
          <w:szCs w:val="23"/>
          <w:shd w:val="clear" w:color="auto" w:fill="FFFFFF"/>
        </w:rPr>
        <w:t>Password:</w:t>
      </w:r>
      <w:r>
        <w:rPr>
          <w:rFonts w:ascii="Verdana" w:hAnsi="Verdana"/>
          <w:color w:val="000000"/>
          <w:sz w:val="23"/>
          <w:szCs w:val="23"/>
        </w:rPr>
        <w:br/>
      </w:r>
      <w:r>
        <w:object w:dxaOrig="0" w:dyaOrig="0">
          <v:shape id="_x0000_i1354" type="#_x0000_t75" style="width:49.6pt;height:18.35pt" o:ole="">
            <v:imagedata r:id="rId169" o:title=""/>
          </v:shape>
          <w:control r:id="rId184" w:name="DefaultOcxName14" w:shapeid="_x0000_i1354"/>
        </w:object>
      </w:r>
    </w:p>
    <w:p w:rsidR="00D6772E" w:rsidRDefault="007E7B39" w:rsidP="007E7B39">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The characters in a password field are masked (shown as asterisks or circles).</w:t>
      </w:r>
    </w:p>
    <w:p w:rsidR="007E7B39" w:rsidRPr="007E7B39" w:rsidRDefault="007E7B39" w:rsidP="007E7B39">
      <w:pPr>
        <w:pStyle w:val="NormalWeb"/>
        <w:shd w:val="clear" w:color="auto" w:fill="FFFFCC"/>
        <w:spacing w:before="240" w:beforeAutospacing="0" w:after="240" w:afterAutospacing="0"/>
        <w:rPr>
          <w:rFonts w:ascii="Verdana" w:hAnsi="Verdana"/>
          <w:color w:val="000000"/>
          <w:sz w:val="23"/>
          <w:szCs w:val="23"/>
        </w:rPr>
      </w:pPr>
    </w:p>
    <w:p w:rsidR="00BB2C60" w:rsidRDefault="00BB2C60" w:rsidP="00BB2C60">
      <w:pPr>
        <w:pStyle w:val="Heading2"/>
        <w:shd w:val="clear" w:color="auto" w:fill="FFFFFF"/>
        <w:spacing w:before="150" w:beforeAutospacing="0" w:after="150" w:afterAutospacing="0"/>
        <w:rPr>
          <w:rFonts w:ascii="Segoe UI" w:hAnsi="Segoe UI" w:cs="Segoe UI"/>
          <w:b w:val="0"/>
          <w:bCs w:val="0"/>
          <w:color w:val="000000"/>
          <w:sz w:val="48"/>
          <w:szCs w:val="48"/>
        </w:rPr>
      </w:pPr>
      <w:bookmarkStart w:id="253" w:name="_Toc129779821"/>
      <w:r>
        <w:rPr>
          <w:rFonts w:ascii="Segoe UI" w:hAnsi="Segoe UI" w:cs="Segoe UI"/>
          <w:b w:val="0"/>
          <w:bCs w:val="0"/>
          <w:color w:val="000000"/>
          <w:sz w:val="48"/>
          <w:szCs w:val="48"/>
        </w:rPr>
        <w:t>The Submit Button</w:t>
      </w:r>
      <w:bookmarkEnd w:id="253"/>
    </w:p>
    <w:p w:rsidR="00BB2C60" w:rsidRDefault="00BB2C60" w:rsidP="00BB2C6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&lt;input type="submit"&gt;</w:t>
      </w:r>
      <w:r>
        <w:rPr>
          <w:rFonts w:ascii="Verdana" w:hAnsi="Verdana"/>
          <w:color w:val="000000"/>
          <w:sz w:val="23"/>
          <w:szCs w:val="23"/>
        </w:rPr>
        <w:t> defines a button for submitting the form data to a form-handler.</w:t>
      </w:r>
    </w:p>
    <w:p w:rsidR="00BB2C60" w:rsidRDefault="00BB2C60" w:rsidP="00BB2C6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form-handler is typically a file on the server with a script for processing input data.</w:t>
      </w:r>
    </w:p>
    <w:p w:rsidR="00BB2C60" w:rsidRDefault="00BB2C60" w:rsidP="00BB2C6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form-handler is specified in the form's </w:t>
      </w:r>
      <w:r>
        <w:rPr>
          <w:rStyle w:val="HTMLCode"/>
          <w:rFonts w:ascii="Consolas" w:hAnsi="Consolas"/>
          <w:color w:val="DC143C"/>
        </w:rPr>
        <w:t>action</w:t>
      </w:r>
      <w:r>
        <w:rPr>
          <w:rFonts w:ascii="Verdana" w:hAnsi="Verdana"/>
          <w:color w:val="000000"/>
          <w:sz w:val="23"/>
          <w:szCs w:val="23"/>
        </w:rPr>
        <w:t> attribute.</w:t>
      </w:r>
    </w:p>
    <w:p w:rsidR="00BB2C60" w:rsidRDefault="00BB2C60" w:rsidP="00BB2C60">
      <w:pPr>
        <w:pStyle w:val="Heading3"/>
        <w:shd w:val="clear" w:color="auto" w:fill="E7E9EB"/>
        <w:spacing w:before="150" w:after="150"/>
        <w:rPr>
          <w:rFonts w:ascii="Segoe UI" w:hAnsi="Segoe UI" w:cs="Segoe UI"/>
          <w:b w:val="0"/>
          <w:bCs w:val="0"/>
          <w:color w:val="000000"/>
          <w:sz w:val="36"/>
          <w:szCs w:val="36"/>
        </w:rPr>
      </w:pPr>
      <w:bookmarkStart w:id="254" w:name="_Toc129779822"/>
      <w:r>
        <w:rPr>
          <w:rFonts w:ascii="Segoe UI" w:hAnsi="Segoe UI" w:cs="Segoe UI"/>
          <w:b w:val="0"/>
          <w:bCs w:val="0"/>
          <w:color w:val="000000"/>
          <w:sz w:val="36"/>
          <w:szCs w:val="36"/>
        </w:rPr>
        <w:t>Example</w:t>
      </w:r>
      <w:bookmarkEnd w:id="254"/>
    </w:p>
    <w:p w:rsidR="00BB2C60" w:rsidRDefault="00BB2C60" w:rsidP="00BB2C60">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A form with a submit button:</w:t>
      </w:r>
    </w:p>
    <w:p w:rsidR="00BB2C60" w:rsidRDefault="00BB2C60" w:rsidP="00BB2C60">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attributecolor"/>
          <w:rFonts w:ascii="Consolas" w:hAnsi="Consolas"/>
          <w:color w:val="FF0000"/>
          <w:sz w:val="23"/>
          <w:szCs w:val="23"/>
        </w:rPr>
        <w:t> action</w:t>
      </w:r>
      <w:r>
        <w:rPr>
          <w:rStyle w:val="attributevaluecolor"/>
          <w:rFonts w:ascii="Consolas" w:hAnsi="Consolas"/>
          <w:color w:val="0000CD"/>
          <w:sz w:val="23"/>
          <w:szCs w:val="23"/>
        </w:rPr>
        <w:t>="/action_page.php"</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="fname"</w:t>
      </w:r>
      <w:r>
        <w:rPr>
          <w:rStyle w:val="tagcolor"/>
          <w:rFonts w:ascii="Consolas" w:hAnsi="Consolas"/>
          <w:color w:val="0000CD"/>
          <w:sz w:val="23"/>
          <w:szCs w:val="23"/>
        </w:rPr>
        <w:t>&gt;</w:t>
      </w:r>
      <w:r>
        <w:rPr>
          <w:rFonts w:ascii="Consolas" w:hAnsi="Consolas"/>
          <w:color w:val="000000"/>
          <w:sz w:val="23"/>
          <w:szCs w:val="23"/>
        </w:rPr>
        <w:t>First name:</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="text"</w:t>
      </w:r>
      <w:r>
        <w:rPr>
          <w:rStyle w:val="attributecolor"/>
          <w:rFonts w:ascii="Consolas" w:hAnsi="Consolas"/>
          <w:color w:val="FF0000"/>
          <w:sz w:val="23"/>
          <w:szCs w:val="23"/>
        </w:rPr>
        <w:t> id</w:t>
      </w:r>
      <w:r>
        <w:rPr>
          <w:rStyle w:val="attributevaluecolor"/>
          <w:rFonts w:ascii="Consolas" w:hAnsi="Consolas"/>
          <w:color w:val="0000CD"/>
          <w:sz w:val="23"/>
          <w:szCs w:val="23"/>
        </w:rPr>
        <w:t>="fname"</w:t>
      </w:r>
      <w:r>
        <w:rPr>
          <w:rStyle w:val="attributecolor"/>
          <w:rFonts w:ascii="Consolas" w:hAnsi="Consolas"/>
          <w:color w:val="FF0000"/>
          <w:sz w:val="23"/>
          <w:szCs w:val="23"/>
        </w:rPr>
        <w:t> name</w:t>
      </w:r>
      <w:r>
        <w:rPr>
          <w:rStyle w:val="attributevaluecolor"/>
          <w:rFonts w:ascii="Consolas" w:hAnsi="Consolas"/>
          <w:color w:val="0000CD"/>
          <w:sz w:val="23"/>
          <w:szCs w:val="23"/>
        </w:rPr>
        <w:t>="fname"</w:t>
      </w:r>
      <w:r>
        <w:rPr>
          <w:rStyle w:val="attributecolor"/>
          <w:rFonts w:ascii="Consolas" w:hAnsi="Consolas"/>
          <w:color w:val="FF0000"/>
          <w:sz w:val="23"/>
          <w:szCs w:val="23"/>
        </w:rPr>
        <w:t> value</w:t>
      </w:r>
      <w:r>
        <w:rPr>
          <w:rStyle w:val="attributevaluecolor"/>
          <w:rFonts w:ascii="Consolas" w:hAnsi="Consolas"/>
          <w:color w:val="0000CD"/>
          <w:sz w:val="23"/>
          <w:szCs w:val="23"/>
        </w:rPr>
        <w:t>="John"</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="lname"</w:t>
      </w:r>
      <w:r>
        <w:rPr>
          <w:rStyle w:val="tagcolor"/>
          <w:rFonts w:ascii="Consolas" w:hAnsi="Consolas"/>
          <w:color w:val="0000CD"/>
          <w:sz w:val="23"/>
          <w:szCs w:val="23"/>
        </w:rPr>
        <w:t>&gt;</w:t>
      </w:r>
      <w:r>
        <w:rPr>
          <w:rFonts w:ascii="Consolas" w:hAnsi="Consolas"/>
          <w:color w:val="000000"/>
          <w:sz w:val="23"/>
          <w:szCs w:val="23"/>
        </w:rPr>
        <w:t>Last name:</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="text"</w:t>
      </w:r>
      <w:r>
        <w:rPr>
          <w:rStyle w:val="attributecolor"/>
          <w:rFonts w:ascii="Consolas" w:hAnsi="Consolas"/>
          <w:color w:val="FF0000"/>
          <w:sz w:val="23"/>
          <w:szCs w:val="23"/>
        </w:rPr>
        <w:t> id</w:t>
      </w:r>
      <w:r>
        <w:rPr>
          <w:rStyle w:val="attributevaluecolor"/>
          <w:rFonts w:ascii="Consolas" w:hAnsi="Consolas"/>
          <w:color w:val="0000CD"/>
          <w:sz w:val="23"/>
          <w:szCs w:val="23"/>
        </w:rPr>
        <w:t>="lname"</w:t>
      </w:r>
      <w:r>
        <w:rPr>
          <w:rStyle w:val="attributecolor"/>
          <w:rFonts w:ascii="Consolas" w:hAnsi="Consolas"/>
          <w:color w:val="FF0000"/>
          <w:sz w:val="23"/>
          <w:szCs w:val="23"/>
        </w:rPr>
        <w:t> name</w:t>
      </w:r>
      <w:r>
        <w:rPr>
          <w:rStyle w:val="attributevaluecolor"/>
          <w:rFonts w:ascii="Consolas" w:hAnsi="Consolas"/>
          <w:color w:val="0000CD"/>
          <w:sz w:val="23"/>
          <w:szCs w:val="23"/>
        </w:rPr>
        <w:t>="lname"</w:t>
      </w:r>
      <w:r>
        <w:rPr>
          <w:rStyle w:val="attributecolor"/>
          <w:rFonts w:ascii="Consolas" w:hAnsi="Consolas"/>
          <w:color w:val="FF0000"/>
          <w:sz w:val="23"/>
          <w:szCs w:val="23"/>
        </w:rPr>
        <w:t> value</w:t>
      </w:r>
      <w:r>
        <w:rPr>
          <w:rStyle w:val="attributevaluecolor"/>
          <w:rFonts w:ascii="Consolas" w:hAnsi="Consolas"/>
          <w:color w:val="0000CD"/>
          <w:sz w:val="23"/>
          <w:szCs w:val="23"/>
        </w:rPr>
        <w:t>="Doe"</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lastRenderedPageBreak/>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="submit"</w:t>
      </w:r>
      <w:r>
        <w:rPr>
          <w:rStyle w:val="attributecolor"/>
          <w:rFonts w:ascii="Consolas" w:hAnsi="Consolas"/>
          <w:color w:val="FF0000"/>
          <w:sz w:val="23"/>
          <w:szCs w:val="23"/>
        </w:rPr>
        <w:t> value</w:t>
      </w:r>
      <w:r>
        <w:rPr>
          <w:rStyle w:val="attributevaluecolor"/>
          <w:rFonts w:ascii="Consolas" w:hAnsi="Consolas"/>
          <w:color w:val="0000CD"/>
          <w:sz w:val="23"/>
          <w:szCs w:val="23"/>
        </w:rPr>
        <w:t>="Submit"</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rsidR="00BB2C60" w:rsidRDefault="00BB2C60" w:rsidP="00BB2C60">
      <w:pPr>
        <w:shd w:val="clear" w:color="auto" w:fill="E7E9EB"/>
        <w:rPr>
          <w:rFonts w:ascii="Verdana" w:hAnsi="Verdana"/>
          <w:color w:val="000000"/>
          <w:sz w:val="23"/>
          <w:szCs w:val="23"/>
        </w:rPr>
      </w:pPr>
      <w:hyperlink r:id="rId185" w:tgtFrame="_blank" w:history="1">
        <w:r>
          <w:rPr>
            <w:rStyle w:val="Hyperlink"/>
            <w:rFonts w:ascii="Arial" w:hAnsi="Arial" w:cs="Arial"/>
            <w:color w:val="FFFFFF"/>
            <w:sz w:val="26"/>
            <w:szCs w:val="26"/>
            <w:bdr w:val="none" w:sz="0" w:space="0" w:color="auto" w:frame="1"/>
            <w:shd w:val="clear" w:color="auto" w:fill="4CAF50"/>
          </w:rPr>
          <w:t>Try it Yourself »</w:t>
        </w:r>
      </w:hyperlink>
    </w:p>
    <w:p w:rsidR="00BB2C60" w:rsidRDefault="00BB2C60" w:rsidP="00BB2C6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is how the HTML code above will be displayed in a browser:</w:t>
      </w:r>
    </w:p>
    <w:p w:rsidR="00BB2C60" w:rsidRDefault="00BB2C60" w:rsidP="00BB2C60">
      <w:pPr>
        <w:pStyle w:val="z-TopofForm"/>
      </w:pPr>
      <w:r>
        <w:t>Top of Form</w:t>
      </w:r>
    </w:p>
    <w:p w:rsidR="00BB2C60" w:rsidRDefault="00BB2C60" w:rsidP="00BB2C60">
      <w:pPr>
        <w:rPr>
          <w:rFonts w:ascii="Verdana" w:hAnsi="Verdana"/>
          <w:color w:val="000000"/>
          <w:sz w:val="23"/>
          <w:szCs w:val="23"/>
        </w:rPr>
      </w:pPr>
      <w:r>
        <w:rPr>
          <w:rFonts w:ascii="Verdana" w:hAnsi="Verdana"/>
          <w:color w:val="000000"/>
          <w:sz w:val="23"/>
          <w:szCs w:val="23"/>
        </w:rPr>
        <w:t>First name:</w:t>
      </w:r>
      <w:r>
        <w:rPr>
          <w:rFonts w:ascii="Verdana" w:hAnsi="Verdana"/>
          <w:color w:val="000000"/>
          <w:sz w:val="23"/>
          <w:szCs w:val="23"/>
        </w:rPr>
        <w:br/>
      </w:r>
      <w:r>
        <w:rPr>
          <w:rFonts w:ascii="Verdana" w:hAnsi="Verdana"/>
          <w:color w:val="000000"/>
          <w:sz w:val="23"/>
          <w:szCs w:val="23"/>
        </w:rPr>
        <w:object w:dxaOrig="0" w:dyaOrig="0">
          <v:shape id="_x0000_i1331" type="#_x0000_t75" style="width:49.6pt;height:18.35pt" o:ole="">
            <v:imagedata r:id="rId186" o:title=""/>
          </v:shape>
          <w:control r:id="rId187" w:name="DefaultOcxName11" w:shapeid="_x0000_i1331"/>
        </w:object>
      </w:r>
      <w:r>
        <w:rPr>
          <w:rFonts w:ascii="Verdana" w:hAnsi="Verdana"/>
          <w:color w:val="000000"/>
          <w:sz w:val="23"/>
          <w:szCs w:val="23"/>
        </w:rPr>
        <w:br/>
        <w:t>Last name:</w:t>
      </w:r>
      <w:r>
        <w:rPr>
          <w:rFonts w:ascii="Verdana" w:hAnsi="Verdana"/>
          <w:color w:val="000000"/>
          <w:sz w:val="23"/>
          <w:szCs w:val="23"/>
        </w:rPr>
        <w:br/>
      </w:r>
      <w:r>
        <w:rPr>
          <w:rFonts w:ascii="Verdana" w:hAnsi="Verdana"/>
          <w:color w:val="000000"/>
          <w:sz w:val="23"/>
          <w:szCs w:val="23"/>
        </w:rPr>
        <w:object w:dxaOrig="0" w:dyaOrig="0">
          <v:shape id="_x0000_i1330" type="#_x0000_t75" style="width:49.6pt;height:18.35pt" o:ole="">
            <v:imagedata r:id="rId188" o:title=""/>
          </v:shape>
          <w:control r:id="rId189" w:name="DefaultOcxName12" w:shapeid="_x0000_i1330"/>
        </w:object>
      </w:r>
      <w:r>
        <w:rPr>
          <w:rFonts w:ascii="Verdana" w:hAnsi="Verdana"/>
          <w:color w:val="000000"/>
          <w:sz w:val="23"/>
          <w:szCs w:val="23"/>
        </w:rPr>
        <w:br/>
      </w:r>
      <w:r>
        <w:rPr>
          <w:rFonts w:ascii="Verdana" w:hAnsi="Verdana"/>
          <w:color w:val="000000"/>
          <w:sz w:val="23"/>
          <w:szCs w:val="23"/>
        </w:rPr>
        <w:br/>
      </w:r>
      <w:r>
        <w:rPr>
          <w:rFonts w:ascii="Verdana" w:hAnsi="Verdana"/>
          <w:color w:val="000000"/>
          <w:sz w:val="23"/>
          <w:szCs w:val="23"/>
        </w:rPr>
        <w:object w:dxaOrig="0" w:dyaOrig="0">
          <v:shape id="_x0000_i1329" type="#_x0000_t75" style="width:36.7pt;height:22.4pt" o:ole="">
            <v:imagedata r:id="rId190" o:title=""/>
          </v:shape>
          <w:control r:id="rId191" w:name="DefaultOcxName13" w:shapeid="_x0000_i1329"/>
        </w:object>
      </w:r>
    </w:p>
    <w:p w:rsidR="00BB2C60" w:rsidRDefault="00BB2C60" w:rsidP="00BB2C60">
      <w:pPr>
        <w:pStyle w:val="z-BottomofForm"/>
      </w:pPr>
      <w:r>
        <w:t>Bottom of Form</w:t>
      </w:r>
    </w:p>
    <w:p w:rsidR="00BB2C60" w:rsidRDefault="00BB2C60" w:rsidP="00BB2C60">
      <w:pPr>
        <w:spacing w:before="300" w:after="300"/>
        <w:rPr>
          <w:rFonts w:ascii="Times New Roman" w:hAnsi="Times New Roman"/>
          <w:sz w:val="24"/>
          <w:szCs w:val="24"/>
        </w:rPr>
      </w:pPr>
      <w:r>
        <w:pict>
          <v:rect id="_x0000_i1289" style="width:0;height:0" o:hralign="center" o:hrstd="t" o:hrnoshade="t" o:hr="t" fillcolor="black" stroked="f"/>
        </w:pict>
      </w:r>
    </w:p>
    <w:p w:rsidR="00BB2C60" w:rsidRDefault="00BB2C60" w:rsidP="00BB2C60">
      <w:pPr>
        <w:pStyle w:val="Heading2"/>
        <w:shd w:val="clear" w:color="auto" w:fill="FFFFFF"/>
        <w:spacing w:before="150" w:beforeAutospacing="0" w:after="150" w:afterAutospacing="0"/>
        <w:rPr>
          <w:rFonts w:ascii="Segoe UI" w:hAnsi="Segoe UI" w:cs="Segoe UI"/>
          <w:b w:val="0"/>
          <w:bCs w:val="0"/>
          <w:color w:val="000000"/>
          <w:sz w:val="48"/>
          <w:szCs w:val="48"/>
        </w:rPr>
      </w:pPr>
      <w:bookmarkStart w:id="255" w:name="_Toc129779823"/>
      <w:r>
        <w:rPr>
          <w:rFonts w:ascii="Segoe UI" w:hAnsi="Segoe UI" w:cs="Segoe UI"/>
          <w:b w:val="0"/>
          <w:bCs w:val="0"/>
          <w:color w:val="000000"/>
          <w:sz w:val="48"/>
          <w:szCs w:val="48"/>
        </w:rPr>
        <w:t>The Name Attribute for &lt;input&gt;</w:t>
      </w:r>
      <w:bookmarkEnd w:id="255"/>
    </w:p>
    <w:p w:rsidR="00BB2C60" w:rsidRDefault="00BB2C60" w:rsidP="00BB2C6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Notice that each input field must have a </w:t>
      </w:r>
      <w:r>
        <w:rPr>
          <w:rStyle w:val="HTMLCode"/>
          <w:rFonts w:ascii="Consolas" w:hAnsi="Consolas"/>
          <w:color w:val="DC143C"/>
        </w:rPr>
        <w:t>name</w:t>
      </w:r>
      <w:r>
        <w:rPr>
          <w:rFonts w:ascii="Verdana" w:hAnsi="Verdana"/>
          <w:color w:val="000000"/>
          <w:sz w:val="23"/>
          <w:szCs w:val="23"/>
        </w:rPr>
        <w:t> attribute to be submitted.</w:t>
      </w:r>
    </w:p>
    <w:p w:rsidR="00BB2C60" w:rsidRDefault="00BB2C60" w:rsidP="00BB2C6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the </w:t>
      </w:r>
      <w:r>
        <w:rPr>
          <w:rStyle w:val="HTMLCode"/>
          <w:rFonts w:ascii="Consolas" w:hAnsi="Consolas"/>
          <w:color w:val="DC143C"/>
        </w:rPr>
        <w:t>name</w:t>
      </w:r>
      <w:r>
        <w:rPr>
          <w:rFonts w:ascii="Verdana" w:hAnsi="Verdana"/>
          <w:color w:val="000000"/>
          <w:sz w:val="23"/>
          <w:szCs w:val="23"/>
        </w:rPr>
        <w:t> attribute is omitted, the value of the input field will not be sent at all.</w:t>
      </w:r>
    </w:p>
    <w:p w:rsidR="00BB2C60" w:rsidRDefault="00BB2C60" w:rsidP="00BB2C60">
      <w:pPr>
        <w:pStyle w:val="Heading3"/>
        <w:shd w:val="clear" w:color="auto" w:fill="E7E9EB"/>
        <w:spacing w:before="150" w:after="150"/>
        <w:rPr>
          <w:rFonts w:ascii="Segoe UI" w:hAnsi="Segoe UI" w:cs="Segoe UI"/>
          <w:b w:val="0"/>
          <w:bCs w:val="0"/>
          <w:color w:val="000000"/>
          <w:sz w:val="36"/>
          <w:szCs w:val="36"/>
        </w:rPr>
      </w:pPr>
      <w:bookmarkStart w:id="256" w:name="_Toc129779824"/>
      <w:r>
        <w:rPr>
          <w:rFonts w:ascii="Segoe UI" w:hAnsi="Segoe UI" w:cs="Segoe UI"/>
          <w:b w:val="0"/>
          <w:bCs w:val="0"/>
          <w:color w:val="000000"/>
          <w:sz w:val="36"/>
          <w:szCs w:val="36"/>
        </w:rPr>
        <w:t>Example</w:t>
      </w:r>
      <w:bookmarkEnd w:id="256"/>
    </w:p>
    <w:p w:rsidR="00BB2C60" w:rsidRDefault="00BB2C60" w:rsidP="00BB2C60">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This example will not submit the value of the "First name" input field: </w:t>
      </w:r>
    </w:p>
    <w:p w:rsidR="00BB2C60" w:rsidRDefault="00BB2C60" w:rsidP="00BB2C60">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attributecolor"/>
          <w:rFonts w:ascii="Consolas" w:hAnsi="Consolas"/>
          <w:color w:val="FF0000"/>
          <w:sz w:val="23"/>
          <w:szCs w:val="23"/>
        </w:rPr>
        <w:t> action</w:t>
      </w:r>
      <w:r>
        <w:rPr>
          <w:rStyle w:val="attributevaluecolor"/>
          <w:rFonts w:ascii="Consolas" w:hAnsi="Consolas"/>
          <w:color w:val="0000CD"/>
          <w:sz w:val="23"/>
          <w:szCs w:val="23"/>
        </w:rPr>
        <w:t>="/action_page.php"</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="fname"</w:t>
      </w:r>
      <w:r>
        <w:rPr>
          <w:rStyle w:val="tagcolor"/>
          <w:rFonts w:ascii="Consolas" w:hAnsi="Consolas"/>
          <w:color w:val="0000CD"/>
          <w:sz w:val="23"/>
          <w:szCs w:val="23"/>
        </w:rPr>
        <w:t>&gt;</w:t>
      </w:r>
      <w:r>
        <w:rPr>
          <w:rFonts w:ascii="Consolas" w:hAnsi="Consolas"/>
          <w:color w:val="000000"/>
          <w:sz w:val="23"/>
          <w:szCs w:val="23"/>
        </w:rPr>
        <w:t>First name:</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="text"</w:t>
      </w:r>
      <w:r>
        <w:rPr>
          <w:rStyle w:val="attributecolor"/>
          <w:rFonts w:ascii="Consolas" w:hAnsi="Consolas"/>
          <w:color w:val="FF0000"/>
          <w:sz w:val="23"/>
          <w:szCs w:val="23"/>
        </w:rPr>
        <w:t> id</w:t>
      </w:r>
      <w:r>
        <w:rPr>
          <w:rStyle w:val="attributevaluecolor"/>
          <w:rFonts w:ascii="Consolas" w:hAnsi="Consolas"/>
          <w:color w:val="0000CD"/>
          <w:sz w:val="23"/>
          <w:szCs w:val="23"/>
        </w:rPr>
        <w:t>="fname"</w:t>
      </w:r>
      <w:r>
        <w:rPr>
          <w:rStyle w:val="attributecolor"/>
          <w:rFonts w:ascii="Consolas" w:hAnsi="Consolas"/>
          <w:color w:val="FF0000"/>
          <w:sz w:val="23"/>
          <w:szCs w:val="23"/>
        </w:rPr>
        <w:t> value</w:t>
      </w:r>
      <w:r>
        <w:rPr>
          <w:rStyle w:val="attributevaluecolor"/>
          <w:rFonts w:ascii="Consolas" w:hAnsi="Consolas"/>
          <w:color w:val="0000CD"/>
          <w:sz w:val="23"/>
          <w:szCs w:val="23"/>
        </w:rPr>
        <w:t>="John"</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="submit"</w:t>
      </w:r>
      <w:r>
        <w:rPr>
          <w:rStyle w:val="attributecolor"/>
          <w:rFonts w:ascii="Consolas" w:hAnsi="Consolas"/>
          <w:color w:val="FF0000"/>
          <w:sz w:val="23"/>
          <w:szCs w:val="23"/>
        </w:rPr>
        <w:t> value</w:t>
      </w:r>
      <w:r>
        <w:rPr>
          <w:rStyle w:val="attributevaluecolor"/>
          <w:rFonts w:ascii="Consolas" w:hAnsi="Consolas"/>
          <w:color w:val="0000CD"/>
          <w:sz w:val="23"/>
          <w:szCs w:val="23"/>
        </w:rPr>
        <w:t>="Submit"</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rsidR="00BB2C60" w:rsidRDefault="00BB2C60" w:rsidP="00BB2C60">
      <w:pPr>
        <w:shd w:val="clear" w:color="auto" w:fill="E7E9EB"/>
        <w:rPr>
          <w:rFonts w:ascii="Verdana" w:hAnsi="Verdana"/>
          <w:color w:val="000000"/>
          <w:sz w:val="23"/>
          <w:szCs w:val="23"/>
        </w:rPr>
      </w:pPr>
      <w:hyperlink r:id="rId192" w:tgtFrame="_blank" w:history="1">
        <w:r>
          <w:rPr>
            <w:rStyle w:val="Hyperlink"/>
            <w:rFonts w:ascii="Arial" w:hAnsi="Arial" w:cs="Arial"/>
            <w:color w:val="FFFFFF"/>
            <w:sz w:val="26"/>
            <w:szCs w:val="26"/>
            <w:bdr w:val="none" w:sz="0" w:space="0" w:color="auto" w:frame="1"/>
            <w:shd w:val="clear" w:color="auto" w:fill="4CAF50"/>
          </w:rPr>
          <w:t>Try it Yourself »</w:t>
        </w:r>
      </w:hyperlink>
    </w:p>
    <w:p w:rsidR="00D6772E" w:rsidRDefault="00D6772E" w:rsidP="00D6772E">
      <w:pPr>
        <w:pStyle w:val="Heading1"/>
        <w:shd w:val="clear" w:color="auto" w:fill="FFFFFF"/>
        <w:spacing w:before="150" w:after="150"/>
        <w:rPr>
          <w:rFonts w:ascii="Segoe UI" w:hAnsi="Segoe UI" w:cs="Segoe UI"/>
          <w:b w:val="0"/>
          <w:bCs w:val="0"/>
          <w:color w:val="000000"/>
          <w:sz w:val="63"/>
          <w:szCs w:val="63"/>
        </w:rPr>
      </w:pPr>
      <w:bookmarkStart w:id="257" w:name="_Toc129779825"/>
      <w:r>
        <w:rPr>
          <w:rFonts w:ascii="Segoe UI" w:hAnsi="Segoe UI" w:cs="Segoe UI"/>
          <w:b w:val="0"/>
          <w:bCs w:val="0"/>
          <w:color w:val="000000"/>
          <w:sz w:val="63"/>
          <w:szCs w:val="63"/>
        </w:rPr>
        <w:t>HTML </w:t>
      </w:r>
      <w:r>
        <w:rPr>
          <w:rStyle w:val="colorh1"/>
          <w:rFonts w:ascii="Segoe UI" w:hAnsi="Segoe UI" w:cs="Segoe UI"/>
          <w:b w:val="0"/>
          <w:bCs w:val="0"/>
          <w:color w:val="000000"/>
          <w:sz w:val="63"/>
          <w:szCs w:val="63"/>
        </w:rPr>
        <w:t>Form Attributes</w:t>
      </w:r>
      <w:bookmarkEnd w:id="257"/>
    </w:p>
    <w:p w:rsidR="00D6772E" w:rsidRDefault="00D6772E" w:rsidP="00D6772E">
      <w:pPr>
        <w:pStyle w:val="Heading2"/>
        <w:shd w:val="clear" w:color="auto" w:fill="FFFFFF"/>
        <w:spacing w:before="150" w:beforeAutospacing="0" w:after="150" w:afterAutospacing="0"/>
        <w:rPr>
          <w:rFonts w:ascii="Segoe UI" w:hAnsi="Segoe UI" w:cs="Segoe UI"/>
          <w:b w:val="0"/>
          <w:bCs w:val="0"/>
          <w:color w:val="000000"/>
          <w:sz w:val="48"/>
          <w:szCs w:val="48"/>
        </w:rPr>
      </w:pPr>
      <w:bookmarkStart w:id="258" w:name="_Toc129779826"/>
      <w:r>
        <w:rPr>
          <w:rFonts w:ascii="Segoe UI" w:hAnsi="Segoe UI" w:cs="Segoe UI"/>
          <w:b w:val="0"/>
          <w:bCs w:val="0"/>
          <w:color w:val="000000"/>
          <w:sz w:val="48"/>
          <w:szCs w:val="48"/>
        </w:rPr>
        <w:t>The Action Attribute</w:t>
      </w:r>
      <w:bookmarkEnd w:id="258"/>
    </w:p>
    <w:p w:rsidR="00D6772E" w:rsidRDefault="00D6772E" w:rsidP="00D6772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w:t>
      </w:r>
      <w:r>
        <w:rPr>
          <w:rStyle w:val="HTMLCode"/>
          <w:rFonts w:ascii="Consolas" w:eastAsiaTheme="majorEastAsia" w:hAnsi="Consolas"/>
          <w:color w:val="DC143C"/>
        </w:rPr>
        <w:t>action</w:t>
      </w:r>
      <w:r>
        <w:rPr>
          <w:rFonts w:ascii="Verdana" w:hAnsi="Verdana"/>
          <w:color w:val="000000"/>
          <w:sz w:val="23"/>
          <w:szCs w:val="23"/>
        </w:rPr>
        <w:t> attribute defines the action to be performed when the form is submitted.</w:t>
      </w:r>
    </w:p>
    <w:p w:rsidR="00D6772E" w:rsidRDefault="00D6772E" w:rsidP="00D6772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Usually, the form data is sent to a file on the server when the user clicks on the submit button.</w:t>
      </w:r>
    </w:p>
    <w:p w:rsidR="00D6772E" w:rsidRDefault="00D6772E" w:rsidP="00D6772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the example below, the form data is sent to a file called "action_page.php". This file contains a server-side script that handles the form data:</w:t>
      </w:r>
    </w:p>
    <w:p w:rsidR="00D6772E" w:rsidRDefault="00D6772E" w:rsidP="00D6772E">
      <w:pPr>
        <w:pStyle w:val="Heading3"/>
        <w:shd w:val="clear" w:color="auto" w:fill="E7E9EB"/>
        <w:spacing w:before="150" w:after="150"/>
        <w:rPr>
          <w:rFonts w:ascii="Segoe UI" w:hAnsi="Segoe UI" w:cs="Segoe UI"/>
          <w:b w:val="0"/>
          <w:bCs w:val="0"/>
          <w:color w:val="000000"/>
          <w:sz w:val="36"/>
          <w:szCs w:val="36"/>
        </w:rPr>
      </w:pPr>
      <w:bookmarkStart w:id="259" w:name="_Toc129779827"/>
      <w:r>
        <w:rPr>
          <w:rFonts w:ascii="Segoe UI" w:hAnsi="Segoe UI" w:cs="Segoe UI"/>
          <w:b w:val="0"/>
          <w:bCs w:val="0"/>
          <w:color w:val="000000"/>
          <w:sz w:val="36"/>
          <w:szCs w:val="36"/>
        </w:rPr>
        <w:t>Example</w:t>
      </w:r>
      <w:bookmarkEnd w:id="259"/>
    </w:p>
    <w:p w:rsidR="00D6772E" w:rsidRDefault="00D6772E" w:rsidP="00D6772E">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On submit, send form data to "action_page.php":</w:t>
      </w:r>
    </w:p>
    <w:p w:rsidR="00D6772E" w:rsidRDefault="00D6772E" w:rsidP="00D6772E">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attributecolor"/>
          <w:rFonts w:ascii="Consolas" w:hAnsi="Consolas"/>
          <w:color w:val="FF0000"/>
          <w:sz w:val="23"/>
          <w:szCs w:val="23"/>
        </w:rPr>
        <w:t> action</w:t>
      </w:r>
      <w:r>
        <w:rPr>
          <w:rStyle w:val="attributevaluecolor"/>
          <w:rFonts w:ascii="Consolas" w:hAnsi="Consolas"/>
          <w:color w:val="0000CD"/>
          <w:sz w:val="23"/>
          <w:szCs w:val="23"/>
        </w:rPr>
        <w:t>="/action_page.php"</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="fname"</w:t>
      </w:r>
      <w:r>
        <w:rPr>
          <w:rStyle w:val="tagcolor"/>
          <w:rFonts w:ascii="Consolas" w:hAnsi="Consolas"/>
          <w:color w:val="0000CD"/>
          <w:sz w:val="23"/>
          <w:szCs w:val="23"/>
        </w:rPr>
        <w:t>&gt;</w:t>
      </w:r>
      <w:r>
        <w:rPr>
          <w:rFonts w:ascii="Consolas" w:hAnsi="Consolas"/>
          <w:color w:val="000000"/>
          <w:sz w:val="23"/>
          <w:szCs w:val="23"/>
        </w:rPr>
        <w:t>First name:</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="text"</w:t>
      </w:r>
      <w:r>
        <w:rPr>
          <w:rStyle w:val="attributecolor"/>
          <w:rFonts w:ascii="Consolas" w:hAnsi="Consolas"/>
          <w:color w:val="FF0000"/>
          <w:sz w:val="23"/>
          <w:szCs w:val="23"/>
        </w:rPr>
        <w:t> id</w:t>
      </w:r>
      <w:r>
        <w:rPr>
          <w:rStyle w:val="attributevaluecolor"/>
          <w:rFonts w:ascii="Consolas" w:hAnsi="Consolas"/>
          <w:color w:val="0000CD"/>
          <w:sz w:val="23"/>
          <w:szCs w:val="23"/>
        </w:rPr>
        <w:t>="fname"</w:t>
      </w:r>
      <w:r>
        <w:rPr>
          <w:rStyle w:val="attributecolor"/>
          <w:rFonts w:ascii="Consolas" w:hAnsi="Consolas"/>
          <w:color w:val="FF0000"/>
          <w:sz w:val="23"/>
          <w:szCs w:val="23"/>
        </w:rPr>
        <w:t> name</w:t>
      </w:r>
      <w:r>
        <w:rPr>
          <w:rStyle w:val="attributevaluecolor"/>
          <w:rFonts w:ascii="Consolas" w:hAnsi="Consolas"/>
          <w:color w:val="0000CD"/>
          <w:sz w:val="23"/>
          <w:szCs w:val="23"/>
        </w:rPr>
        <w:t>="fname"</w:t>
      </w:r>
      <w:r>
        <w:rPr>
          <w:rStyle w:val="attributecolor"/>
          <w:rFonts w:ascii="Consolas" w:hAnsi="Consolas"/>
          <w:color w:val="FF0000"/>
          <w:sz w:val="23"/>
          <w:szCs w:val="23"/>
        </w:rPr>
        <w:t> value</w:t>
      </w:r>
      <w:r>
        <w:rPr>
          <w:rStyle w:val="attributevaluecolor"/>
          <w:rFonts w:ascii="Consolas" w:hAnsi="Consolas"/>
          <w:color w:val="0000CD"/>
          <w:sz w:val="23"/>
          <w:szCs w:val="23"/>
        </w:rPr>
        <w:t>="John"</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="lname"</w:t>
      </w:r>
      <w:r>
        <w:rPr>
          <w:rStyle w:val="tagcolor"/>
          <w:rFonts w:ascii="Consolas" w:hAnsi="Consolas"/>
          <w:color w:val="0000CD"/>
          <w:sz w:val="23"/>
          <w:szCs w:val="23"/>
        </w:rPr>
        <w:t>&gt;</w:t>
      </w:r>
      <w:r>
        <w:rPr>
          <w:rFonts w:ascii="Consolas" w:hAnsi="Consolas"/>
          <w:color w:val="000000"/>
          <w:sz w:val="23"/>
          <w:szCs w:val="23"/>
        </w:rPr>
        <w:t>Last name:</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="text"</w:t>
      </w:r>
      <w:r>
        <w:rPr>
          <w:rStyle w:val="attributecolor"/>
          <w:rFonts w:ascii="Consolas" w:hAnsi="Consolas"/>
          <w:color w:val="FF0000"/>
          <w:sz w:val="23"/>
          <w:szCs w:val="23"/>
        </w:rPr>
        <w:t> id</w:t>
      </w:r>
      <w:r>
        <w:rPr>
          <w:rStyle w:val="attributevaluecolor"/>
          <w:rFonts w:ascii="Consolas" w:hAnsi="Consolas"/>
          <w:color w:val="0000CD"/>
          <w:sz w:val="23"/>
          <w:szCs w:val="23"/>
        </w:rPr>
        <w:t>="lname"</w:t>
      </w:r>
      <w:r>
        <w:rPr>
          <w:rStyle w:val="attributecolor"/>
          <w:rFonts w:ascii="Consolas" w:hAnsi="Consolas"/>
          <w:color w:val="FF0000"/>
          <w:sz w:val="23"/>
          <w:szCs w:val="23"/>
        </w:rPr>
        <w:t> name</w:t>
      </w:r>
      <w:r>
        <w:rPr>
          <w:rStyle w:val="attributevaluecolor"/>
          <w:rFonts w:ascii="Consolas" w:hAnsi="Consolas"/>
          <w:color w:val="0000CD"/>
          <w:sz w:val="23"/>
          <w:szCs w:val="23"/>
        </w:rPr>
        <w:t>="lname"</w:t>
      </w:r>
      <w:r>
        <w:rPr>
          <w:rStyle w:val="attributecolor"/>
          <w:rFonts w:ascii="Consolas" w:hAnsi="Consolas"/>
          <w:color w:val="FF0000"/>
          <w:sz w:val="23"/>
          <w:szCs w:val="23"/>
        </w:rPr>
        <w:t> value</w:t>
      </w:r>
      <w:r>
        <w:rPr>
          <w:rStyle w:val="attributevaluecolor"/>
          <w:rFonts w:ascii="Consolas" w:hAnsi="Consolas"/>
          <w:color w:val="0000CD"/>
          <w:sz w:val="23"/>
          <w:szCs w:val="23"/>
        </w:rPr>
        <w:t>="Doe"</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="submit"</w:t>
      </w:r>
      <w:r>
        <w:rPr>
          <w:rStyle w:val="attributecolor"/>
          <w:rFonts w:ascii="Consolas" w:hAnsi="Consolas"/>
          <w:color w:val="FF0000"/>
          <w:sz w:val="23"/>
          <w:szCs w:val="23"/>
        </w:rPr>
        <w:t> value</w:t>
      </w:r>
      <w:r>
        <w:rPr>
          <w:rStyle w:val="attributevaluecolor"/>
          <w:rFonts w:ascii="Consolas" w:hAnsi="Consolas"/>
          <w:color w:val="0000CD"/>
          <w:sz w:val="23"/>
          <w:szCs w:val="23"/>
        </w:rPr>
        <w:t>="Submit"</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rsidR="00D6772E" w:rsidRDefault="00D6772E" w:rsidP="00D6772E">
      <w:pPr>
        <w:shd w:val="clear" w:color="auto" w:fill="E7E9EB"/>
        <w:rPr>
          <w:rFonts w:ascii="Verdana" w:hAnsi="Verdana"/>
          <w:color w:val="000000"/>
          <w:sz w:val="23"/>
          <w:szCs w:val="23"/>
        </w:rPr>
      </w:pPr>
      <w:hyperlink r:id="rId193" w:tgtFrame="_blank" w:history="1">
        <w:r>
          <w:rPr>
            <w:rStyle w:val="Hyperlink"/>
            <w:rFonts w:ascii="Arial" w:hAnsi="Arial" w:cs="Arial"/>
            <w:color w:val="FFFFFF"/>
            <w:sz w:val="26"/>
            <w:szCs w:val="26"/>
            <w:bdr w:val="none" w:sz="0" w:space="0" w:color="auto" w:frame="1"/>
            <w:shd w:val="clear" w:color="auto" w:fill="4CAF50"/>
          </w:rPr>
          <w:t>Try it Yourself »</w:t>
        </w:r>
      </w:hyperlink>
    </w:p>
    <w:p w:rsidR="00D6772E" w:rsidRDefault="00D6772E" w:rsidP="00D6772E">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Tip:</w:t>
      </w:r>
      <w:r>
        <w:rPr>
          <w:rFonts w:ascii="Verdana" w:hAnsi="Verdana"/>
          <w:color w:val="000000"/>
          <w:sz w:val="23"/>
          <w:szCs w:val="23"/>
        </w:rPr>
        <w:t> If the </w:t>
      </w:r>
      <w:r>
        <w:rPr>
          <w:rStyle w:val="HTMLCode"/>
          <w:rFonts w:ascii="Consolas" w:eastAsiaTheme="majorEastAsia" w:hAnsi="Consolas"/>
          <w:color w:val="DC143C"/>
        </w:rPr>
        <w:t>action</w:t>
      </w:r>
      <w:r>
        <w:rPr>
          <w:rFonts w:ascii="Verdana" w:hAnsi="Verdana"/>
          <w:color w:val="000000"/>
          <w:sz w:val="23"/>
          <w:szCs w:val="23"/>
        </w:rPr>
        <w:t> attribute is omitted, the action is set to the current page.</w:t>
      </w:r>
    </w:p>
    <w:p w:rsidR="00D6772E" w:rsidRDefault="00D6772E" w:rsidP="00D6772E">
      <w:pPr>
        <w:spacing w:before="300" w:after="300"/>
        <w:rPr>
          <w:rFonts w:ascii="Times New Roman" w:hAnsi="Times New Roman"/>
          <w:sz w:val="24"/>
          <w:szCs w:val="24"/>
        </w:rPr>
      </w:pPr>
      <w:r>
        <w:pict>
          <v:rect id="_x0000_i1346" style="width:0;height:0" o:hralign="center" o:hrstd="t" o:hrnoshade="t" o:hr="t" fillcolor="black" stroked="f"/>
        </w:pict>
      </w:r>
    </w:p>
    <w:p w:rsidR="00D6772E" w:rsidRDefault="00D6772E" w:rsidP="00D6772E">
      <w:pPr>
        <w:pStyle w:val="Heading2"/>
        <w:shd w:val="clear" w:color="auto" w:fill="FFFFFF"/>
        <w:spacing w:before="150" w:beforeAutospacing="0" w:after="150" w:afterAutospacing="0"/>
        <w:rPr>
          <w:rFonts w:ascii="Segoe UI" w:hAnsi="Segoe UI" w:cs="Segoe UI"/>
          <w:b w:val="0"/>
          <w:bCs w:val="0"/>
          <w:color w:val="000000"/>
          <w:sz w:val="48"/>
          <w:szCs w:val="48"/>
        </w:rPr>
      </w:pPr>
      <w:bookmarkStart w:id="260" w:name="_Toc129779828"/>
      <w:r>
        <w:rPr>
          <w:rFonts w:ascii="Segoe UI" w:hAnsi="Segoe UI" w:cs="Segoe UI"/>
          <w:b w:val="0"/>
          <w:bCs w:val="0"/>
          <w:color w:val="000000"/>
          <w:sz w:val="48"/>
          <w:szCs w:val="48"/>
        </w:rPr>
        <w:t>The Target Attribute</w:t>
      </w:r>
      <w:bookmarkEnd w:id="260"/>
    </w:p>
    <w:p w:rsidR="00D6772E" w:rsidRDefault="00D6772E" w:rsidP="00D6772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rPr>
        <w:t>target</w:t>
      </w:r>
      <w:r>
        <w:rPr>
          <w:rFonts w:ascii="Verdana" w:hAnsi="Verdana"/>
          <w:color w:val="000000"/>
          <w:sz w:val="23"/>
          <w:szCs w:val="23"/>
        </w:rPr>
        <w:t> attribute specifies where to display the response that is received after submitting the form.</w:t>
      </w:r>
    </w:p>
    <w:p w:rsidR="00D6772E" w:rsidRDefault="00D6772E" w:rsidP="00D6772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rPr>
        <w:t>target</w:t>
      </w:r>
      <w:r>
        <w:rPr>
          <w:rFonts w:ascii="Verdana" w:hAnsi="Verdana"/>
          <w:color w:val="000000"/>
          <w:sz w:val="23"/>
          <w:szCs w:val="23"/>
        </w:rPr>
        <w:t> attribute can have one of the following values:</w:t>
      </w:r>
    </w:p>
    <w:tbl>
      <w:tblPr>
        <w:tblW w:w="13137"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624"/>
        <w:gridCol w:w="10513"/>
      </w:tblGrid>
      <w:tr w:rsidR="00D6772E" w:rsidTr="00D6772E">
        <w:tc>
          <w:tcPr>
            <w:tcW w:w="2624" w:type="dxa"/>
            <w:shd w:val="clear" w:color="auto" w:fill="FFFFFF"/>
            <w:tcMar>
              <w:top w:w="120" w:type="dxa"/>
              <w:left w:w="240" w:type="dxa"/>
              <w:bottom w:w="120" w:type="dxa"/>
              <w:right w:w="120" w:type="dxa"/>
            </w:tcMar>
            <w:hideMark/>
          </w:tcPr>
          <w:p w:rsidR="00D6772E" w:rsidRDefault="00D6772E">
            <w:pPr>
              <w:spacing w:before="300" w:after="300"/>
              <w:rPr>
                <w:rFonts w:ascii="Verdana" w:hAnsi="Verdana"/>
                <w:b/>
                <w:bCs/>
                <w:color w:val="000000"/>
                <w:sz w:val="23"/>
                <w:szCs w:val="23"/>
              </w:rPr>
            </w:pPr>
            <w:r>
              <w:rPr>
                <w:rFonts w:ascii="Verdana" w:hAnsi="Verdana"/>
                <w:b/>
                <w:bCs/>
                <w:color w:val="000000"/>
                <w:sz w:val="23"/>
                <w:szCs w:val="23"/>
              </w:rPr>
              <w:t>Value</w:t>
            </w:r>
          </w:p>
        </w:tc>
        <w:tc>
          <w:tcPr>
            <w:tcW w:w="0" w:type="auto"/>
            <w:shd w:val="clear" w:color="auto" w:fill="FFFFFF"/>
            <w:tcMar>
              <w:top w:w="120" w:type="dxa"/>
              <w:left w:w="120" w:type="dxa"/>
              <w:bottom w:w="120" w:type="dxa"/>
              <w:right w:w="120" w:type="dxa"/>
            </w:tcMar>
            <w:hideMark/>
          </w:tcPr>
          <w:p w:rsidR="00D6772E" w:rsidRDefault="00D6772E">
            <w:pPr>
              <w:spacing w:before="300" w:after="300"/>
              <w:rPr>
                <w:rFonts w:ascii="Verdana" w:hAnsi="Verdana"/>
                <w:b/>
                <w:bCs/>
                <w:color w:val="000000"/>
                <w:sz w:val="23"/>
                <w:szCs w:val="23"/>
              </w:rPr>
            </w:pPr>
            <w:r>
              <w:rPr>
                <w:rFonts w:ascii="Verdana" w:hAnsi="Verdana"/>
                <w:b/>
                <w:bCs/>
                <w:color w:val="000000"/>
                <w:sz w:val="23"/>
                <w:szCs w:val="23"/>
              </w:rPr>
              <w:t>Description</w:t>
            </w:r>
          </w:p>
        </w:tc>
      </w:tr>
      <w:tr w:rsidR="00D6772E" w:rsidTr="00D6772E">
        <w:tc>
          <w:tcPr>
            <w:tcW w:w="0" w:type="auto"/>
            <w:shd w:val="clear" w:color="auto" w:fill="E7E9EB"/>
            <w:tcMar>
              <w:top w:w="120" w:type="dxa"/>
              <w:left w:w="240" w:type="dxa"/>
              <w:bottom w:w="120" w:type="dxa"/>
              <w:right w:w="120" w:type="dxa"/>
            </w:tcMar>
            <w:hideMark/>
          </w:tcPr>
          <w:p w:rsidR="00D6772E" w:rsidRDefault="00D6772E">
            <w:pPr>
              <w:spacing w:before="300" w:after="300"/>
              <w:rPr>
                <w:rFonts w:ascii="Verdana" w:hAnsi="Verdana"/>
                <w:color w:val="000000"/>
                <w:sz w:val="23"/>
                <w:szCs w:val="23"/>
              </w:rPr>
            </w:pPr>
            <w:r>
              <w:rPr>
                <w:rFonts w:ascii="Verdana" w:hAnsi="Verdana"/>
                <w:color w:val="000000"/>
                <w:sz w:val="23"/>
                <w:szCs w:val="23"/>
              </w:rPr>
              <w:t>_blank</w:t>
            </w:r>
          </w:p>
        </w:tc>
        <w:tc>
          <w:tcPr>
            <w:tcW w:w="0" w:type="auto"/>
            <w:shd w:val="clear" w:color="auto" w:fill="E7E9EB"/>
            <w:tcMar>
              <w:top w:w="120" w:type="dxa"/>
              <w:left w:w="120" w:type="dxa"/>
              <w:bottom w:w="120" w:type="dxa"/>
              <w:right w:w="120" w:type="dxa"/>
            </w:tcMar>
            <w:hideMark/>
          </w:tcPr>
          <w:p w:rsidR="00D6772E" w:rsidRDefault="00D6772E">
            <w:pPr>
              <w:spacing w:before="300" w:after="300"/>
              <w:rPr>
                <w:rFonts w:ascii="Verdana" w:hAnsi="Verdana"/>
                <w:color w:val="000000"/>
                <w:sz w:val="23"/>
                <w:szCs w:val="23"/>
              </w:rPr>
            </w:pPr>
            <w:r>
              <w:rPr>
                <w:rFonts w:ascii="Verdana" w:hAnsi="Verdana"/>
                <w:color w:val="000000"/>
                <w:sz w:val="23"/>
                <w:szCs w:val="23"/>
              </w:rPr>
              <w:t>The response is displayed in a new window or tab</w:t>
            </w:r>
          </w:p>
        </w:tc>
      </w:tr>
      <w:tr w:rsidR="00D6772E" w:rsidTr="00D6772E">
        <w:tc>
          <w:tcPr>
            <w:tcW w:w="0" w:type="auto"/>
            <w:shd w:val="clear" w:color="auto" w:fill="FFFFFF"/>
            <w:tcMar>
              <w:top w:w="120" w:type="dxa"/>
              <w:left w:w="240" w:type="dxa"/>
              <w:bottom w:w="120" w:type="dxa"/>
              <w:right w:w="120" w:type="dxa"/>
            </w:tcMar>
            <w:hideMark/>
          </w:tcPr>
          <w:p w:rsidR="00D6772E" w:rsidRDefault="00D6772E">
            <w:pPr>
              <w:spacing w:before="300" w:after="300"/>
              <w:rPr>
                <w:rFonts w:ascii="Verdana" w:hAnsi="Verdana"/>
                <w:color w:val="000000"/>
                <w:sz w:val="23"/>
                <w:szCs w:val="23"/>
              </w:rPr>
            </w:pPr>
            <w:r>
              <w:rPr>
                <w:rFonts w:ascii="Verdana" w:hAnsi="Verdana"/>
                <w:color w:val="000000"/>
                <w:sz w:val="23"/>
                <w:szCs w:val="23"/>
              </w:rPr>
              <w:lastRenderedPageBreak/>
              <w:t>_self</w:t>
            </w:r>
          </w:p>
        </w:tc>
        <w:tc>
          <w:tcPr>
            <w:tcW w:w="0" w:type="auto"/>
            <w:shd w:val="clear" w:color="auto" w:fill="FFFFFF"/>
            <w:tcMar>
              <w:top w:w="120" w:type="dxa"/>
              <w:left w:w="120" w:type="dxa"/>
              <w:bottom w:w="120" w:type="dxa"/>
              <w:right w:w="120" w:type="dxa"/>
            </w:tcMar>
            <w:hideMark/>
          </w:tcPr>
          <w:p w:rsidR="00D6772E" w:rsidRDefault="00D6772E">
            <w:pPr>
              <w:spacing w:before="300" w:after="300"/>
              <w:rPr>
                <w:rFonts w:ascii="Verdana" w:hAnsi="Verdana"/>
                <w:color w:val="000000"/>
                <w:sz w:val="23"/>
                <w:szCs w:val="23"/>
              </w:rPr>
            </w:pPr>
            <w:r>
              <w:rPr>
                <w:rFonts w:ascii="Verdana" w:hAnsi="Verdana"/>
                <w:color w:val="000000"/>
                <w:sz w:val="23"/>
                <w:szCs w:val="23"/>
              </w:rPr>
              <w:t>The response is displayed in the current window</w:t>
            </w:r>
          </w:p>
        </w:tc>
      </w:tr>
      <w:tr w:rsidR="00D6772E" w:rsidTr="00D6772E">
        <w:tc>
          <w:tcPr>
            <w:tcW w:w="0" w:type="auto"/>
            <w:shd w:val="clear" w:color="auto" w:fill="E7E9EB"/>
            <w:tcMar>
              <w:top w:w="120" w:type="dxa"/>
              <w:left w:w="240" w:type="dxa"/>
              <w:bottom w:w="120" w:type="dxa"/>
              <w:right w:w="120" w:type="dxa"/>
            </w:tcMar>
            <w:hideMark/>
          </w:tcPr>
          <w:p w:rsidR="00D6772E" w:rsidRDefault="00D6772E">
            <w:pPr>
              <w:spacing w:before="300" w:after="300"/>
              <w:rPr>
                <w:rFonts w:ascii="Verdana" w:hAnsi="Verdana"/>
                <w:color w:val="000000"/>
                <w:sz w:val="23"/>
                <w:szCs w:val="23"/>
              </w:rPr>
            </w:pPr>
            <w:r>
              <w:rPr>
                <w:rFonts w:ascii="Verdana" w:hAnsi="Verdana"/>
                <w:color w:val="000000"/>
                <w:sz w:val="23"/>
                <w:szCs w:val="23"/>
              </w:rPr>
              <w:t>_parent</w:t>
            </w:r>
          </w:p>
        </w:tc>
        <w:tc>
          <w:tcPr>
            <w:tcW w:w="0" w:type="auto"/>
            <w:shd w:val="clear" w:color="auto" w:fill="E7E9EB"/>
            <w:tcMar>
              <w:top w:w="120" w:type="dxa"/>
              <w:left w:w="120" w:type="dxa"/>
              <w:bottom w:w="120" w:type="dxa"/>
              <w:right w:w="120" w:type="dxa"/>
            </w:tcMar>
            <w:hideMark/>
          </w:tcPr>
          <w:p w:rsidR="00D6772E" w:rsidRDefault="00D6772E">
            <w:pPr>
              <w:spacing w:before="300" w:after="300"/>
              <w:rPr>
                <w:rFonts w:ascii="Verdana" w:hAnsi="Verdana"/>
                <w:color w:val="000000"/>
                <w:sz w:val="23"/>
                <w:szCs w:val="23"/>
              </w:rPr>
            </w:pPr>
            <w:r>
              <w:rPr>
                <w:rFonts w:ascii="Verdana" w:hAnsi="Verdana"/>
                <w:color w:val="000000"/>
                <w:sz w:val="23"/>
                <w:szCs w:val="23"/>
              </w:rPr>
              <w:t>The response is displayed in the parent frame</w:t>
            </w:r>
          </w:p>
        </w:tc>
      </w:tr>
      <w:tr w:rsidR="00D6772E" w:rsidTr="00D6772E">
        <w:tc>
          <w:tcPr>
            <w:tcW w:w="0" w:type="auto"/>
            <w:shd w:val="clear" w:color="auto" w:fill="FFFFFF"/>
            <w:tcMar>
              <w:top w:w="120" w:type="dxa"/>
              <w:left w:w="240" w:type="dxa"/>
              <w:bottom w:w="120" w:type="dxa"/>
              <w:right w:w="120" w:type="dxa"/>
            </w:tcMar>
            <w:hideMark/>
          </w:tcPr>
          <w:p w:rsidR="00D6772E" w:rsidRDefault="00D6772E">
            <w:pPr>
              <w:spacing w:before="300" w:after="300"/>
              <w:rPr>
                <w:rFonts w:ascii="Verdana" w:hAnsi="Verdana"/>
                <w:color w:val="000000"/>
                <w:sz w:val="23"/>
                <w:szCs w:val="23"/>
              </w:rPr>
            </w:pPr>
            <w:r>
              <w:rPr>
                <w:rFonts w:ascii="Verdana" w:hAnsi="Verdana"/>
                <w:color w:val="000000"/>
                <w:sz w:val="23"/>
                <w:szCs w:val="23"/>
              </w:rPr>
              <w:t>_top</w:t>
            </w:r>
          </w:p>
        </w:tc>
        <w:tc>
          <w:tcPr>
            <w:tcW w:w="0" w:type="auto"/>
            <w:shd w:val="clear" w:color="auto" w:fill="FFFFFF"/>
            <w:tcMar>
              <w:top w:w="120" w:type="dxa"/>
              <w:left w:w="120" w:type="dxa"/>
              <w:bottom w:w="120" w:type="dxa"/>
              <w:right w:w="120" w:type="dxa"/>
            </w:tcMar>
            <w:hideMark/>
          </w:tcPr>
          <w:p w:rsidR="00D6772E" w:rsidRDefault="00D6772E">
            <w:pPr>
              <w:spacing w:before="300" w:after="300"/>
              <w:rPr>
                <w:rFonts w:ascii="Verdana" w:hAnsi="Verdana"/>
                <w:color w:val="000000"/>
                <w:sz w:val="23"/>
                <w:szCs w:val="23"/>
              </w:rPr>
            </w:pPr>
            <w:r>
              <w:rPr>
                <w:rFonts w:ascii="Verdana" w:hAnsi="Verdana"/>
                <w:color w:val="000000"/>
                <w:sz w:val="23"/>
                <w:szCs w:val="23"/>
              </w:rPr>
              <w:t>The response is displayed in the full body of the window</w:t>
            </w:r>
          </w:p>
        </w:tc>
      </w:tr>
      <w:tr w:rsidR="00D6772E" w:rsidTr="00D6772E">
        <w:tc>
          <w:tcPr>
            <w:tcW w:w="0" w:type="auto"/>
            <w:shd w:val="clear" w:color="auto" w:fill="E7E9EB"/>
            <w:tcMar>
              <w:top w:w="120" w:type="dxa"/>
              <w:left w:w="240" w:type="dxa"/>
              <w:bottom w:w="120" w:type="dxa"/>
              <w:right w:w="120" w:type="dxa"/>
            </w:tcMar>
            <w:hideMark/>
          </w:tcPr>
          <w:p w:rsidR="00D6772E" w:rsidRDefault="00D6772E">
            <w:pPr>
              <w:spacing w:before="300" w:after="300"/>
              <w:rPr>
                <w:rFonts w:ascii="Verdana" w:hAnsi="Verdana"/>
                <w:color w:val="000000"/>
                <w:sz w:val="23"/>
                <w:szCs w:val="23"/>
              </w:rPr>
            </w:pPr>
            <w:r>
              <w:rPr>
                <w:rFonts w:ascii="Verdana" w:hAnsi="Verdana"/>
                <w:i/>
                <w:iCs/>
                <w:color w:val="000000"/>
                <w:sz w:val="23"/>
                <w:szCs w:val="23"/>
              </w:rPr>
              <w:t>framename</w:t>
            </w:r>
          </w:p>
        </w:tc>
        <w:tc>
          <w:tcPr>
            <w:tcW w:w="0" w:type="auto"/>
            <w:shd w:val="clear" w:color="auto" w:fill="E7E9EB"/>
            <w:tcMar>
              <w:top w:w="120" w:type="dxa"/>
              <w:left w:w="120" w:type="dxa"/>
              <w:bottom w:w="120" w:type="dxa"/>
              <w:right w:w="120" w:type="dxa"/>
            </w:tcMar>
            <w:hideMark/>
          </w:tcPr>
          <w:p w:rsidR="00D6772E" w:rsidRDefault="00D6772E">
            <w:pPr>
              <w:spacing w:before="300" w:after="300"/>
              <w:rPr>
                <w:rFonts w:ascii="Verdana" w:hAnsi="Verdana"/>
                <w:color w:val="000000"/>
                <w:sz w:val="23"/>
                <w:szCs w:val="23"/>
              </w:rPr>
            </w:pPr>
            <w:r>
              <w:rPr>
                <w:rFonts w:ascii="Verdana" w:hAnsi="Verdana"/>
                <w:color w:val="000000"/>
                <w:sz w:val="23"/>
                <w:szCs w:val="23"/>
              </w:rPr>
              <w:t>The response is displayed in a named iframe</w:t>
            </w:r>
          </w:p>
        </w:tc>
      </w:tr>
    </w:tbl>
    <w:p w:rsidR="00D6772E" w:rsidRDefault="00D6772E" w:rsidP="00D6772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default value is </w:t>
      </w:r>
      <w:r>
        <w:rPr>
          <w:rStyle w:val="HTMLCode"/>
          <w:rFonts w:ascii="Consolas" w:eastAsiaTheme="majorEastAsia" w:hAnsi="Consolas"/>
          <w:color w:val="DC143C"/>
        </w:rPr>
        <w:t>_self</w:t>
      </w:r>
      <w:r>
        <w:rPr>
          <w:rFonts w:ascii="Verdana" w:hAnsi="Verdana"/>
          <w:color w:val="000000"/>
          <w:sz w:val="23"/>
          <w:szCs w:val="23"/>
        </w:rPr>
        <w:t> which means that the response will open in the current window.</w:t>
      </w:r>
    </w:p>
    <w:p w:rsidR="00D6772E" w:rsidRDefault="00D6772E" w:rsidP="00D6772E">
      <w:pPr>
        <w:pStyle w:val="Heading3"/>
        <w:shd w:val="clear" w:color="auto" w:fill="E7E9EB"/>
        <w:spacing w:before="150" w:after="150"/>
        <w:rPr>
          <w:rFonts w:ascii="Segoe UI" w:hAnsi="Segoe UI" w:cs="Segoe UI"/>
          <w:b w:val="0"/>
          <w:bCs w:val="0"/>
          <w:color w:val="000000"/>
          <w:sz w:val="36"/>
          <w:szCs w:val="36"/>
        </w:rPr>
      </w:pPr>
      <w:bookmarkStart w:id="261" w:name="_Toc129779829"/>
      <w:r>
        <w:rPr>
          <w:rFonts w:ascii="Segoe UI" w:hAnsi="Segoe UI" w:cs="Segoe UI"/>
          <w:b w:val="0"/>
          <w:bCs w:val="0"/>
          <w:color w:val="000000"/>
          <w:sz w:val="36"/>
          <w:szCs w:val="36"/>
        </w:rPr>
        <w:t>Example</w:t>
      </w:r>
      <w:bookmarkEnd w:id="261"/>
    </w:p>
    <w:p w:rsidR="00D6772E" w:rsidRDefault="00D6772E" w:rsidP="00D6772E">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Here, the submitted result will open in a new browser tab:</w:t>
      </w:r>
    </w:p>
    <w:p w:rsidR="00D6772E" w:rsidRDefault="00D6772E" w:rsidP="00D6772E">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attributecolor"/>
          <w:rFonts w:ascii="Consolas" w:hAnsi="Consolas"/>
          <w:color w:val="FF0000"/>
          <w:sz w:val="23"/>
          <w:szCs w:val="23"/>
        </w:rPr>
        <w:t> action</w:t>
      </w:r>
      <w:r>
        <w:rPr>
          <w:rStyle w:val="attributevaluecolor"/>
          <w:rFonts w:ascii="Consolas" w:hAnsi="Consolas"/>
          <w:color w:val="0000CD"/>
          <w:sz w:val="23"/>
          <w:szCs w:val="23"/>
        </w:rPr>
        <w:t>="/action_page.php"</w:t>
      </w:r>
      <w:r>
        <w:rPr>
          <w:rStyle w:val="attributecolor"/>
          <w:rFonts w:ascii="Consolas" w:hAnsi="Consolas"/>
          <w:color w:val="FF0000"/>
          <w:sz w:val="23"/>
          <w:szCs w:val="23"/>
        </w:rPr>
        <w:t> target</w:t>
      </w:r>
      <w:r>
        <w:rPr>
          <w:rStyle w:val="attributevaluecolor"/>
          <w:rFonts w:ascii="Consolas" w:hAnsi="Consolas"/>
          <w:color w:val="0000CD"/>
          <w:sz w:val="23"/>
          <w:szCs w:val="23"/>
        </w:rPr>
        <w:t>="_blank"</w:t>
      </w:r>
      <w:r>
        <w:rPr>
          <w:rStyle w:val="tagcolor"/>
          <w:rFonts w:ascii="Consolas" w:hAnsi="Consolas"/>
          <w:color w:val="0000CD"/>
          <w:sz w:val="23"/>
          <w:szCs w:val="23"/>
        </w:rPr>
        <w:t>&gt;</w:t>
      </w:r>
    </w:p>
    <w:p w:rsidR="00D6772E" w:rsidRDefault="00D6772E" w:rsidP="00D6772E">
      <w:pPr>
        <w:shd w:val="clear" w:color="auto" w:fill="E7E9EB"/>
        <w:rPr>
          <w:rFonts w:ascii="Verdana" w:hAnsi="Verdana"/>
          <w:color w:val="000000"/>
          <w:sz w:val="23"/>
          <w:szCs w:val="23"/>
        </w:rPr>
      </w:pPr>
      <w:hyperlink r:id="rId194" w:tgtFrame="_blank" w:history="1">
        <w:r>
          <w:rPr>
            <w:rStyle w:val="Hyperlink"/>
            <w:rFonts w:ascii="Arial" w:hAnsi="Arial" w:cs="Arial"/>
            <w:color w:val="FFFFFF"/>
            <w:sz w:val="26"/>
            <w:szCs w:val="26"/>
            <w:bdr w:val="none" w:sz="0" w:space="0" w:color="auto" w:frame="1"/>
            <w:shd w:val="clear" w:color="auto" w:fill="4CAF50"/>
          </w:rPr>
          <w:t>Try it Yourself »</w:t>
        </w:r>
      </w:hyperlink>
    </w:p>
    <w:p w:rsidR="00D6772E" w:rsidRDefault="00D6772E" w:rsidP="00D6772E">
      <w:pPr>
        <w:spacing w:before="300" w:after="300"/>
        <w:rPr>
          <w:rFonts w:ascii="Times New Roman" w:hAnsi="Times New Roman"/>
          <w:sz w:val="24"/>
          <w:szCs w:val="24"/>
        </w:rPr>
      </w:pPr>
      <w:r>
        <w:pict>
          <v:rect id="_x0000_i1347" style="width:0;height:0" o:hralign="center" o:hrstd="t" o:hrnoshade="t" o:hr="t" fillcolor="black" stroked="f"/>
        </w:pict>
      </w:r>
    </w:p>
    <w:p w:rsidR="00DD02CE" w:rsidRDefault="00DD02CE" w:rsidP="00DD02CE">
      <w:pPr>
        <w:pStyle w:val="Heading3"/>
        <w:shd w:val="clear" w:color="auto" w:fill="FFFFFF"/>
        <w:spacing w:before="360" w:after="360"/>
        <w:textAlignment w:val="baseline"/>
        <w:rPr>
          <w:rFonts w:ascii="Arial" w:hAnsi="Arial" w:cs="Arial"/>
          <w:color w:val="273239"/>
          <w:spacing w:val="2"/>
          <w:sz w:val="28"/>
          <w:szCs w:val="28"/>
        </w:rPr>
      </w:pPr>
      <w:bookmarkStart w:id="262" w:name="_Toc129779830"/>
      <w:r>
        <w:rPr>
          <w:rFonts w:ascii="Arial" w:hAnsi="Arial" w:cs="Arial"/>
          <w:color w:val="273239"/>
          <w:spacing w:val="2"/>
          <w:sz w:val="28"/>
          <w:szCs w:val="28"/>
        </w:rPr>
        <w:t>Create an HTML form to input the basic details of a student</w:t>
      </w:r>
      <w:bookmarkEnd w:id="262"/>
    </w:p>
    <w:p w:rsidR="00DD02CE" w:rsidRDefault="00DD02CE" w:rsidP="00DD02CE">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In this example, we will take input such as Salutation, First Name, Last Name, Email, Phone, Gender, Date of Birth, and Address. </w:t>
      </w:r>
    </w:p>
    <w:p w:rsidR="00DD02CE" w:rsidRDefault="00DD02CE" w:rsidP="00DD02CE">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To create this form, we need to use the &lt;legend&gt; tag to defined caption, &lt;select&gt; tag for Salutation, &lt;option&gt; tag to define elements of Salutation, &lt;input&gt; tag for First Name, Last Name, Email, Phone, Date of Birth by changing &lt;input&gt; tag type attribute, &lt;textarea&gt; to input address, radio button for gender. After defining all these stuffs, we will use a &lt;button&gt; to submit this form data. </w:t>
      </w:r>
    </w:p>
    <w:p w:rsidR="00BB2C60" w:rsidRDefault="00DD02CE" w:rsidP="00BB2C60">
      <w:r>
        <w:t>Program:</w:t>
      </w:r>
    </w:p>
    <w:p w:rsidR="00DD02CE" w:rsidRDefault="00DD02CE" w:rsidP="00BB2C60"/>
    <w:p w:rsidR="00DD02CE" w:rsidRDefault="00DD02CE" w:rsidP="00DD02CE">
      <w:pPr>
        <w:pStyle w:val="NoSpacing"/>
      </w:pPr>
      <w:r>
        <w:lastRenderedPageBreak/>
        <w:t>&lt;!DOCTYPE html&gt;</w:t>
      </w:r>
    </w:p>
    <w:p w:rsidR="00DD02CE" w:rsidRDefault="00DD02CE" w:rsidP="00DD02CE">
      <w:pPr>
        <w:pStyle w:val="NoSpacing"/>
      </w:pPr>
      <w:r>
        <w:t>&lt;html lang="en"&gt;</w:t>
      </w:r>
    </w:p>
    <w:p w:rsidR="00DD02CE" w:rsidRDefault="00DD02CE" w:rsidP="00DD02CE">
      <w:pPr>
        <w:pStyle w:val="NoSpacing"/>
      </w:pPr>
      <w:r>
        <w:t>&lt;head&gt;</w:t>
      </w:r>
    </w:p>
    <w:p w:rsidR="00DD02CE" w:rsidRDefault="00DD02CE" w:rsidP="00DD02CE">
      <w:pPr>
        <w:pStyle w:val="NoSpacing"/>
      </w:pPr>
      <w:r>
        <w:t>&lt;meta charset="UTF-8"&gt;</w:t>
      </w:r>
    </w:p>
    <w:p w:rsidR="00DD02CE" w:rsidRDefault="00DD02CE" w:rsidP="00DD02CE">
      <w:pPr>
        <w:pStyle w:val="NoSpacing"/>
      </w:pPr>
      <w:r>
        <w:t>&lt;meta http-equiv="X-UA-Compatible" content="IE=edge"&gt;</w:t>
      </w:r>
    </w:p>
    <w:p w:rsidR="00DD02CE" w:rsidRDefault="00DD02CE" w:rsidP="00DD02CE">
      <w:pPr>
        <w:pStyle w:val="NoSpacing"/>
      </w:pPr>
      <w:r>
        <w:t>&lt;meta name="viewport" content="width=device-width, initial-scale=1.0"&gt;</w:t>
      </w:r>
    </w:p>
    <w:p w:rsidR="00DD02CE" w:rsidRDefault="00DD02CE" w:rsidP="00DD02CE">
      <w:pPr>
        <w:pStyle w:val="NoSpacing"/>
      </w:pPr>
      <w:r>
        <w:t>&lt;title&gt;GfG&lt;/title&gt;</w:t>
      </w:r>
    </w:p>
    <w:p w:rsidR="00DD02CE" w:rsidRDefault="00DD02CE" w:rsidP="00DD02CE">
      <w:pPr>
        <w:pStyle w:val="NoSpacing"/>
      </w:pPr>
      <w:r>
        <w:t>&lt;/head&gt;</w:t>
      </w:r>
    </w:p>
    <w:p w:rsidR="00DD02CE" w:rsidRDefault="00DD02CE" w:rsidP="00DD02CE">
      <w:pPr>
        <w:pStyle w:val="NoSpacing"/>
      </w:pPr>
      <w:r>
        <w:t>&lt;body&gt;</w:t>
      </w:r>
    </w:p>
    <w:p w:rsidR="00DD02CE" w:rsidRDefault="00DD02CE" w:rsidP="00DD02CE">
      <w:pPr>
        <w:pStyle w:val="NoSpacing"/>
      </w:pPr>
      <w:r>
        <w:t>&lt;form&gt;</w:t>
      </w:r>
    </w:p>
    <w:p w:rsidR="00DD02CE" w:rsidRDefault="00DD02CE" w:rsidP="00DD02CE">
      <w:pPr>
        <w:pStyle w:val="NoSpacing"/>
      </w:pPr>
      <w:r>
        <w:tab/>
        <w:t>&lt;fieldset&gt;</w:t>
      </w:r>
    </w:p>
    <w:p w:rsidR="00DD02CE" w:rsidRDefault="00DD02CE" w:rsidP="00DD02CE">
      <w:pPr>
        <w:pStyle w:val="NoSpacing"/>
      </w:pPr>
      <w:r>
        <w:tab/>
        <w:t>&lt;legend&gt;Personal Details&lt;/legend&gt;</w:t>
      </w:r>
    </w:p>
    <w:p w:rsidR="00DD02CE" w:rsidRDefault="00DD02CE" w:rsidP="00DD02CE">
      <w:pPr>
        <w:pStyle w:val="NoSpacing"/>
      </w:pPr>
      <w:r>
        <w:tab/>
      </w:r>
    </w:p>
    <w:p w:rsidR="00DD02CE" w:rsidRDefault="00DD02CE" w:rsidP="00DD02CE">
      <w:pPr>
        <w:pStyle w:val="NoSpacing"/>
      </w:pPr>
    </w:p>
    <w:p w:rsidR="00DD02CE" w:rsidRDefault="00DD02CE" w:rsidP="00DD02CE">
      <w:pPr>
        <w:pStyle w:val="NoSpacing"/>
      </w:pPr>
      <w:r>
        <w:t>&lt;p&gt;</w:t>
      </w:r>
    </w:p>
    <w:p w:rsidR="00DD02CE" w:rsidRDefault="00DD02CE" w:rsidP="00DD02CE">
      <w:pPr>
        <w:pStyle w:val="NoSpacing"/>
      </w:pPr>
      <w:r>
        <w:tab/>
      </w:r>
      <w:r>
        <w:tab/>
        <w:t>&lt;label&gt;</w:t>
      </w:r>
    </w:p>
    <w:p w:rsidR="00DD02CE" w:rsidRDefault="00DD02CE" w:rsidP="00DD02CE">
      <w:pPr>
        <w:pStyle w:val="NoSpacing"/>
      </w:pPr>
      <w:r>
        <w:tab/>
      </w:r>
      <w:r>
        <w:tab/>
        <w:t>Salutation</w:t>
      </w:r>
    </w:p>
    <w:p w:rsidR="00DD02CE" w:rsidRDefault="00DD02CE" w:rsidP="00DD02CE">
      <w:pPr>
        <w:pStyle w:val="NoSpacing"/>
      </w:pPr>
      <w:r>
        <w:tab/>
      </w:r>
      <w:r>
        <w:tab/>
        <w:t>&lt;br /&gt;</w:t>
      </w:r>
    </w:p>
    <w:p w:rsidR="00DD02CE" w:rsidRDefault="00DD02CE" w:rsidP="00DD02CE">
      <w:pPr>
        <w:pStyle w:val="NoSpacing"/>
      </w:pPr>
      <w:r>
        <w:tab/>
      </w:r>
      <w:r>
        <w:tab/>
        <w:t>&lt;select name="salutation"&gt;</w:t>
      </w:r>
    </w:p>
    <w:p w:rsidR="00DD02CE" w:rsidRDefault="00DD02CE" w:rsidP="00DD02CE">
      <w:pPr>
        <w:pStyle w:val="NoSpacing"/>
      </w:pPr>
      <w:r>
        <w:tab/>
      </w:r>
      <w:r>
        <w:tab/>
      </w:r>
      <w:r>
        <w:tab/>
        <w:t>&lt;option&gt;--None--&lt;/option&gt;</w:t>
      </w:r>
    </w:p>
    <w:p w:rsidR="00DD02CE" w:rsidRDefault="00DD02CE" w:rsidP="00DD02CE">
      <w:pPr>
        <w:pStyle w:val="NoSpacing"/>
      </w:pPr>
      <w:r>
        <w:tab/>
      </w:r>
      <w:r>
        <w:tab/>
      </w:r>
      <w:r>
        <w:tab/>
        <w:t>&lt;option&gt;Mr.&lt;/option&gt;</w:t>
      </w:r>
    </w:p>
    <w:p w:rsidR="00DD02CE" w:rsidRDefault="00DD02CE" w:rsidP="00DD02CE">
      <w:pPr>
        <w:pStyle w:val="NoSpacing"/>
      </w:pPr>
      <w:r>
        <w:tab/>
      </w:r>
      <w:r>
        <w:tab/>
      </w:r>
      <w:r>
        <w:tab/>
        <w:t>&lt;option&gt;Ms.&lt;/option&gt;</w:t>
      </w:r>
    </w:p>
    <w:p w:rsidR="00DD02CE" w:rsidRDefault="00DD02CE" w:rsidP="00DD02CE">
      <w:pPr>
        <w:pStyle w:val="NoSpacing"/>
      </w:pPr>
      <w:r>
        <w:tab/>
      </w:r>
      <w:r>
        <w:tab/>
      </w:r>
      <w:r>
        <w:tab/>
        <w:t>&lt;option&gt;Mrs.&lt;/option&gt;</w:t>
      </w:r>
    </w:p>
    <w:p w:rsidR="00DD02CE" w:rsidRDefault="00DD02CE" w:rsidP="00DD02CE">
      <w:pPr>
        <w:pStyle w:val="NoSpacing"/>
      </w:pPr>
      <w:r>
        <w:tab/>
      </w:r>
      <w:r>
        <w:tab/>
      </w:r>
      <w:r>
        <w:tab/>
        <w:t>&lt;option&gt;Dr.&lt;/option&gt;</w:t>
      </w:r>
    </w:p>
    <w:p w:rsidR="00DD02CE" w:rsidRDefault="00DD02CE" w:rsidP="00DD02CE">
      <w:pPr>
        <w:pStyle w:val="NoSpacing"/>
      </w:pPr>
      <w:r>
        <w:tab/>
      </w:r>
      <w:r>
        <w:tab/>
      </w:r>
      <w:r>
        <w:tab/>
        <w:t>&lt;option&gt;Prof.&lt;/option&gt;</w:t>
      </w:r>
    </w:p>
    <w:p w:rsidR="00DD02CE" w:rsidRDefault="00DD02CE" w:rsidP="00DD02CE">
      <w:pPr>
        <w:pStyle w:val="NoSpacing"/>
      </w:pPr>
      <w:r>
        <w:tab/>
      </w:r>
      <w:r>
        <w:tab/>
        <w:t>&lt;/select&gt;</w:t>
      </w:r>
    </w:p>
    <w:p w:rsidR="00DD02CE" w:rsidRDefault="00DD02CE" w:rsidP="00DD02CE">
      <w:pPr>
        <w:pStyle w:val="NoSpacing"/>
      </w:pPr>
      <w:r>
        <w:tab/>
      </w:r>
      <w:r>
        <w:tab/>
        <w:t>&lt;/label&gt;</w:t>
      </w:r>
    </w:p>
    <w:p w:rsidR="00DD02CE" w:rsidRDefault="00DD02CE" w:rsidP="00DD02CE">
      <w:pPr>
        <w:pStyle w:val="NoSpacing"/>
      </w:pPr>
      <w:r>
        <w:t>&lt;/p&gt;</w:t>
      </w:r>
    </w:p>
    <w:p w:rsidR="00DD02CE" w:rsidRDefault="00DD02CE" w:rsidP="00DD02CE">
      <w:pPr>
        <w:pStyle w:val="NoSpacing"/>
      </w:pPr>
    </w:p>
    <w:p w:rsidR="00DD02CE" w:rsidRDefault="00DD02CE" w:rsidP="00DD02CE">
      <w:pPr>
        <w:pStyle w:val="NoSpacing"/>
      </w:pPr>
      <w:r>
        <w:t>&lt;p&gt;</w:t>
      </w:r>
    </w:p>
    <w:p w:rsidR="00DD02CE" w:rsidRDefault="00DD02CE" w:rsidP="00DD02CE">
      <w:pPr>
        <w:pStyle w:val="NoSpacing"/>
      </w:pPr>
      <w:r>
        <w:tab/>
      </w:r>
      <w:r>
        <w:tab/>
        <w:t>&lt;label&gt;First name: &lt;input name="firstName" /&gt;&lt;/label&gt;</w:t>
      </w:r>
    </w:p>
    <w:p w:rsidR="00DD02CE" w:rsidRDefault="00DD02CE" w:rsidP="00DD02CE">
      <w:pPr>
        <w:pStyle w:val="NoSpacing"/>
      </w:pPr>
      <w:r>
        <w:t>&lt;/p&gt;</w:t>
      </w:r>
    </w:p>
    <w:p w:rsidR="00DD02CE" w:rsidRDefault="00DD02CE" w:rsidP="00DD02CE">
      <w:pPr>
        <w:pStyle w:val="NoSpacing"/>
      </w:pPr>
    </w:p>
    <w:p w:rsidR="00DD02CE" w:rsidRDefault="00DD02CE" w:rsidP="00DD02CE">
      <w:pPr>
        <w:pStyle w:val="NoSpacing"/>
      </w:pPr>
    </w:p>
    <w:p w:rsidR="00DD02CE" w:rsidRDefault="00DD02CE" w:rsidP="00DD02CE">
      <w:pPr>
        <w:pStyle w:val="NoSpacing"/>
      </w:pPr>
      <w:r>
        <w:tab/>
      </w:r>
    </w:p>
    <w:p w:rsidR="00DD02CE" w:rsidRDefault="00DD02CE" w:rsidP="00DD02CE">
      <w:pPr>
        <w:pStyle w:val="NoSpacing"/>
      </w:pPr>
    </w:p>
    <w:p w:rsidR="00DD02CE" w:rsidRDefault="00DD02CE" w:rsidP="00DD02CE">
      <w:pPr>
        <w:pStyle w:val="NoSpacing"/>
      </w:pPr>
      <w:r>
        <w:t>&lt;p&gt;</w:t>
      </w:r>
    </w:p>
    <w:p w:rsidR="00DD02CE" w:rsidRDefault="00DD02CE" w:rsidP="00DD02CE">
      <w:pPr>
        <w:pStyle w:val="NoSpacing"/>
      </w:pPr>
      <w:r>
        <w:tab/>
      </w:r>
      <w:r>
        <w:tab/>
        <w:t>&lt;label&gt;Last name: &lt;input name="lastName" /&gt;&lt;/label&gt;</w:t>
      </w:r>
    </w:p>
    <w:p w:rsidR="00DD02CE" w:rsidRDefault="00DD02CE" w:rsidP="00DD02CE">
      <w:pPr>
        <w:pStyle w:val="NoSpacing"/>
      </w:pPr>
      <w:r>
        <w:t>&lt;/p&gt;</w:t>
      </w:r>
    </w:p>
    <w:p w:rsidR="00DD02CE" w:rsidRDefault="00DD02CE" w:rsidP="00DD02CE">
      <w:pPr>
        <w:pStyle w:val="NoSpacing"/>
      </w:pPr>
    </w:p>
    <w:p w:rsidR="00DD02CE" w:rsidRDefault="00DD02CE" w:rsidP="00DD02CE">
      <w:pPr>
        <w:pStyle w:val="NoSpacing"/>
      </w:pPr>
    </w:p>
    <w:p w:rsidR="00DD02CE" w:rsidRDefault="00DD02CE" w:rsidP="00DD02CE">
      <w:pPr>
        <w:pStyle w:val="NoSpacing"/>
      </w:pPr>
      <w:r>
        <w:tab/>
      </w:r>
    </w:p>
    <w:p w:rsidR="00DD02CE" w:rsidRDefault="00DD02CE" w:rsidP="00DD02CE">
      <w:pPr>
        <w:pStyle w:val="NoSpacing"/>
      </w:pPr>
    </w:p>
    <w:p w:rsidR="00DD02CE" w:rsidRDefault="00DD02CE" w:rsidP="00DD02CE">
      <w:pPr>
        <w:pStyle w:val="NoSpacing"/>
      </w:pPr>
      <w:r>
        <w:t>&lt;p&gt;</w:t>
      </w:r>
    </w:p>
    <w:p w:rsidR="00DD02CE" w:rsidRDefault="00DD02CE" w:rsidP="00DD02CE">
      <w:pPr>
        <w:pStyle w:val="NoSpacing"/>
      </w:pPr>
      <w:r>
        <w:tab/>
      </w:r>
      <w:r>
        <w:tab/>
        <w:t>Gender :</w:t>
      </w:r>
    </w:p>
    <w:p w:rsidR="00DD02CE" w:rsidRDefault="00DD02CE" w:rsidP="00DD02CE">
      <w:pPr>
        <w:pStyle w:val="NoSpacing"/>
      </w:pPr>
      <w:r>
        <w:tab/>
      </w:r>
      <w:r>
        <w:tab/>
        <w:t>&lt;label&gt;&lt;input type="radio" name="gender" value="male" /&gt; Male&lt;/label&gt;</w:t>
      </w:r>
    </w:p>
    <w:p w:rsidR="00DD02CE" w:rsidRDefault="00DD02CE" w:rsidP="00DD02CE">
      <w:pPr>
        <w:pStyle w:val="NoSpacing"/>
      </w:pPr>
      <w:r>
        <w:tab/>
      </w:r>
      <w:r>
        <w:tab/>
        <w:t>&lt;label&gt;&lt;input type="radio" name="gender" value="female" /&gt; Female&lt;/label&gt;</w:t>
      </w:r>
    </w:p>
    <w:p w:rsidR="00DD02CE" w:rsidRDefault="00DD02CE" w:rsidP="00DD02CE">
      <w:pPr>
        <w:pStyle w:val="NoSpacing"/>
      </w:pPr>
      <w:r>
        <w:t>&lt;/p&gt;</w:t>
      </w:r>
    </w:p>
    <w:p w:rsidR="00DD02CE" w:rsidRDefault="00DD02CE" w:rsidP="00DD02CE">
      <w:pPr>
        <w:pStyle w:val="NoSpacing"/>
      </w:pPr>
    </w:p>
    <w:p w:rsidR="00DD02CE" w:rsidRDefault="00DD02CE" w:rsidP="00DD02CE">
      <w:pPr>
        <w:pStyle w:val="NoSpacing"/>
      </w:pPr>
    </w:p>
    <w:p w:rsidR="00DD02CE" w:rsidRDefault="00DD02CE" w:rsidP="00DD02CE">
      <w:pPr>
        <w:pStyle w:val="NoSpacing"/>
      </w:pPr>
      <w:r>
        <w:tab/>
      </w:r>
    </w:p>
    <w:p w:rsidR="00DD02CE" w:rsidRDefault="00DD02CE" w:rsidP="00DD02CE">
      <w:pPr>
        <w:pStyle w:val="NoSpacing"/>
      </w:pPr>
    </w:p>
    <w:p w:rsidR="00DD02CE" w:rsidRDefault="00DD02CE" w:rsidP="00DD02CE">
      <w:pPr>
        <w:pStyle w:val="NoSpacing"/>
      </w:pPr>
      <w:r>
        <w:t>&lt;p&gt;</w:t>
      </w:r>
    </w:p>
    <w:p w:rsidR="00DD02CE" w:rsidRDefault="00DD02CE" w:rsidP="00DD02CE">
      <w:pPr>
        <w:pStyle w:val="NoSpacing"/>
      </w:pPr>
      <w:r>
        <w:tab/>
      </w:r>
      <w:r>
        <w:tab/>
        <w:t>&lt;label&gt;Email:&lt;input type="email" name="email" /&gt;&lt;/label&gt;</w:t>
      </w:r>
    </w:p>
    <w:p w:rsidR="00DD02CE" w:rsidRDefault="00DD02CE" w:rsidP="00DD02CE">
      <w:pPr>
        <w:pStyle w:val="NoSpacing"/>
      </w:pPr>
      <w:r>
        <w:tab/>
        <w:t>&lt;/p&gt;</w:t>
      </w:r>
    </w:p>
    <w:p w:rsidR="00DD02CE" w:rsidRDefault="00DD02CE" w:rsidP="00DD02CE">
      <w:pPr>
        <w:pStyle w:val="NoSpacing"/>
      </w:pPr>
    </w:p>
    <w:p w:rsidR="00DD02CE" w:rsidRDefault="00DD02CE" w:rsidP="00DD02CE">
      <w:pPr>
        <w:pStyle w:val="NoSpacing"/>
      </w:pPr>
    </w:p>
    <w:p w:rsidR="00DD02CE" w:rsidRDefault="00DD02CE" w:rsidP="00DD02CE">
      <w:pPr>
        <w:pStyle w:val="NoSpacing"/>
      </w:pPr>
      <w:r>
        <w:tab/>
      </w:r>
    </w:p>
    <w:p w:rsidR="00DD02CE" w:rsidRDefault="00DD02CE" w:rsidP="00DD02CE">
      <w:pPr>
        <w:pStyle w:val="NoSpacing"/>
      </w:pPr>
    </w:p>
    <w:p w:rsidR="00DD02CE" w:rsidRDefault="00DD02CE" w:rsidP="00DD02CE">
      <w:pPr>
        <w:pStyle w:val="NoSpacing"/>
      </w:pPr>
      <w:r>
        <w:t>&lt;p&gt;</w:t>
      </w:r>
    </w:p>
    <w:p w:rsidR="00DD02CE" w:rsidRDefault="00DD02CE" w:rsidP="00DD02CE">
      <w:pPr>
        <w:pStyle w:val="NoSpacing"/>
      </w:pPr>
      <w:r>
        <w:tab/>
      </w:r>
      <w:r>
        <w:tab/>
        <w:t>&lt;label&gt;Date of Birth:&lt;input type="date" name="birthDate"&gt;&lt;/label&gt;</w:t>
      </w:r>
    </w:p>
    <w:p w:rsidR="00DD02CE" w:rsidRDefault="00DD02CE" w:rsidP="00DD02CE">
      <w:pPr>
        <w:pStyle w:val="NoSpacing"/>
      </w:pPr>
      <w:r>
        <w:tab/>
        <w:t>&lt;/p&gt;</w:t>
      </w:r>
    </w:p>
    <w:p w:rsidR="00DD02CE" w:rsidRDefault="00DD02CE" w:rsidP="00DD02CE">
      <w:pPr>
        <w:pStyle w:val="NoSpacing"/>
      </w:pPr>
    </w:p>
    <w:p w:rsidR="00DD02CE" w:rsidRDefault="00DD02CE" w:rsidP="00DD02CE">
      <w:pPr>
        <w:pStyle w:val="NoSpacing"/>
      </w:pPr>
    </w:p>
    <w:p w:rsidR="00DD02CE" w:rsidRDefault="00DD02CE" w:rsidP="00DD02CE">
      <w:pPr>
        <w:pStyle w:val="NoSpacing"/>
      </w:pPr>
      <w:r>
        <w:tab/>
      </w:r>
    </w:p>
    <w:p w:rsidR="00DD02CE" w:rsidRDefault="00DD02CE" w:rsidP="00DD02CE">
      <w:pPr>
        <w:pStyle w:val="NoSpacing"/>
      </w:pPr>
    </w:p>
    <w:p w:rsidR="00DD02CE" w:rsidRDefault="00DD02CE" w:rsidP="00DD02CE">
      <w:pPr>
        <w:pStyle w:val="NoSpacing"/>
      </w:pPr>
      <w:r>
        <w:t>&lt;p&gt;</w:t>
      </w:r>
    </w:p>
    <w:p w:rsidR="00DD02CE" w:rsidRDefault="00DD02CE" w:rsidP="00DD02CE">
      <w:pPr>
        <w:pStyle w:val="NoSpacing"/>
      </w:pPr>
      <w:r>
        <w:tab/>
      </w:r>
      <w:r>
        <w:tab/>
        <w:t>&lt;label&gt;</w:t>
      </w:r>
    </w:p>
    <w:p w:rsidR="00DD02CE" w:rsidRDefault="00DD02CE" w:rsidP="00DD02CE">
      <w:pPr>
        <w:pStyle w:val="NoSpacing"/>
      </w:pPr>
      <w:r>
        <w:tab/>
      </w:r>
      <w:r>
        <w:tab/>
        <w:t>Address :</w:t>
      </w:r>
    </w:p>
    <w:p w:rsidR="00DD02CE" w:rsidRDefault="00DD02CE" w:rsidP="00DD02CE">
      <w:pPr>
        <w:pStyle w:val="NoSpacing"/>
      </w:pPr>
      <w:r>
        <w:tab/>
      </w:r>
      <w:r>
        <w:tab/>
        <w:t>&lt;br /&gt;</w:t>
      </w:r>
    </w:p>
    <w:p w:rsidR="00DD02CE" w:rsidRDefault="00DD02CE" w:rsidP="00DD02CE">
      <w:pPr>
        <w:pStyle w:val="NoSpacing"/>
      </w:pPr>
      <w:r>
        <w:tab/>
      </w:r>
      <w:r>
        <w:tab/>
        <w:t>&lt;textarea name="address" cols="30" rows="3"&gt;&lt;/textarea&gt;</w:t>
      </w:r>
    </w:p>
    <w:p w:rsidR="00DD02CE" w:rsidRDefault="00DD02CE" w:rsidP="00DD02CE">
      <w:pPr>
        <w:pStyle w:val="NoSpacing"/>
      </w:pPr>
      <w:r>
        <w:tab/>
      </w:r>
      <w:r>
        <w:tab/>
        <w:t>&lt;/label&gt;</w:t>
      </w:r>
    </w:p>
    <w:p w:rsidR="00DD02CE" w:rsidRDefault="00DD02CE" w:rsidP="00DD02CE">
      <w:pPr>
        <w:pStyle w:val="NoSpacing"/>
      </w:pPr>
      <w:r>
        <w:tab/>
        <w:t>&lt;/p&gt;</w:t>
      </w:r>
    </w:p>
    <w:p w:rsidR="00DD02CE" w:rsidRDefault="00DD02CE" w:rsidP="00DD02CE">
      <w:pPr>
        <w:pStyle w:val="NoSpacing"/>
      </w:pPr>
    </w:p>
    <w:p w:rsidR="00DD02CE" w:rsidRDefault="00DD02CE" w:rsidP="00DD02CE">
      <w:pPr>
        <w:pStyle w:val="NoSpacing"/>
      </w:pPr>
    </w:p>
    <w:p w:rsidR="00DD02CE" w:rsidRDefault="00DD02CE" w:rsidP="00DD02CE">
      <w:pPr>
        <w:pStyle w:val="NoSpacing"/>
      </w:pPr>
      <w:r>
        <w:tab/>
      </w:r>
    </w:p>
    <w:p w:rsidR="00DD02CE" w:rsidRDefault="00DD02CE" w:rsidP="00DD02CE">
      <w:pPr>
        <w:pStyle w:val="NoSpacing"/>
      </w:pPr>
    </w:p>
    <w:p w:rsidR="00DD02CE" w:rsidRDefault="00DD02CE" w:rsidP="00DD02CE">
      <w:pPr>
        <w:pStyle w:val="NoSpacing"/>
      </w:pPr>
      <w:r>
        <w:t>&lt;p&gt;</w:t>
      </w:r>
    </w:p>
    <w:p w:rsidR="00DD02CE" w:rsidRDefault="00DD02CE" w:rsidP="00DD02CE">
      <w:pPr>
        <w:pStyle w:val="NoSpacing"/>
      </w:pPr>
      <w:r>
        <w:tab/>
      </w:r>
      <w:r>
        <w:tab/>
        <w:t>&lt;button type="submit"&gt;Submit&lt;/button&gt;</w:t>
      </w:r>
    </w:p>
    <w:p w:rsidR="00DD02CE" w:rsidRDefault="00DD02CE" w:rsidP="00DD02CE">
      <w:pPr>
        <w:pStyle w:val="NoSpacing"/>
      </w:pPr>
      <w:r>
        <w:tab/>
        <w:t>&lt;/p&gt;</w:t>
      </w:r>
    </w:p>
    <w:p w:rsidR="00DD02CE" w:rsidRDefault="00DD02CE" w:rsidP="00DD02CE">
      <w:pPr>
        <w:pStyle w:val="NoSpacing"/>
      </w:pPr>
    </w:p>
    <w:p w:rsidR="00DD02CE" w:rsidRDefault="00DD02CE" w:rsidP="00DD02CE">
      <w:pPr>
        <w:pStyle w:val="NoSpacing"/>
      </w:pPr>
    </w:p>
    <w:p w:rsidR="00DD02CE" w:rsidRDefault="00DD02CE" w:rsidP="00DD02CE">
      <w:pPr>
        <w:pStyle w:val="NoSpacing"/>
      </w:pPr>
      <w:r>
        <w:tab/>
        <w:t>&lt;/fieldset&gt;</w:t>
      </w:r>
    </w:p>
    <w:p w:rsidR="00DD02CE" w:rsidRDefault="00DD02CE" w:rsidP="00DD02CE">
      <w:pPr>
        <w:pStyle w:val="NoSpacing"/>
      </w:pPr>
      <w:r>
        <w:t>&lt;/form&gt;</w:t>
      </w:r>
    </w:p>
    <w:p w:rsidR="00DD02CE" w:rsidRDefault="00DD02CE" w:rsidP="00DD02CE">
      <w:pPr>
        <w:pStyle w:val="NoSpacing"/>
      </w:pPr>
      <w:r>
        <w:t>&lt;/body&gt;</w:t>
      </w:r>
    </w:p>
    <w:p w:rsidR="00DD02CE" w:rsidRDefault="00DD02CE" w:rsidP="00DD02CE">
      <w:pPr>
        <w:pStyle w:val="NoSpacing"/>
      </w:pPr>
      <w:r>
        <w:t>&lt;/html&gt;</w:t>
      </w:r>
    </w:p>
    <w:p w:rsidR="00A8298E" w:rsidRDefault="00A8298E" w:rsidP="00A8298E">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rPr>
      </w:pPr>
    </w:p>
    <w:p w:rsidR="00A8298E" w:rsidRPr="00A8298E" w:rsidRDefault="00A8298E" w:rsidP="00A8298E">
      <w:pPr>
        <w:shd w:val="clear" w:color="auto" w:fill="FFFFFF"/>
        <w:spacing w:after="0" w:line="240" w:lineRule="auto"/>
        <w:textAlignment w:val="baseline"/>
        <w:rPr>
          <w:rFonts w:ascii="Arial" w:eastAsia="Times New Roman" w:hAnsi="Arial" w:cs="Arial"/>
          <w:color w:val="273239"/>
          <w:spacing w:val="2"/>
          <w:sz w:val="26"/>
          <w:szCs w:val="26"/>
        </w:rPr>
      </w:pPr>
      <w:r w:rsidRPr="00A8298E">
        <w:rPr>
          <w:rFonts w:ascii="Arial" w:eastAsia="Times New Roman" w:hAnsi="Arial" w:cs="Arial"/>
          <w:b/>
          <w:bCs/>
          <w:color w:val="273239"/>
          <w:spacing w:val="2"/>
          <w:sz w:val="26"/>
          <w:szCs w:val="26"/>
          <w:bdr w:val="none" w:sz="0" w:space="0" w:color="auto" w:frame="1"/>
        </w:rPr>
        <w:lastRenderedPageBreak/>
        <w:t>Output:</w:t>
      </w:r>
    </w:p>
    <w:p w:rsidR="00A8298E" w:rsidRPr="00A8298E" w:rsidRDefault="00A8298E" w:rsidP="00A8298E">
      <w:pPr>
        <w:shd w:val="clear" w:color="auto" w:fill="FFFFFF"/>
        <w:spacing w:after="150" w:line="240" w:lineRule="auto"/>
        <w:textAlignment w:val="baseline"/>
        <w:rPr>
          <w:rFonts w:ascii="Arial" w:eastAsia="Times New Roman" w:hAnsi="Arial" w:cs="Arial"/>
          <w:color w:val="273239"/>
          <w:spacing w:val="2"/>
          <w:sz w:val="26"/>
          <w:szCs w:val="26"/>
        </w:rPr>
      </w:pPr>
      <w:r>
        <w:rPr>
          <w:rFonts w:ascii="Arial" w:eastAsia="Times New Roman" w:hAnsi="Arial" w:cs="Arial"/>
          <w:noProof/>
          <w:color w:val="273239"/>
          <w:spacing w:val="2"/>
          <w:sz w:val="26"/>
          <w:szCs w:val="26"/>
        </w:rPr>
        <w:drawing>
          <wp:inline distT="0" distB="0" distL="0" distR="0">
            <wp:extent cx="5771072" cy="3703327"/>
            <wp:effectExtent l="0" t="0" r="1270" b="0"/>
            <wp:docPr id="9" name="Picture 9" descr="https://media.geeksforgeeks.org/wp-content/uploads/20210726174111/example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descr="https://media.geeksforgeeks.org/wp-content/uploads/20210726174111/examplee.jpg"/>
                    <pic:cNvPicPr>
                      <a:picLocks noChangeAspect="1" noChangeArrowheads="1"/>
                    </pic:cNvPicPr>
                  </pic:nvPicPr>
                  <pic:blipFill>
                    <a:blip r:embed="rId195">
                      <a:extLst>
                        <a:ext uri="{28A0092B-C50C-407E-A947-70E740481C1C}">
                          <a14:useLocalDpi xmlns:a14="http://schemas.microsoft.com/office/drawing/2010/main" val="0"/>
                        </a:ext>
                      </a:extLst>
                    </a:blip>
                    <a:srcRect/>
                    <a:stretch>
                      <a:fillRect/>
                    </a:stretch>
                  </pic:blipFill>
                  <pic:spPr bwMode="auto">
                    <a:xfrm>
                      <a:off x="0" y="0"/>
                      <a:ext cx="5773830" cy="3705097"/>
                    </a:xfrm>
                    <a:prstGeom prst="rect">
                      <a:avLst/>
                    </a:prstGeom>
                    <a:noFill/>
                    <a:ln>
                      <a:noFill/>
                    </a:ln>
                  </pic:spPr>
                </pic:pic>
              </a:graphicData>
            </a:graphic>
          </wp:inline>
        </w:drawing>
      </w:r>
    </w:p>
    <w:p w:rsidR="00A8298E" w:rsidRDefault="00A8298E" w:rsidP="00DD02CE">
      <w:pPr>
        <w:pStyle w:val="NoSpacing"/>
      </w:pPr>
    </w:p>
    <w:p w:rsidR="00DC45A2" w:rsidRDefault="006237E3" w:rsidP="006237E3">
      <w:pPr>
        <w:pStyle w:val="Heading1"/>
        <w:numPr>
          <w:ilvl w:val="0"/>
          <w:numId w:val="6"/>
        </w:numPr>
        <w:rPr>
          <w:sz w:val="40"/>
        </w:rPr>
      </w:pPr>
      <w:r w:rsidRPr="006237E3">
        <w:rPr>
          <w:sz w:val="40"/>
        </w:rPr>
        <w:t xml:space="preserve">HTML </w:t>
      </w:r>
      <w:r w:rsidR="00DC45A2">
        <w:rPr>
          <w:sz w:val="40"/>
        </w:rPr>
        <w:t>Skills 9</w:t>
      </w:r>
      <w:r w:rsidRPr="006237E3">
        <w:rPr>
          <w:sz w:val="40"/>
        </w:rPr>
        <w:t xml:space="preserve"> Projects</w:t>
      </w:r>
    </w:p>
    <w:p w:rsidR="006237E3" w:rsidRDefault="00DC45A2" w:rsidP="006237E3">
      <w:pPr>
        <w:pStyle w:val="Heading1"/>
        <w:numPr>
          <w:ilvl w:val="0"/>
          <w:numId w:val="6"/>
        </w:numPr>
        <w:rPr>
          <w:sz w:val="40"/>
        </w:rPr>
      </w:pPr>
      <w:r>
        <w:rPr>
          <w:sz w:val="40"/>
        </w:rPr>
        <w:t>HTML Assignment Projects</w:t>
      </w:r>
      <w:bookmarkStart w:id="263" w:name="_GoBack"/>
      <w:bookmarkEnd w:id="263"/>
      <w:r w:rsidR="006237E3" w:rsidRPr="006237E3">
        <w:rPr>
          <w:sz w:val="40"/>
        </w:rPr>
        <w:t xml:space="preserve"> </w:t>
      </w:r>
    </w:p>
    <w:p w:rsidR="00DC45A2" w:rsidRPr="00DC45A2" w:rsidRDefault="00DC45A2" w:rsidP="00DC45A2"/>
    <w:sectPr w:rsidR="00DC45A2" w:rsidRPr="00DC45A2">
      <w:headerReference w:type="default" r:id="rId19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37E3" w:rsidRDefault="006237E3" w:rsidP="008679AC">
      <w:pPr>
        <w:spacing w:after="0" w:line="240" w:lineRule="auto"/>
      </w:pPr>
      <w:r>
        <w:separator/>
      </w:r>
    </w:p>
  </w:endnote>
  <w:endnote w:type="continuationSeparator" w:id="0">
    <w:p w:rsidR="006237E3" w:rsidRDefault="006237E3" w:rsidP="008679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var(--bs-font-monospace)">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37E3" w:rsidRDefault="006237E3" w:rsidP="008679AC">
      <w:pPr>
        <w:spacing w:after="0" w:line="240" w:lineRule="auto"/>
      </w:pPr>
      <w:r>
        <w:separator/>
      </w:r>
    </w:p>
  </w:footnote>
  <w:footnote w:type="continuationSeparator" w:id="0">
    <w:p w:rsidR="006237E3" w:rsidRDefault="006237E3" w:rsidP="008679A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37E3" w:rsidRPr="008679AC" w:rsidRDefault="006237E3" w:rsidP="008679AC">
    <w:pPr>
      <w:pStyle w:val="Header"/>
      <w:jc w:val="center"/>
      <w:rPr>
        <w:b/>
        <w:sz w:val="32"/>
      </w:rPr>
    </w:pPr>
    <w:r w:rsidRPr="008679AC">
      <w:rPr>
        <w:b/>
        <w:sz w:val="32"/>
      </w:rPr>
      <w:t>HTML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F4F8F"/>
    <w:multiLevelType w:val="hybridMultilevel"/>
    <w:tmpl w:val="BC8005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E22461"/>
    <w:multiLevelType w:val="multilevel"/>
    <w:tmpl w:val="A016E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ED6130"/>
    <w:multiLevelType w:val="hybridMultilevel"/>
    <w:tmpl w:val="7A489D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423B9F"/>
    <w:multiLevelType w:val="multilevel"/>
    <w:tmpl w:val="0388E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DA614B"/>
    <w:multiLevelType w:val="multilevel"/>
    <w:tmpl w:val="79645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13C503D"/>
    <w:multiLevelType w:val="multilevel"/>
    <w:tmpl w:val="F5345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2B320C2"/>
    <w:multiLevelType w:val="multilevel"/>
    <w:tmpl w:val="EF705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8372179"/>
    <w:multiLevelType w:val="multilevel"/>
    <w:tmpl w:val="CD166FB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8">
    <w:nsid w:val="1AF6168F"/>
    <w:multiLevelType w:val="multilevel"/>
    <w:tmpl w:val="2F566EC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nsid w:val="1F9C4E1A"/>
    <w:multiLevelType w:val="multilevel"/>
    <w:tmpl w:val="05A62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07616AE"/>
    <w:multiLevelType w:val="multilevel"/>
    <w:tmpl w:val="722C5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0E35CA9"/>
    <w:multiLevelType w:val="multilevel"/>
    <w:tmpl w:val="23003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3C0263C"/>
    <w:multiLevelType w:val="multilevel"/>
    <w:tmpl w:val="F92C9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7A77BD6"/>
    <w:multiLevelType w:val="multilevel"/>
    <w:tmpl w:val="3F12F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8270A95"/>
    <w:multiLevelType w:val="multilevel"/>
    <w:tmpl w:val="4F6AFC4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nsid w:val="29D51E33"/>
    <w:multiLevelType w:val="multilevel"/>
    <w:tmpl w:val="9F12E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B6905C3"/>
    <w:multiLevelType w:val="multilevel"/>
    <w:tmpl w:val="7BF02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FFF7F68"/>
    <w:multiLevelType w:val="multilevel"/>
    <w:tmpl w:val="F4DE8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A813872"/>
    <w:multiLevelType w:val="multilevel"/>
    <w:tmpl w:val="5E38E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D343AB2"/>
    <w:multiLevelType w:val="multilevel"/>
    <w:tmpl w:val="21FC26C6"/>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0">
    <w:nsid w:val="413C5510"/>
    <w:multiLevelType w:val="hybridMultilevel"/>
    <w:tmpl w:val="929C04D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21C00A4"/>
    <w:multiLevelType w:val="multilevel"/>
    <w:tmpl w:val="60B0D65A"/>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2">
    <w:nsid w:val="448143B6"/>
    <w:multiLevelType w:val="multilevel"/>
    <w:tmpl w:val="C924F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E54429D"/>
    <w:multiLevelType w:val="hybridMultilevel"/>
    <w:tmpl w:val="40543980"/>
    <w:lvl w:ilvl="0" w:tplc="408A40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501A47D1"/>
    <w:multiLevelType w:val="multilevel"/>
    <w:tmpl w:val="B844AD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3676A3F"/>
    <w:multiLevelType w:val="multilevel"/>
    <w:tmpl w:val="80C8F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6E83924"/>
    <w:multiLevelType w:val="multilevel"/>
    <w:tmpl w:val="BDFC0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E1C0F77"/>
    <w:multiLevelType w:val="multilevel"/>
    <w:tmpl w:val="F66E9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5C91F7A"/>
    <w:multiLevelType w:val="hybridMultilevel"/>
    <w:tmpl w:val="8FB0D8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63F4374"/>
    <w:multiLevelType w:val="multilevel"/>
    <w:tmpl w:val="FBBC0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7E214D4"/>
    <w:multiLevelType w:val="multilevel"/>
    <w:tmpl w:val="55869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98C7FB6"/>
    <w:multiLevelType w:val="multilevel"/>
    <w:tmpl w:val="6BB8E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D8A1193"/>
    <w:multiLevelType w:val="multilevel"/>
    <w:tmpl w:val="E0E2B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ED53B3D"/>
    <w:multiLevelType w:val="multilevel"/>
    <w:tmpl w:val="AAC26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1AA555F"/>
    <w:multiLevelType w:val="multilevel"/>
    <w:tmpl w:val="A44C8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3C46622"/>
    <w:multiLevelType w:val="multilevel"/>
    <w:tmpl w:val="01A8D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59070F0"/>
    <w:multiLevelType w:val="hybridMultilevel"/>
    <w:tmpl w:val="1E48F19A"/>
    <w:lvl w:ilvl="0" w:tplc="C842018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77A0072B"/>
    <w:multiLevelType w:val="multilevel"/>
    <w:tmpl w:val="79BCA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93B1E20"/>
    <w:multiLevelType w:val="multilevel"/>
    <w:tmpl w:val="D18EADE8"/>
    <w:lvl w:ilvl="0">
      <w:start w:val="4"/>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abstractNumId w:val="28"/>
  </w:num>
  <w:num w:numId="2">
    <w:abstractNumId w:val="23"/>
  </w:num>
  <w:num w:numId="3">
    <w:abstractNumId w:val="0"/>
  </w:num>
  <w:num w:numId="4">
    <w:abstractNumId w:val="15"/>
  </w:num>
  <w:num w:numId="5">
    <w:abstractNumId w:val="13"/>
  </w:num>
  <w:num w:numId="6">
    <w:abstractNumId w:val="2"/>
  </w:num>
  <w:num w:numId="7">
    <w:abstractNumId w:val="22"/>
  </w:num>
  <w:num w:numId="8">
    <w:abstractNumId w:val="37"/>
  </w:num>
  <w:num w:numId="9">
    <w:abstractNumId w:val="1"/>
  </w:num>
  <w:num w:numId="10">
    <w:abstractNumId w:val="18"/>
  </w:num>
  <w:num w:numId="11">
    <w:abstractNumId w:val="27"/>
  </w:num>
  <w:num w:numId="12">
    <w:abstractNumId w:val="25"/>
  </w:num>
  <w:num w:numId="13">
    <w:abstractNumId w:val="4"/>
  </w:num>
  <w:num w:numId="14">
    <w:abstractNumId w:val="29"/>
  </w:num>
  <w:num w:numId="15">
    <w:abstractNumId w:val="17"/>
  </w:num>
  <w:num w:numId="16">
    <w:abstractNumId w:val="38"/>
  </w:num>
  <w:num w:numId="17">
    <w:abstractNumId w:val="8"/>
  </w:num>
  <w:num w:numId="18">
    <w:abstractNumId w:val="7"/>
  </w:num>
  <w:num w:numId="19">
    <w:abstractNumId w:val="19"/>
  </w:num>
  <w:num w:numId="20">
    <w:abstractNumId w:val="21"/>
  </w:num>
  <w:num w:numId="21">
    <w:abstractNumId w:val="6"/>
  </w:num>
  <w:num w:numId="22">
    <w:abstractNumId w:val="35"/>
  </w:num>
  <w:num w:numId="23">
    <w:abstractNumId w:val="14"/>
  </w:num>
  <w:num w:numId="24">
    <w:abstractNumId w:val="12"/>
  </w:num>
  <w:num w:numId="25">
    <w:abstractNumId w:val="24"/>
  </w:num>
  <w:num w:numId="26">
    <w:abstractNumId w:val="31"/>
  </w:num>
  <w:num w:numId="27">
    <w:abstractNumId w:val="11"/>
  </w:num>
  <w:num w:numId="28">
    <w:abstractNumId w:val="26"/>
  </w:num>
  <w:num w:numId="29">
    <w:abstractNumId w:val="34"/>
  </w:num>
  <w:num w:numId="30">
    <w:abstractNumId w:val="32"/>
  </w:num>
  <w:num w:numId="31">
    <w:abstractNumId w:val="36"/>
  </w:num>
  <w:num w:numId="32">
    <w:abstractNumId w:val="20"/>
  </w:num>
  <w:num w:numId="33">
    <w:abstractNumId w:val="9"/>
  </w:num>
  <w:num w:numId="34">
    <w:abstractNumId w:val="33"/>
  </w:num>
  <w:num w:numId="35">
    <w:abstractNumId w:val="30"/>
  </w:num>
  <w:num w:numId="36">
    <w:abstractNumId w:val="3"/>
  </w:num>
  <w:num w:numId="37">
    <w:abstractNumId w:val="5"/>
  </w:num>
  <w:num w:numId="38">
    <w:abstractNumId w:val="10"/>
  </w:num>
  <w:num w:numId="3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2D13"/>
    <w:rsid w:val="00024AA0"/>
    <w:rsid w:val="00110A34"/>
    <w:rsid w:val="001F1173"/>
    <w:rsid w:val="00283A84"/>
    <w:rsid w:val="00291B66"/>
    <w:rsid w:val="002C5EBC"/>
    <w:rsid w:val="00315B3C"/>
    <w:rsid w:val="00355971"/>
    <w:rsid w:val="0046257C"/>
    <w:rsid w:val="00480800"/>
    <w:rsid w:val="00491572"/>
    <w:rsid w:val="004B38D0"/>
    <w:rsid w:val="004D2775"/>
    <w:rsid w:val="004D5996"/>
    <w:rsid w:val="004D7C48"/>
    <w:rsid w:val="00567F20"/>
    <w:rsid w:val="005B0036"/>
    <w:rsid w:val="006025B3"/>
    <w:rsid w:val="006237E3"/>
    <w:rsid w:val="00684B41"/>
    <w:rsid w:val="006B530E"/>
    <w:rsid w:val="00740991"/>
    <w:rsid w:val="007A3EA7"/>
    <w:rsid w:val="007D0FE0"/>
    <w:rsid w:val="007E7B39"/>
    <w:rsid w:val="008679AC"/>
    <w:rsid w:val="00956723"/>
    <w:rsid w:val="00977DBE"/>
    <w:rsid w:val="009D650B"/>
    <w:rsid w:val="00A1783D"/>
    <w:rsid w:val="00A25E8B"/>
    <w:rsid w:val="00A71865"/>
    <w:rsid w:val="00A75D0A"/>
    <w:rsid w:val="00A8298E"/>
    <w:rsid w:val="00AA5F48"/>
    <w:rsid w:val="00B41845"/>
    <w:rsid w:val="00B4466F"/>
    <w:rsid w:val="00B76EA4"/>
    <w:rsid w:val="00BA4FD1"/>
    <w:rsid w:val="00BB2C60"/>
    <w:rsid w:val="00BC2CC1"/>
    <w:rsid w:val="00C916CD"/>
    <w:rsid w:val="00D010E6"/>
    <w:rsid w:val="00D0219C"/>
    <w:rsid w:val="00D03070"/>
    <w:rsid w:val="00D66BB9"/>
    <w:rsid w:val="00D6772E"/>
    <w:rsid w:val="00DC45A2"/>
    <w:rsid w:val="00DC50DC"/>
    <w:rsid w:val="00DD01F6"/>
    <w:rsid w:val="00DD02CE"/>
    <w:rsid w:val="00DD714D"/>
    <w:rsid w:val="00E85D19"/>
    <w:rsid w:val="00ED6650"/>
    <w:rsid w:val="00F13E67"/>
    <w:rsid w:val="00F17735"/>
    <w:rsid w:val="00F26285"/>
    <w:rsid w:val="00F510BA"/>
    <w:rsid w:val="00F6000E"/>
    <w:rsid w:val="00F72D13"/>
    <w:rsid w:val="00F778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0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600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B38D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4B38D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5672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5672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56723"/>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000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B38D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B38D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95672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95672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956723"/>
    <w:rPr>
      <w:rFonts w:asciiTheme="majorHAnsi" w:eastAsiaTheme="majorEastAsia" w:hAnsiTheme="majorHAnsi" w:cstheme="majorBidi"/>
      <w:i/>
      <w:iCs/>
      <w:color w:val="243F60" w:themeColor="accent1" w:themeShade="7F"/>
    </w:rPr>
  </w:style>
  <w:style w:type="paragraph" w:styleId="Header">
    <w:name w:val="header"/>
    <w:basedOn w:val="Normal"/>
    <w:link w:val="HeaderChar"/>
    <w:uiPriority w:val="99"/>
    <w:unhideWhenUsed/>
    <w:rsid w:val="008679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79AC"/>
  </w:style>
  <w:style w:type="paragraph" w:styleId="Footer">
    <w:name w:val="footer"/>
    <w:basedOn w:val="Normal"/>
    <w:link w:val="FooterChar"/>
    <w:uiPriority w:val="99"/>
    <w:unhideWhenUsed/>
    <w:rsid w:val="008679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79AC"/>
  </w:style>
  <w:style w:type="paragraph" w:styleId="ListParagraph">
    <w:name w:val="List Paragraph"/>
    <w:basedOn w:val="Normal"/>
    <w:uiPriority w:val="34"/>
    <w:qFormat/>
    <w:rsid w:val="008679AC"/>
    <w:pPr>
      <w:ind w:left="720"/>
      <w:contextualSpacing/>
    </w:pPr>
  </w:style>
  <w:style w:type="character" w:customStyle="1" w:styleId="tagnamecolor">
    <w:name w:val="tagnamecolor"/>
    <w:basedOn w:val="DefaultParagraphFont"/>
    <w:rsid w:val="004B38D0"/>
  </w:style>
  <w:style w:type="character" w:customStyle="1" w:styleId="tagcolor">
    <w:name w:val="tagcolor"/>
    <w:basedOn w:val="DefaultParagraphFont"/>
    <w:rsid w:val="004B38D0"/>
  </w:style>
  <w:style w:type="character" w:customStyle="1" w:styleId="attributecolor">
    <w:name w:val="attributecolor"/>
    <w:basedOn w:val="DefaultParagraphFont"/>
    <w:rsid w:val="004B38D0"/>
  </w:style>
  <w:style w:type="character" w:styleId="HTMLCode">
    <w:name w:val="HTML Code"/>
    <w:basedOn w:val="DefaultParagraphFont"/>
    <w:uiPriority w:val="99"/>
    <w:semiHidden/>
    <w:unhideWhenUsed/>
    <w:rsid w:val="004B38D0"/>
    <w:rPr>
      <w:rFonts w:ascii="Courier New" w:eastAsia="Times New Roman" w:hAnsi="Courier New" w:cs="Courier New"/>
      <w:sz w:val="20"/>
      <w:szCs w:val="20"/>
    </w:rPr>
  </w:style>
  <w:style w:type="paragraph" w:styleId="NormalWeb">
    <w:name w:val="Normal (Web)"/>
    <w:basedOn w:val="Normal"/>
    <w:uiPriority w:val="99"/>
    <w:unhideWhenUsed/>
    <w:rsid w:val="004B38D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B38D0"/>
    <w:rPr>
      <w:b/>
      <w:bCs/>
    </w:rPr>
  </w:style>
  <w:style w:type="character" w:styleId="Hyperlink">
    <w:name w:val="Hyperlink"/>
    <w:basedOn w:val="DefaultParagraphFont"/>
    <w:uiPriority w:val="99"/>
    <w:unhideWhenUsed/>
    <w:rsid w:val="004B38D0"/>
    <w:rPr>
      <w:color w:val="0000FF"/>
      <w:u w:val="single"/>
    </w:rPr>
  </w:style>
  <w:style w:type="paragraph" w:styleId="BalloonText">
    <w:name w:val="Balloon Text"/>
    <w:basedOn w:val="Normal"/>
    <w:link w:val="BalloonTextChar"/>
    <w:uiPriority w:val="99"/>
    <w:semiHidden/>
    <w:unhideWhenUsed/>
    <w:rsid w:val="00F600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000E"/>
    <w:rPr>
      <w:rFonts w:ascii="Tahoma" w:hAnsi="Tahoma" w:cs="Tahoma"/>
      <w:sz w:val="16"/>
      <w:szCs w:val="16"/>
    </w:rPr>
  </w:style>
  <w:style w:type="paragraph" w:styleId="TOCHeading">
    <w:name w:val="TOC Heading"/>
    <w:basedOn w:val="Heading1"/>
    <w:next w:val="Normal"/>
    <w:uiPriority w:val="39"/>
    <w:semiHidden/>
    <w:unhideWhenUsed/>
    <w:qFormat/>
    <w:rsid w:val="00315B3C"/>
    <w:pPr>
      <w:outlineLvl w:val="9"/>
    </w:pPr>
    <w:rPr>
      <w:lang w:eastAsia="ja-JP"/>
    </w:rPr>
  </w:style>
  <w:style w:type="paragraph" w:styleId="TOC1">
    <w:name w:val="toc 1"/>
    <w:basedOn w:val="Normal"/>
    <w:next w:val="Normal"/>
    <w:autoRedefine/>
    <w:uiPriority w:val="39"/>
    <w:unhideWhenUsed/>
    <w:rsid w:val="00315B3C"/>
    <w:pPr>
      <w:spacing w:after="100"/>
    </w:pPr>
  </w:style>
  <w:style w:type="paragraph" w:styleId="TOC2">
    <w:name w:val="toc 2"/>
    <w:basedOn w:val="Normal"/>
    <w:next w:val="Normal"/>
    <w:autoRedefine/>
    <w:uiPriority w:val="39"/>
    <w:unhideWhenUsed/>
    <w:rsid w:val="00315B3C"/>
    <w:pPr>
      <w:spacing w:after="100"/>
      <w:ind w:left="220"/>
    </w:pPr>
  </w:style>
  <w:style w:type="paragraph" w:styleId="TOC3">
    <w:name w:val="toc 3"/>
    <w:basedOn w:val="Normal"/>
    <w:next w:val="Normal"/>
    <w:autoRedefine/>
    <w:uiPriority w:val="39"/>
    <w:unhideWhenUsed/>
    <w:rsid w:val="00315B3C"/>
    <w:pPr>
      <w:spacing w:after="100"/>
      <w:ind w:left="440"/>
    </w:pPr>
  </w:style>
  <w:style w:type="paragraph" w:customStyle="1" w:styleId="intro">
    <w:name w:val="intro"/>
    <w:basedOn w:val="Normal"/>
    <w:rsid w:val="0035597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ttributevaluecolor">
    <w:name w:val="attributevaluecolor"/>
    <w:basedOn w:val="DefaultParagraphFont"/>
    <w:rsid w:val="00355971"/>
  </w:style>
  <w:style w:type="character" w:customStyle="1" w:styleId="spestagname">
    <w:name w:val="spes_tagname"/>
    <w:basedOn w:val="DefaultParagraphFont"/>
    <w:rsid w:val="00BC2CC1"/>
  </w:style>
  <w:style w:type="character" w:customStyle="1" w:styleId="spestag">
    <w:name w:val="spes_tag"/>
    <w:basedOn w:val="DefaultParagraphFont"/>
    <w:rsid w:val="00BC2CC1"/>
  </w:style>
  <w:style w:type="character" w:styleId="Emphasis">
    <w:name w:val="Emphasis"/>
    <w:basedOn w:val="DefaultParagraphFont"/>
    <w:uiPriority w:val="20"/>
    <w:qFormat/>
    <w:rsid w:val="00BC2CC1"/>
    <w:rPr>
      <w:i/>
      <w:iCs/>
    </w:rPr>
  </w:style>
  <w:style w:type="paragraph" w:styleId="z-TopofForm">
    <w:name w:val="HTML Top of Form"/>
    <w:basedOn w:val="Normal"/>
    <w:next w:val="Normal"/>
    <w:link w:val="z-TopofFormChar"/>
    <w:hidden/>
    <w:uiPriority w:val="99"/>
    <w:semiHidden/>
    <w:unhideWhenUsed/>
    <w:rsid w:val="00283A84"/>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83A84"/>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283A84"/>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283A84"/>
    <w:rPr>
      <w:rFonts w:ascii="Arial" w:eastAsia="Times New Roman" w:hAnsi="Arial" w:cs="Arial"/>
      <w:vanish/>
      <w:sz w:val="16"/>
      <w:szCs w:val="16"/>
    </w:rPr>
  </w:style>
  <w:style w:type="character" w:styleId="FollowedHyperlink">
    <w:name w:val="FollowedHyperlink"/>
    <w:basedOn w:val="DefaultParagraphFont"/>
    <w:uiPriority w:val="99"/>
    <w:semiHidden/>
    <w:unhideWhenUsed/>
    <w:rsid w:val="00B4466F"/>
    <w:rPr>
      <w:color w:val="800080" w:themeColor="followedHyperlink"/>
      <w:u w:val="single"/>
    </w:rPr>
  </w:style>
  <w:style w:type="character" w:customStyle="1" w:styleId="commentcolor">
    <w:name w:val="commentcolor"/>
    <w:basedOn w:val="DefaultParagraphFont"/>
    <w:rsid w:val="00D010E6"/>
  </w:style>
  <w:style w:type="paragraph" w:styleId="HTMLPreformatted">
    <w:name w:val="HTML Preformatted"/>
    <w:basedOn w:val="Normal"/>
    <w:link w:val="HTMLPreformattedChar"/>
    <w:uiPriority w:val="99"/>
    <w:semiHidden/>
    <w:unhideWhenUsed/>
    <w:rsid w:val="001F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F1173"/>
    <w:rPr>
      <w:rFonts w:ascii="Courier New" w:eastAsia="Times New Roman" w:hAnsi="Courier New" w:cs="Courier New"/>
      <w:sz w:val="20"/>
      <w:szCs w:val="20"/>
    </w:rPr>
  </w:style>
  <w:style w:type="character" w:customStyle="1" w:styleId="dec">
    <w:name w:val="dec"/>
    <w:basedOn w:val="DefaultParagraphFont"/>
    <w:rsid w:val="001F1173"/>
  </w:style>
  <w:style w:type="character" w:customStyle="1" w:styleId="pln">
    <w:name w:val="pln"/>
    <w:basedOn w:val="DefaultParagraphFont"/>
    <w:rsid w:val="001F1173"/>
  </w:style>
  <w:style w:type="character" w:customStyle="1" w:styleId="tag">
    <w:name w:val="tag"/>
    <w:basedOn w:val="DefaultParagraphFont"/>
    <w:rsid w:val="001F1173"/>
  </w:style>
  <w:style w:type="character" w:customStyle="1" w:styleId="atn">
    <w:name w:val="atn"/>
    <w:basedOn w:val="DefaultParagraphFont"/>
    <w:rsid w:val="001F1173"/>
  </w:style>
  <w:style w:type="character" w:customStyle="1" w:styleId="pun">
    <w:name w:val="pun"/>
    <w:basedOn w:val="DefaultParagraphFont"/>
    <w:rsid w:val="001F1173"/>
  </w:style>
  <w:style w:type="character" w:customStyle="1" w:styleId="atv">
    <w:name w:val="atv"/>
    <w:basedOn w:val="DefaultParagraphFont"/>
    <w:rsid w:val="001F1173"/>
  </w:style>
  <w:style w:type="character" w:customStyle="1" w:styleId="colorh1">
    <w:name w:val="color_h1"/>
    <w:basedOn w:val="DefaultParagraphFont"/>
    <w:rsid w:val="00977DBE"/>
  </w:style>
  <w:style w:type="character" w:customStyle="1" w:styleId="cssselectorcolor">
    <w:name w:val="cssselectorcolor"/>
    <w:basedOn w:val="DefaultParagraphFont"/>
    <w:rsid w:val="00977DBE"/>
  </w:style>
  <w:style w:type="character" w:customStyle="1" w:styleId="cssdelimitercolor">
    <w:name w:val="cssdelimitercolor"/>
    <w:basedOn w:val="DefaultParagraphFont"/>
    <w:rsid w:val="00977DBE"/>
  </w:style>
  <w:style w:type="character" w:customStyle="1" w:styleId="csspropertycolor">
    <w:name w:val="csspropertycolor"/>
    <w:basedOn w:val="DefaultParagraphFont"/>
    <w:rsid w:val="00977DBE"/>
  </w:style>
  <w:style w:type="character" w:customStyle="1" w:styleId="csspropertyvaluecolor">
    <w:name w:val="csspropertyvaluecolor"/>
    <w:basedOn w:val="DefaultParagraphFont"/>
    <w:rsid w:val="00977DBE"/>
  </w:style>
  <w:style w:type="paragraph" w:styleId="NoSpacing">
    <w:name w:val="No Spacing"/>
    <w:uiPriority w:val="1"/>
    <w:qFormat/>
    <w:rsid w:val="00DD02CE"/>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600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B38D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4B38D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5672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5672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56723"/>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000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B38D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B38D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95672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95672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956723"/>
    <w:rPr>
      <w:rFonts w:asciiTheme="majorHAnsi" w:eastAsiaTheme="majorEastAsia" w:hAnsiTheme="majorHAnsi" w:cstheme="majorBidi"/>
      <w:i/>
      <w:iCs/>
      <w:color w:val="243F60" w:themeColor="accent1" w:themeShade="7F"/>
    </w:rPr>
  </w:style>
  <w:style w:type="paragraph" w:styleId="Header">
    <w:name w:val="header"/>
    <w:basedOn w:val="Normal"/>
    <w:link w:val="HeaderChar"/>
    <w:uiPriority w:val="99"/>
    <w:unhideWhenUsed/>
    <w:rsid w:val="008679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79AC"/>
  </w:style>
  <w:style w:type="paragraph" w:styleId="Footer">
    <w:name w:val="footer"/>
    <w:basedOn w:val="Normal"/>
    <w:link w:val="FooterChar"/>
    <w:uiPriority w:val="99"/>
    <w:unhideWhenUsed/>
    <w:rsid w:val="008679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79AC"/>
  </w:style>
  <w:style w:type="paragraph" w:styleId="ListParagraph">
    <w:name w:val="List Paragraph"/>
    <w:basedOn w:val="Normal"/>
    <w:uiPriority w:val="34"/>
    <w:qFormat/>
    <w:rsid w:val="008679AC"/>
    <w:pPr>
      <w:ind w:left="720"/>
      <w:contextualSpacing/>
    </w:pPr>
  </w:style>
  <w:style w:type="character" w:customStyle="1" w:styleId="tagnamecolor">
    <w:name w:val="tagnamecolor"/>
    <w:basedOn w:val="DefaultParagraphFont"/>
    <w:rsid w:val="004B38D0"/>
  </w:style>
  <w:style w:type="character" w:customStyle="1" w:styleId="tagcolor">
    <w:name w:val="tagcolor"/>
    <w:basedOn w:val="DefaultParagraphFont"/>
    <w:rsid w:val="004B38D0"/>
  </w:style>
  <w:style w:type="character" w:customStyle="1" w:styleId="attributecolor">
    <w:name w:val="attributecolor"/>
    <w:basedOn w:val="DefaultParagraphFont"/>
    <w:rsid w:val="004B38D0"/>
  </w:style>
  <w:style w:type="character" w:styleId="HTMLCode">
    <w:name w:val="HTML Code"/>
    <w:basedOn w:val="DefaultParagraphFont"/>
    <w:uiPriority w:val="99"/>
    <w:semiHidden/>
    <w:unhideWhenUsed/>
    <w:rsid w:val="004B38D0"/>
    <w:rPr>
      <w:rFonts w:ascii="Courier New" w:eastAsia="Times New Roman" w:hAnsi="Courier New" w:cs="Courier New"/>
      <w:sz w:val="20"/>
      <w:szCs w:val="20"/>
    </w:rPr>
  </w:style>
  <w:style w:type="paragraph" w:styleId="NormalWeb">
    <w:name w:val="Normal (Web)"/>
    <w:basedOn w:val="Normal"/>
    <w:uiPriority w:val="99"/>
    <w:unhideWhenUsed/>
    <w:rsid w:val="004B38D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B38D0"/>
    <w:rPr>
      <w:b/>
      <w:bCs/>
    </w:rPr>
  </w:style>
  <w:style w:type="character" w:styleId="Hyperlink">
    <w:name w:val="Hyperlink"/>
    <w:basedOn w:val="DefaultParagraphFont"/>
    <w:uiPriority w:val="99"/>
    <w:unhideWhenUsed/>
    <w:rsid w:val="004B38D0"/>
    <w:rPr>
      <w:color w:val="0000FF"/>
      <w:u w:val="single"/>
    </w:rPr>
  </w:style>
  <w:style w:type="paragraph" w:styleId="BalloonText">
    <w:name w:val="Balloon Text"/>
    <w:basedOn w:val="Normal"/>
    <w:link w:val="BalloonTextChar"/>
    <w:uiPriority w:val="99"/>
    <w:semiHidden/>
    <w:unhideWhenUsed/>
    <w:rsid w:val="00F600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000E"/>
    <w:rPr>
      <w:rFonts w:ascii="Tahoma" w:hAnsi="Tahoma" w:cs="Tahoma"/>
      <w:sz w:val="16"/>
      <w:szCs w:val="16"/>
    </w:rPr>
  </w:style>
  <w:style w:type="paragraph" w:styleId="TOCHeading">
    <w:name w:val="TOC Heading"/>
    <w:basedOn w:val="Heading1"/>
    <w:next w:val="Normal"/>
    <w:uiPriority w:val="39"/>
    <w:semiHidden/>
    <w:unhideWhenUsed/>
    <w:qFormat/>
    <w:rsid w:val="00315B3C"/>
    <w:pPr>
      <w:outlineLvl w:val="9"/>
    </w:pPr>
    <w:rPr>
      <w:lang w:eastAsia="ja-JP"/>
    </w:rPr>
  </w:style>
  <w:style w:type="paragraph" w:styleId="TOC1">
    <w:name w:val="toc 1"/>
    <w:basedOn w:val="Normal"/>
    <w:next w:val="Normal"/>
    <w:autoRedefine/>
    <w:uiPriority w:val="39"/>
    <w:unhideWhenUsed/>
    <w:rsid w:val="00315B3C"/>
    <w:pPr>
      <w:spacing w:after="100"/>
    </w:pPr>
  </w:style>
  <w:style w:type="paragraph" w:styleId="TOC2">
    <w:name w:val="toc 2"/>
    <w:basedOn w:val="Normal"/>
    <w:next w:val="Normal"/>
    <w:autoRedefine/>
    <w:uiPriority w:val="39"/>
    <w:unhideWhenUsed/>
    <w:rsid w:val="00315B3C"/>
    <w:pPr>
      <w:spacing w:after="100"/>
      <w:ind w:left="220"/>
    </w:pPr>
  </w:style>
  <w:style w:type="paragraph" w:styleId="TOC3">
    <w:name w:val="toc 3"/>
    <w:basedOn w:val="Normal"/>
    <w:next w:val="Normal"/>
    <w:autoRedefine/>
    <w:uiPriority w:val="39"/>
    <w:unhideWhenUsed/>
    <w:rsid w:val="00315B3C"/>
    <w:pPr>
      <w:spacing w:after="100"/>
      <w:ind w:left="440"/>
    </w:pPr>
  </w:style>
  <w:style w:type="paragraph" w:customStyle="1" w:styleId="intro">
    <w:name w:val="intro"/>
    <w:basedOn w:val="Normal"/>
    <w:rsid w:val="0035597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ttributevaluecolor">
    <w:name w:val="attributevaluecolor"/>
    <w:basedOn w:val="DefaultParagraphFont"/>
    <w:rsid w:val="00355971"/>
  </w:style>
  <w:style w:type="character" w:customStyle="1" w:styleId="spestagname">
    <w:name w:val="spes_tagname"/>
    <w:basedOn w:val="DefaultParagraphFont"/>
    <w:rsid w:val="00BC2CC1"/>
  </w:style>
  <w:style w:type="character" w:customStyle="1" w:styleId="spestag">
    <w:name w:val="spes_tag"/>
    <w:basedOn w:val="DefaultParagraphFont"/>
    <w:rsid w:val="00BC2CC1"/>
  </w:style>
  <w:style w:type="character" w:styleId="Emphasis">
    <w:name w:val="Emphasis"/>
    <w:basedOn w:val="DefaultParagraphFont"/>
    <w:uiPriority w:val="20"/>
    <w:qFormat/>
    <w:rsid w:val="00BC2CC1"/>
    <w:rPr>
      <w:i/>
      <w:iCs/>
    </w:rPr>
  </w:style>
  <w:style w:type="paragraph" w:styleId="z-TopofForm">
    <w:name w:val="HTML Top of Form"/>
    <w:basedOn w:val="Normal"/>
    <w:next w:val="Normal"/>
    <w:link w:val="z-TopofFormChar"/>
    <w:hidden/>
    <w:uiPriority w:val="99"/>
    <w:semiHidden/>
    <w:unhideWhenUsed/>
    <w:rsid w:val="00283A84"/>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83A84"/>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283A84"/>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283A84"/>
    <w:rPr>
      <w:rFonts w:ascii="Arial" w:eastAsia="Times New Roman" w:hAnsi="Arial" w:cs="Arial"/>
      <w:vanish/>
      <w:sz w:val="16"/>
      <w:szCs w:val="16"/>
    </w:rPr>
  </w:style>
  <w:style w:type="character" w:styleId="FollowedHyperlink">
    <w:name w:val="FollowedHyperlink"/>
    <w:basedOn w:val="DefaultParagraphFont"/>
    <w:uiPriority w:val="99"/>
    <w:semiHidden/>
    <w:unhideWhenUsed/>
    <w:rsid w:val="00B4466F"/>
    <w:rPr>
      <w:color w:val="800080" w:themeColor="followedHyperlink"/>
      <w:u w:val="single"/>
    </w:rPr>
  </w:style>
  <w:style w:type="character" w:customStyle="1" w:styleId="commentcolor">
    <w:name w:val="commentcolor"/>
    <w:basedOn w:val="DefaultParagraphFont"/>
    <w:rsid w:val="00D010E6"/>
  </w:style>
  <w:style w:type="paragraph" w:styleId="HTMLPreformatted">
    <w:name w:val="HTML Preformatted"/>
    <w:basedOn w:val="Normal"/>
    <w:link w:val="HTMLPreformattedChar"/>
    <w:uiPriority w:val="99"/>
    <w:semiHidden/>
    <w:unhideWhenUsed/>
    <w:rsid w:val="001F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F1173"/>
    <w:rPr>
      <w:rFonts w:ascii="Courier New" w:eastAsia="Times New Roman" w:hAnsi="Courier New" w:cs="Courier New"/>
      <w:sz w:val="20"/>
      <w:szCs w:val="20"/>
    </w:rPr>
  </w:style>
  <w:style w:type="character" w:customStyle="1" w:styleId="dec">
    <w:name w:val="dec"/>
    <w:basedOn w:val="DefaultParagraphFont"/>
    <w:rsid w:val="001F1173"/>
  </w:style>
  <w:style w:type="character" w:customStyle="1" w:styleId="pln">
    <w:name w:val="pln"/>
    <w:basedOn w:val="DefaultParagraphFont"/>
    <w:rsid w:val="001F1173"/>
  </w:style>
  <w:style w:type="character" w:customStyle="1" w:styleId="tag">
    <w:name w:val="tag"/>
    <w:basedOn w:val="DefaultParagraphFont"/>
    <w:rsid w:val="001F1173"/>
  </w:style>
  <w:style w:type="character" w:customStyle="1" w:styleId="atn">
    <w:name w:val="atn"/>
    <w:basedOn w:val="DefaultParagraphFont"/>
    <w:rsid w:val="001F1173"/>
  </w:style>
  <w:style w:type="character" w:customStyle="1" w:styleId="pun">
    <w:name w:val="pun"/>
    <w:basedOn w:val="DefaultParagraphFont"/>
    <w:rsid w:val="001F1173"/>
  </w:style>
  <w:style w:type="character" w:customStyle="1" w:styleId="atv">
    <w:name w:val="atv"/>
    <w:basedOn w:val="DefaultParagraphFont"/>
    <w:rsid w:val="001F1173"/>
  </w:style>
  <w:style w:type="character" w:customStyle="1" w:styleId="colorh1">
    <w:name w:val="color_h1"/>
    <w:basedOn w:val="DefaultParagraphFont"/>
    <w:rsid w:val="00977DBE"/>
  </w:style>
  <w:style w:type="character" w:customStyle="1" w:styleId="cssselectorcolor">
    <w:name w:val="cssselectorcolor"/>
    <w:basedOn w:val="DefaultParagraphFont"/>
    <w:rsid w:val="00977DBE"/>
  </w:style>
  <w:style w:type="character" w:customStyle="1" w:styleId="cssdelimitercolor">
    <w:name w:val="cssdelimitercolor"/>
    <w:basedOn w:val="DefaultParagraphFont"/>
    <w:rsid w:val="00977DBE"/>
  </w:style>
  <w:style w:type="character" w:customStyle="1" w:styleId="csspropertycolor">
    <w:name w:val="csspropertycolor"/>
    <w:basedOn w:val="DefaultParagraphFont"/>
    <w:rsid w:val="00977DBE"/>
  </w:style>
  <w:style w:type="character" w:customStyle="1" w:styleId="csspropertyvaluecolor">
    <w:name w:val="csspropertyvaluecolor"/>
    <w:basedOn w:val="DefaultParagraphFont"/>
    <w:rsid w:val="00977DBE"/>
  </w:style>
  <w:style w:type="paragraph" w:styleId="NoSpacing">
    <w:name w:val="No Spacing"/>
    <w:uiPriority w:val="1"/>
    <w:qFormat/>
    <w:rsid w:val="00DD02C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27911">
      <w:bodyDiv w:val="1"/>
      <w:marLeft w:val="0"/>
      <w:marRight w:val="0"/>
      <w:marTop w:val="0"/>
      <w:marBottom w:val="0"/>
      <w:divBdr>
        <w:top w:val="none" w:sz="0" w:space="0" w:color="auto"/>
        <w:left w:val="none" w:sz="0" w:space="0" w:color="auto"/>
        <w:bottom w:val="none" w:sz="0" w:space="0" w:color="auto"/>
        <w:right w:val="none" w:sz="0" w:space="0" w:color="auto"/>
      </w:divBdr>
    </w:div>
    <w:div w:id="17707816">
      <w:bodyDiv w:val="1"/>
      <w:marLeft w:val="0"/>
      <w:marRight w:val="0"/>
      <w:marTop w:val="0"/>
      <w:marBottom w:val="0"/>
      <w:divBdr>
        <w:top w:val="none" w:sz="0" w:space="0" w:color="auto"/>
        <w:left w:val="none" w:sz="0" w:space="0" w:color="auto"/>
        <w:bottom w:val="none" w:sz="0" w:space="0" w:color="auto"/>
        <w:right w:val="none" w:sz="0" w:space="0" w:color="auto"/>
      </w:divBdr>
      <w:divsChild>
        <w:div w:id="619266770">
          <w:marLeft w:val="-300"/>
          <w:marRight w:val="-300"/>
          <w:marTop w:val="360"/>
          <w:marBottom w:val="360"/>
          <w:divBdr>
            <w:top w:val="none" w:sz="0" w:space="0" w:color="auto"/>
            <w:left w:val="none" w:sz="0" w:space="0" w:color="auto"/>
            <w:bottom w:val="none" w:sz="0" w:space="0" w:color="auto"/>
            <w:right w:val="none" w:sz="0" w:space="0" w:color="auto"/>
          </w:divBdr>
          <w:divsChild>
            <w:div w:id="751198299">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58871953">
      <w:bodyDiv w:val="1"/>
      <w:marLeft w:val="0"/>
      <w:marRight w:val="0"/>
      <w:marTop w:val="0"/>
      <w:marBottom w:val="0"/>
      <w:divBdr>
        <w:top w:val="none" w:sz="0" w:space="0" w:color="auto"/>
        <w:left w:val="none" w:sz="0" w:space="0" w:color="auto"/>
        <w:bottom w:val="none" w:sz="0" w:space="0" w:color="auto"/>
        <w:right w:val="none" w:sz="0" w:space="0" w:color="auto"/>
      </w:divBdr>
      <w:divsChild>
        <w:div w:id="140342894">
          <w:marLeft w:val="-300"/>
          <w:marRight w:val="-300"/>
          <w:marTop w:val="360"/>
          <w:marBottom w:val="360"/>
          <w:divBdr>
            <w:top w:val="none" w:sz="0" w:space="0" w:color="auto"/>
            <w:left w:val="none" w:sz="0" w:space="0" w:color="auto"/>
            <w:bottom w:val="none" w:sz="0" w:space="0" w:color="auto"/>
            <w:right w:val="none" w:sz="0" w:space="0" w:color="auto"/>
          </w:divBdr>
          <w:divsChild>
            <w:div w:id="212128999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62990409">
      <w:bodyDiv w:val="1"/>
      <w:marLeft w:val="0"/>
      <w:marRight w:val="0"/>
      <w:marTop w:val="0"/>
      <w:marBottom w:val="0"/>
      <w:divBdr>
        <w:top w:val="none" w:sz="0" w:space="0" w:color="auto"/>
        <w:left w:val="none" w:sz="0" w:space="0" w:color="auto"/>
        <w:bottom w:val="none" w:sz="0" w:space="0" w:color="auto"/>
        <w:right w:val="none" w:sz="0" w:space="0" w:color="auto"/>
      </w:divBdr>
    </w:div>
    <w:div w:id="65612664">
      <w:bodyDiv w:val="1"/>
      <w:marLeft w:val="0"/>
      <w:marRight w:val="0"/>
      <w:marTop w:val="0"/>
      <w:marBottom w:val="0"/>
      <w:divBdr>
        <w:top w:val="none" w:sz="0" w:space="0" w:color="auto"/>
        <w:left w:val="none" w:sz="0" w:space="0" w:color="auto"/>
        <w:bottom w:val="none" w:sz="0" w:space="0" w:color="auto"/>
        <w:right w:val="none" w:sz="0" w:space="0" w:color="auto"/>
      </w:divBdr>
      <w:divsChild>
        <w:div w:id="1118447612">
          <w:marLeft w:val="0"/>
          <w:marRight w:val="0"/>
          <w:marTop w:val="0"/>
          <w:marBottom w:val="0"/>
          <w:divBdr>
            <w:top w:val="none" w:sz="0" w:space="0" w:color="auto"/>
            <w:left w:val="none" w:sz="0" w:space="0" w:color="auto"/>
            <w:bottom w:val="none" w:sz="0" w:space="0" w:color="auto"/>
            <w:right w:val="none" w:sz="0" w:space="0" w:color="auto"/>
          </w:divBdr>
        </w:div>
        <w:div w:id="353965374">
          <w:marLeft w:val="0"/>
          <w:marRight w:val="0"/>
          <w:marTop w:val="0"/>
          <w:marBottom w:val="0"/>
          <w:divBdr>
            <w:top w:val="none" w:sz="0" w:space="0" w:color="auto"/>
            <w:left w:val="none" w:sz="0" w:space="0" w:color="auto"/>
            <w:bottom w:val="none" w:sz="0" w:space="0" w:color="auto"/>
            <w:right w:val="none" w:sz="0" w:space="0" w:color="auto"/>
          </w:divBdr>
        </w:div>
        <w:div w:id="18898373">
          <w:marLeft w:val="0"/>
          <w:marRight w:val="0"/>
          <w:marTop w:val="0"/>
          <w:marBottom w:val="0"/>
          <w:divBdr>
            <w:top w:val="none" w:sz="0" w:space="0" w:color="auto"/>
            <w:left w:val="none" w:sz="0" w:space="0" w:color="auto"/>
            <w:bottom w:val="none" w:sz="0" w:space="0" w:color="auto"/>
            <w:right w:val="none" w:sz="0" w:space="0" w:color="auto"/>
          </w:divBdr>
        </w:div>
        <w:div w:id="76445768">
          <w:marLeft w:val="0"/>
          <w:marRight w:val="0"/>
          <w:marTop w:val="0"/>
          <w:marBottom w:val="0"/>
          <w:divBdr>
            <w:top w:val="none" w:sz="0" w:space="0" w:color="auto"/>
            <w:left w:val="none" w:sz="0" w:space="0" w:color="auto"/>
            <w:bottom w:val="none" w:sz="0" w:space="0" w:color="auto"/>
            <w:right w:val="none" w:sz="0" w:space="0" w:color="auto"/>
          </w:divBdr>
        </w:div>
        <w:div w:id="1479804015">
          <w:blockQuote w:val="1"/>
          <w:marLeft w:val="0"/>
          <w:marRight w:val="0"/>
          <w:marTop w:val="225"/>
          <w:marBottom w:val="300"/>
          <w:divBdr>
            <w:top w:val="none" w:sz="0" w:space="0" w:color="auto"/>
            <w:left w:val="single" w:sz="36" w:space="11" w:color="E9E9E9"/>
            <w:bottom w:val="none" w:sz="0" w:space="0" w:color="auto"/>
            <w:right w:val="none" w:sz="0" w:space="0" w:color="auto"/>
          </w:divBdr>
        </w:div>
        <w:div w:id="537276913">
          <w:marLeft w:val="0"/>
          <w:marRight w:val="0"/>
          <w:marTop w:val="0"/>
          <w:marBottom w:val="0"/>
          <w:divBdr>
            <w:top w:val="none" w:sz="0" w:space="0" w:color="auto"/>
            <w:left w:val="none" w:sz="0" w:space="0" w:color="auto"/>
            <w:bottom w:val="none" w:sz="0" w:space="0" w:color="auto"/>
            <w:right w:val="none" w:sz="0" w:space="0" w:color="auto"/>
          </w:divBdr>
        </w:div>
        <w:div w:id="323825670">
          <w:marLeft w:val="0"/>
          <w:marRight w:val="0"/>
          <w:marTop w:val="0"/>
          <w:marBottom w:val="0"/>
          <w:divBdr>
            <w:top w:val="none" w:sz="0" w:space="0" w:color="auto"/>
            <w:left w:val="none" w:sz="0" w:space="0" w:color="auto"/>
            <w:bottom w:val="none" w:sz="0" w:space="0" w:color="auto"/>
            <w:right w:val="none" w:sz="0" w:space="0" w:color="auto"/>
          </w:divBdr>
        </w:div>
        <w:div w:id="2094356522">
          <w:marLeft w:val="0"/>
          <w:marRight w:val="0"/>
          <w:marTop w:val="0"/>
          <w:marBottom w:val="0"/>
          <w:divBdr>
            <w:top w:val="none" w:sz="0" w:space="0" w:color="auto"/>
            <w:left w:val="none" w:sz="0" w:space="0" w:color="auto"/>
            <w:bottom w:val="none" w:sz="0" w:space="0" w:color="auto"/>
            <w:right w:val="none" w:sz="0" w:space="0" w:color="auto"/>
          </w:divBdr>
        </w:div>
        <w:div w:id="1835954630">
          <w:marLeft w:val="0"/>
          <w:marRight w:val="0"/>
          <w:marTop w:val="0"/>
          <w:marBottom w:val="0"/>
          <w:divBdr>
            <w:top w:val="none" w:sz="0" w:space="0" w:color="auto"/>
            <w:left w:val="none" w:sz="0" w:space="0" w:color="auto"/>
            <w:bottom w:val="none" w:sz="0" w:space="0" w:color="auto"/>
            <w:right w:val="none" w:sz="0" w:space="0" w:color="auto"/>
          </w:divBdr>
        </w:div>
        <w:div w:id="426729156">
          <w:marLeft w:val="0"/>
          <w:marRight w:val="0"/>
          <w:marTop w:val="0"/>
          <w:marBottom w:val="0"/>
          <w:divBdr>
            <w:top w:val="none" w:sz="0" w:space="0" w:color="auto"/>
            <w:left w:val="none" w:sz="0" w:space="0" w:color="auto"/>
            <w:bottom w:val="none" w:sz="0" w:space="0" w:color="auto"/>
            <w:right w:val="none" w:sz="0" w:space="0" w:color="auto"/>
          </w:divBdr>
        </w:div>
        <w:div w:id="992876242">
          <w:marLeft w:val="0"/>
          <w:marRight w:val="0"/>
          <w:marTop w:val="0"/>
          <w:marBottom w:val="0"/>
          <w:divBdr>
            <w:top w:val="none" w:sz="0" w:space="0" w:color="auto"/>
            <w:left w:val="none" w:sz="0" w:space="0" w:color="auto"/>
            <w:bottom w:val="none" w:sz="0" w:space="0" w:color="auto"/>
            <w:right w:val="none" w:sz="0" w:space="0" w:color="auto"/>
          </w:divBdr>
        </w:div>
      </w:divsChild>
    </w:div>
    <w:div w:id="76488650">
      <w:bodyDiv w:val="1"/>
      <w:marLeft w:val="0"/>
      <w:marRight w:val="0"/>
      <w:marTop w:val="0"/>
      <w:marBottom w:val="0"/>
      <w:divBdr>
        <w:top w:val="none" w:sz="0" w:space="0" w:color="auto"/>
        <w:left w:val="none" w:sz="0" w:space="0" w:color="auto"/>
        <w:bottom w:val="none" w:sz="0" w:space="0" w:color="auto"/>
        <w:right w:val="none" w:sz="0" w:space="0" w:color="auto"/>
      </w:divBdr>
    </w:div>
    <w:div w:id="86006354">
      <w:bodyDiv w:val="1"/>
      <w:marLeft w:val="0"/>
      <w:marRight w:val="0"/>
      <w:marTop w:val="0"/>
      <w:marBottom w:val="0"/>
      <w:divBdr>
        <w:top w:val="none" w:sz="0" w:space="0" w:color="auto"/>
        <w:left w:val="none" w:sz="0" w:space="0" w:color="auto"/>
        <w:bottom w:val="none" w:sz="0" w:space="0" w:color="auto"/>
        <w:right w:val="none" w:sz="0" w:space="0" w:color="auto"/>
      </w:divBdr>
    </w:div>
    <w:div w:id="104622982">
      <w:bodyDiv w:val="1"/>
      <w:marLeft w:val="0"/>
      <w:marRight w:val="0"/>
      <w:marTop w:val="0"/>
      <w:marBottom w:val="0"/>
      <w:divBdr>
        <w:top w:val="none" w:sz="0" w:space="0" w:color="auto"/>
        <w:left w:val="none" w:sz="0" w:space="0" w:color="auto"/>
        <w:bottom w:val="none" w:sz="0" w:space="0" w:color="auto"/>
        <w:right w:val="none" w:sz="0" w:space="0" w:color="auto"/>
      </w:divBdr>
      <w:divsChild>
        <w:div w:id="1233616144">
          <w:marLeft w:val="-300"/>
          <w:marRight w:val="-300"/>
          <w:marTop w:val="360"/>
          <w:marBottom w:val="360"/>
          <w:divBdr>
            <w:top w:val="none" w:sz="0" w:space="0" w:color="auto"/>
            <w:left w:val="none" w:sz="0" w:space="0" w:color="auto"/>
            <w:bottom w:val="none" w:sz="0" w:space="0" w:color="auto"/>
            <w:right w:val="none" w:sz="0" w:space="0" w:color="auto"/>
          </w:divBdr>
          <w:divsChild>
            <w:div w:id="1781683918">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11675110">
      <w:bodyDiv w:val="1"/>
      <w:marLeft w:val="0"/>
      <w:marRight w:val="0"/>
      <w:marTop w:val="0"/>
      <w:marBottom w:val="0"/>
      <w:divBdr>
        <w:top w:val="none" w:sz="0" w:space="0" w:color="auto"/>
        <w:left w:val="none" w:sz="0" w:space="0" w:color="auto"/>
        <w:bottom w:val="none" w:sz="0" w:space="0" w:color="auto"/>
        <w:right w:val="none" w:sz="0" w:space="0" w:color="auto"/>
      </w:divBdr>
      <w:divsChild>
        <w:div w:id="72288724">
          <w:marLeft w:val="-480"/>
          <w:marRight w:val="-480"/>
          <w:marTop w:val="360"/>
          <w:marBottom w:val="360"/>
          <w:divBdr>
            <w:top w:val="none" w:sz="0" w:space="0" w:color="auto"/>
            <w:left w:val="none" w:sz="0" w:space="0" w:color="auto"/>
            <w:bottom w:val="none" w:sz="0" w:space="0" w:color="auto"/>
            <w:right w:val="none" w:sz="0" w:space="0" w:color="auto"/>
          </w:divBdr>
        </w:div>
      </w:divsChild>
    </w:div>
    <w:div w:id="127628594">
      <w:bodyDiv w:val="1"/>
      <w:marLeft w:val="0"/>
      <w:marRight w:val="0"/>
      <w:marTop w:val="0"/>
      <w:marBottom w:val="0"/>
      <w:divBdr>
        <w:top w:val="none" w:sz="0" w:space="0" w:color="auto"/>
        <w:left w:val="none" w:sz="0" w:space="0" w:color="auto"/>
        <w:bottom w:val="none" w:sz="0" w:space="0" w:color="auto"/>
        <w:right w:val="none" w:sz="0" w:space="0" w:color="auto"/>
      </w:divBdr>
      <w:divsChild>
        <w:div w:id="839196660">
          <w:marLeft w:val="0"/>
          <w:marRight w:val="0"/>
          <w:marTop w:val="0"/>
          <w:marBottom w:val="0"/>
          <w:divBdr>
            <w:top w:val="none" w:sz="0" w:space="0" w:color="auto"/>
            <w:left w:val="none" w:sz="0" w:space="0" w:color="auto"/>
            <w:bottom w:val="none" w:sz="0" w:space="0" w:color="auto"/>
            <w:right w:val="none" w:sz="0" w:space="0" w:color="auto"/>
          </w:divBdr>
        </w:div>
        <w:div w:id="943346940">
          <w:marLeft w:val="0"/>
          <w:marRight w:val="0"/>
          <w:marTop w:val="0"/>
          <w:marBottom w:val="0"/>
          <w:divBdr>
            <w:top w:val="none" w:sz="0" w:space="0" w:color="auto"/>
            <w:left w:val="none" w:sz="0" w:space="0" w:color="auto"/>
            <w:bottom w:val="none" w:sz="0" w:space="0" w:color="auto"/>
            <w:right w:val="none" w:sz="0" w:space="0" w:color="auto"/>
          </w:divBdr>
        </w:div>
        <w:div w:id="1941982670">
          <w:marLeft w:val="0"/>
          <w:marRight w:val="0"/>
          <w:marTop w:val="0"/>
          <w:marBottom w:val="0"/>
          <w:divBdr>
            <w:top w:val="none" w:sz="0" w:space="0" w:color="auto"/>
            <w:left w:val="none" w:sz="0" w:space="0" w:color="auto"/>
            <w:bottom w:val="none" w:sz="0" w:space="0" w:color="auto"/>
            <w:right w:val="none" w:sz="0" w:space="0" w:color="auto"/>
          </w:divBdr>
        </w:div>
        <w:div w:id="1803647373">
          <w:blockQuote w:val="1"/>
          <w:marLeft w:val="0"/>
          <w:marRight w:val="0"/>
          <w:marTop w:val="225"/>
          <w:marBottom w:val="300"/>
          <w:divBdr>
            <w:top w:val="none" w:sz="0" w:space="0" w:color="auto"/>
            <w:left w:val="single" w:sz="36" w:space="11" w:color="E9E9E9"/>
            <w:bottom w:val="none" w:sz="0" w:space="0" w:color="auto"/>
            <w:right w:val="none" w:sz="0" w:space="0" w:color="auto"/>
          </w:divBdr>
        </w:div>
        <w:div w:id="1036273463">
          <w:marLeft w:val="0"/>
          <w:marRight w:val="0"/>
          <w:marTop w:val="0"/>
          <w:marBottom w:val="0"/>
          <w:divBdr>
            <w:top w:val="none" w:sz="0" w:space="0" w:color="auto"/>
            <w:left w:val="none" w:sz="0" w:space="0" w:color="auto"/>
            <w:bottom w:val="none" w:sz="0" w:space="0" w:color="auto"/>
            <w:right w:val="none" w:sz="0" w:space="0" w:color="auto"/>
          </w:divBdr>
        </w:div>
        <w:div w:id="773212432">
          <w:marLeft w:val="0"/>
          <w:marRight w:val="0"/>
          <w:marTop w:val="0"/>
          <w:marBottom w:val="0"/>
          <w:divBdr>
            <w:top w:val="none" w:sz="0" w:space="0" w:color="auto"/>
            <w:left w:val="none" w:sz="0" w:space="0" w:color="auto"/>
            <w:bottom w:val="none" w:sz="0" w:space="0" w:color="auto"/>
            <w:right w:val="none" w:sz="0" w:space="0" w:color="auto"/>
          </w:divBdr>
        </w:div>
      </w:divsChild>
    </w:div>
    <w:div w:id="129442246">
      <w:bodyDiv w:val="1"/>
      <w:marLeft w:val="0"/>
      <w:marRight w:val="0"/>
      <w:marTop w:val="0"/>
      <w:marBottom w:val="0"/>
      <w:divBdr>
        <w:top w:val="none" w:sz="0" w:space="0" w:color="auto"/>
        <w:left w:val="none" w:sz="0" w:space="0" w:color="auto"/>
        <w:bottom w:val="none" w:sz="0" w:space="0" w:color="auto"/>
        <w:right w:val="none" w:sz="0" w:space="0" w:color="auto"/>
      </w:divBdr>
      <w:divsChild>
        <w:div w:id="123163932">
          <w:marLeft w:val="0"/>
          <w:marRight w:val="0"/>
          <w:marTop w:val="0"/>
          <w:marBottom w:val="0"/>
          <w:divBdr>
            <w:top w:val="none" w:sz="0" w:space="0" w:color="auto"/>
            <w:left w:val="none" w:sz="0" w:space="0" w:color="auto"/>
            <w:bottom w:val="none" w:sz="0" w:space="0" w:color="auto"/>
            <w:right w:val="none" w:sz="0" w:space="0" w:color="auto"/>
          </w:divBdr>
        </w:div>
        <w:div w:id="796070805">
          <w:marLeft w:val="0"/>
          <w:marRight w:val="0"/>
          <w:marTop w:val="0"/>
          <w:marBottom w:val="0"/>
          <w:divBdr>
            <w:top w:val="none" w:sz="0" w:space="0" w:color="auto"/>
            <w:left w:val="none" w:sz="0" w:space="0" w:color="auto"/>
            <w:bottom w:val="none" w:sz="0" w:space="0" w:color="auto"/>
            <w:right w:val="none" w:sz="0" w:space="0" w:color="auto"/>
          </w:divBdr>
        </w:div>
        <w:div w:id="1030179095">
          <w:marLeft w:val="0"/>
          <w:marRight w:val="0"/>
          <w:marTop w:val="0"/>
          <w:marBottom w:val="0"/>
          <w:divBdr>
            <w:top w:val="none" w:sz="0" w:space="0" w:color="auto"/>
            <w:left w:val="none" w:sz="0" w:space="0" w:color="auto"/>
            <w:bottom w:val="none" w:sz="0" w:space="0" w:color="auto"/>
            <w:right w:val="none" w:sz="0" w:space="0" w:color="auto"/>
          </w:divBdr>
        </w:div>
        <w:div w:id="471869299">
          <w:blockQuote w:val="1"/>
          <w:marLeft w:val="0"/>
          <w:marRight w:val="0"/>
          <w:marTop w:val="225"/>
          <w:marBottom w:val="300"/>
          <w:divBdr>
            <w:top w:val="none" w:sz="0" w:space="0" w:color="auto"/>
            <w:left w:val="single" w:sz="36" w:space="11" w:color="E9E9E9"/>
            <w:bottom w:val="none" w:sz="0" w:space="0" w:color="auto"/>
            <w:right w:val="none" w:sz="0" w:space="0" w:color="auto"/>
          </w:divBdr>
        </w:div>
        <w:div w:id="2034499645">
          <w:marLeft w:val="0"/>
          <w:marRight w:val="0"/>
          <w:marTop w:val="0"/>
          <w:marBottom w:val="0"/>
          <w:divBdr>
            <w:top w:val="none" w:sz="0" w:space="0" w:color="auto"/>
            <w:left w:val="none" w:sz="0" w:space="0" w:color="auto"/>
            <w:bottom w:val="none" w:sz="0" w:space="0" w:color="auto"/>
            <w:right w:val="none" w:sz="0" w:space="0" w:color="auto"/>
          </w:divBdr>
        </w:div>
        <w:div w:id="586429944">
          <w:marLeft w:val="0"/>
          <w:marRight w:val="0"/>
          <w:marTop w:val="0"/>
          <w:marBottom w:val="0"/>
          <w:divBdr>
            <w:top w:val="none" w:sz="0" w:space="0" w:color="auto"/>
            <w:left w:val="none" w:sz="0" w:space="0" w:color="auto"/>
            <w:bottom w:val="none" w:sz="0" w:space="0" w:color="auto"/>
            <w:right w:val="none" w:sz="0" w:space="0" w:color="auto"/>
          </w:divBdr>
        </w:div>
      </w:divsChild>
    </w:div>
    <w:div w:id="147867449">
      <w:bodyDiv w:val="1"/>
      <w:marLeft w:val="0"/>
      <w:marRight w:val="0"/>
      <w:marTop w:val="0"/>
      <w:marBottom w:val="0"/>
      <w:divBdr>
        <w:top w:val="none" w:sz="0" w:space="0" w:color="auto"/>
        <w:left w:val="none" w:sz="0" w:space="0" w:color="auto"/>
        <w:bottom w:val="none" w:sz="0" w:space="0" w:color="auto"/>
        <w:right w:val="none" w:sz="0" w:space="0" w:color="auto"/>
      </w:divBdr>
      <w:divsChild>
        <w:div w:id="1741710837">
          <w:marLeft w:val="-300"/>
          <w:marRight w:val="-300"/>
          <w:marTop w:val="360"/>
          <w:marBottom w:val="360"/>
          <w:divBdr>
            <w:top w:val="none" w:sz="0" w:space="0" w:color="auto"/>
            <w:left w:val="none" w:sz="0" w:space="0" w:color="auto"/>
            <w:bottom w:val="none" w:sz="0" w:space="0" w:color="auto"/>
            <w:right w:val="none" w:sz="0" w:space="0" w:color="auto"/>
          </w:divBdr>
          <w:divsChild>
            <w:div w:id="2126657075">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52840170">
      <w:bodyDiv w:val="1"/>
      <w:marLeft w:val="0"/>
      <w:marRight w:val="0"/>
      <w:marTop w:val="0"/>
      <w:marBottom w:val="0"/>
      <w:divBdr>
        <w:top w:val="none" w:sz="0" w:space="0" w:color="auto"/>
        <w:left w:val="none" w:sz="0" w:space="0" w:color="auto"/>
        <w:bottom w:val="none" w:sz="0" w:space="0" w:color="auto"/>
        <w:right w:val="none" w:sz="0" w:space="0" w:color="auto"/>
      </w:divBdr>
      <w:divsChild>
        <w:div w:id="88357663">
          <w:marLeft w:val="-300"/>
          <w:marRight w:val="-300"/>
          <w:marTop w:val="360"/>
          <w:marBottom w:val="360"/>
          <w:divBdr>
            <w:top w:val="none" w:sz="0" w:space="0" w:color="auto"/>
            <w:left w:val="none" w:sz="0" w:space="0" w:color="auto"/>
            <w:bottom w:val="none" w:sz="0" w:space="0" w:color="auto"/>
            <w:right w:val="none" w:sz="0" w:space="0" w:color="auto"/>
          </w:divBdr>
          <w:divsChild>
            <w:div w:id="1176991412">
              <w:marLeft w:val="0"/>
              <w:marRight w:val="0"/>
              <w:marTop w:val="0"/>
              <w:marBottom w:val="0"/>
              <w:divBdr>
                <w:top w:val="none" w:sz="0" w:space="0" w:color="auto"/>
                <w:left w:val="single" w:sz="24" w:space="9" w:color="04AA6D"/>
                <w:bottom w:val="none" w:sz="0" w:space="0" w:color="auto"/>
                <w:right w:val="none" w:sz="0" w:space="0" w:color="auto"/>
              </w:divBdr>
            </w:div>
          </w:divsChild>
        </w:div>
        <w:div w:id="547379665">
          <w:marLeft w:val="-300"/>
          <w:marRight w:val="-300"/>
          <w:marTop w:val="360"/>
          <w:marBottom w:val="360"/>
          <w:divBdr>
            <w:top w:val="none" w:sz="0" w:space="0" w:color="auto"/>
            <w:left w:val="none" w:sz="0" w:space="0" w:color="auto"/>
            <w:bottom w:val="none" w:sz="0" w:space="0" w:color="auto"/>
            <w:right w:val="none" w:sz="0" w:space="0" w:color="auto"/>
          </w:divBdr>
          <w:divsChild>
            <w:div w:id="987319546">
              <w:marLeft w:val="0"/>
              <w:marRight w:val="0"/>
              <w:marTop w:val="0"/>
              <w:marBottom w:val="0"/>
              <w:divBdr>
                <w:top w:val="none" w:sz="0" w:space="0" w:color="auto"/>
                <w:left w:val="single" w:sz="24" w:space="9" w:color="04AA6D"/>
                <w:bottom w:val="none" w:sz="0" w:space="0" w:color="auto"/>
                <w:right w:val="none" w:sz="0" w:space="0" w:color="auto"/>
              </w:divBdr>
            </w:div>
          </w:divsChild>
        </w:div>
        <w:div w:id="2023238865">
          <w:marLeft w:val="-240"/>
          <w:marRight w:val="-240"/>
          <w:marTop w:val="0"/>
          <w:marBottom w:val="0"/>
          <w:divBdr>
            <w:top w:val="none" w:sz="0" w:space="0" w:color="auto"/>
            <w:left w:val="none" w:sz="0" w:space="0" w:color="auto"/>
            <w:bottom w:val="none" w:sz="0" w:space="0" w:color="auto"/>
            <w:right w:val="none" w:sz="0" w:space="0" w:color="auto"/>
          </w:divBdr>
          <w:divsChild>
            <w:div w:id="1550535885">
              <w:marLeft w:val="0"/>
              <w:marRight w:val="0"/>
              <w:marTop w:val="0"/>
              <w:marBottom w:val="0"/>
              <w:divBdr>
                <w:top w:val="none" w:sz="0" w:space="0" w:color="auto"/>
                <w:left w:val="none" w:sz="0" w:space="0" w:color="auto"/>
                <w:bottom w:val="none" w:sz="0" w:space="0" w:color="auto"/>
                <w:right w:val="none" w:sz="0" w:space="0" w:color="auto"/>
              </w:divBdr>
            </w:div>
          </w:divsChild>
        </w:div>
        <w:div w:id="714890792">
          <w:marLeft w:val="-300"/>
          <w:marRight w:val="-300"/>
          <w:marTop w:val="360"/>
          <w:marBottom w:val="360"/>
          <w:divBdr>
            <w:top w:val="none" w:sz="0" w:space="0" w:color="auto"/>
            <w:left w:val="none" w:sz="0" w:space="0" w:color="auto"/>
            <w:bottom w:val="none" w:sz="0" w:space="0" w:color="auto"/>
            <w:right w:val="none" w:sz="0" w:space="0" w:color="auto"/>
          </w:divBdr>
          <w:divsChild>
            <w:div w:id="1730683871">
              <w:marLeft w:val="0"/>
              <w:marRight w:val="0"/>
              <w:marTop w:val="0"/>
              <w:marBottom w:val="0"/>
              <w:divBdr>
                <w:top w:val="none" w:sz="0" w:space="0" w:color="auto"/>
                <w:left w:val="single" w:sz="24" w:space="9" w:color="04AA6D"/>
                <w:bottom w:val="none" w:sz="0" w:space="0" w:color="auto"/>
                <w:right w:val="none" w:sz="0" w:space="0" w:color="auto"/>
              </w:divBdr>
            </w:div>
          </w:divsChild>
        </w:div>
        <w:div w:id="1664969409">
          <w:marLeft w:val="-300"/>
          <w:marRight w:val="-300"/>
          <w:marTop w:val="360"/>
          <w:marBottom w:val="360"/>
          <w:divBdr>
            <w:top w:val="none" w:sz="0" w:space="0" w:color="auto"/>
            <w:left w:val="none" w:sz="0" w:space="0" w:color="auto"/>
            <w:bottom w:val="none" w:sz="0" w:space="0" w:color="auto"/>
            <w:right w:val="none" w:sz="0" w:space="0" w:color="auto"/>
          </w:divBdr>
          <w:divsChild>
            <w:div w:id="1392000070">
              <w:marLeft w:val="0"/>
              <w:marRight w:val="0"/>
              <w:marTop w:val="0"/>
              <w:marBottom w:val="0"/>
              <w:divBdr>
                <w:top w:val="none" w:sz="0" w:space="0" w:color="auto"/>
                <w:left w:val="single" w:sz="24" w:space="9" w:color="04AA6D"/>
                <w:bottom w:val="none" w:sz="0" w:space="0" w:color="auto"/>
                <w:right w:val="none" w:sz="0" w:space="0" w:color="auto"/>
              </w:divBdr>
            </w:div>
          </w:divsChild>
        </w:div>
        <w:div w:id="1761294289">
          <w:marLeft w:val="-300"/>
          <w:marRight w:val="-300"/>
          <w:marTop w:val="360"/>
          <w:marBottom w:val="360"/>
          <w:divBdr>
            <w:top w:val="none" w:sz="0" w:space="0" w:color="auto"/>
            <w:left w:val="none" w:sz="0" w:space="0" w:color="auto"/>
            <w:bottom w:val="none" w:sz="0" w:space="0" w:color="auto"/>
            <w:right w:val="none" w:sz="0" w:space="0" w:color="auto"/>
          </w:divBdr>
          <w:divsChild>
            <w:div w:id="388918713">
              <w:marLeft w:val="0"/>
              <w:marRight w:val="0"/>
              <w:marTop w:val="0"/>
              <w:marBottom w:val="0"/>
              <w:divBdr>
                <w:top w:val="none" w:sz="0" w:space="0" w:color="auto"/>
                <w:left w:val="single" w:sz="24" w:space="9" w:color="04AA6D"/>
                <w:bottom w:val="none" w:sz="0" w:space="0" w:color="auto"/>
                <w:right w:val="none" w:sz="0" w:space="0" w:color="auto"/>
              </w:divBdr>
            </w:div>
          </w:divsChild>
        </w:div>
        <w:div w:id="1662268693">
          <w:marLeft w:val="-300"/>
          <w:marRight w:val="-300"/>
          <w:marTop w:val="360"/>
          <w:marBottom w:val="360"/>
          <w:divBdr>
            <w:top w:val="none" w:sz="0" w:space="0" w:color="auto"/>
            <w:left w:val="none" w:sz="0" w:space="0" w:color="auto"/>
            <w:bottom w:val="none" w:sz="0" w:space="0" w:color="auto"/>
            <w:right w:val="none" w:sz="0" w:space="0" w:color="auto"/>
          </w:divBdr>
          <w:divsChild>
            <w:div w:id="163331944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86412520">
      <w:bodyDiv w:val="1"/>
      <w:marLeft w:val="0"/>
      <w:marRight w:val="0"/>
      <w:marTop w:val="0"/>
      <w:marBottom w:val="0"/>
      <w:divBdr>
        <w:top w:val="none" w:sz="0" w:space="0" w:color="auto"/>
        <w:left w:val="none" w:sz="0" w:space="0" w:color="auto"/>
        <w:bottom w:val="none" w:sz="0" w:space="0" w:color="auto"/>
        <w:right w:val="none" w:sz="0" w:space="0" w:color="auto"/>
      </w:divBdr>
    </w:div>
    <w:div w:id="201555576">
      <w:bodyDiv w:val="1"/>
      <w:marLeft w:val="0"/>
      <w:marRight w:val="0"/>
      <w:marTop w:val="0"/>
      <w:marBottom w:val="0"/>
      <w:divBdr>
        <w:top w:val="none" w:sz="0" w:space="0" w:color="auto"/>
        <w:left w:val="none" w:sz="0" w:space="0" w:color="auto"/>
        <w:bottom w:val="none" w:sz="0" w:space="0" w:color="auto"/>
        <w:right w:val="none" w:sz="0" w:space="0" w:color="auto"/>
      </w:divBdr>
    </w:div>
    <w:div w:id="217132406">
      <w:bodyDiv w:val="1"/>
      <w:marLeft w:val="0"/>
      <w:marRight w:val="0"/>
      <w:marTop w:val="0"/>
      <w:marBottom w:val="0"/>
      <w:divBdr>
        <w:top w:val="none" w:sz="0" w:space="0" w:color="auto"/>
        <w:left w:val="none" w:sz="0" w:space="0" w:color="auto"/>
        <w:bottom w:val="none" w:sz="0" w:space="0" w:color="auto"/>
        <w:right w:val="none" w:sz="0" w:space="0" w:color="auto"/>
      </w:divBdr>
    </w:div>
    <w:div w:id="226302992">
      <w:bodyDiv w:val="1"/>
      <w:marLeft w:val="0"/>
      <w:marRight w:val="0"/>
      <w:marTop w:val="0"/>
      <w:marBottom w:val="0"/>
      <w:divBdr>
        <w:top w:val="none" w:sz="0" w:space="0" w:color="auto"/>
        <w:left w:val="none" w:sz="0" w:space="0" w:color="auto"/>
        <w:bottom w:val="none" w:sz="0" w:space="0" w:color="auto"/>
        <w:right w:val="none" w:sz="0" w:space="0" w:color="auto"/>
      </w:divBdr>
      <w:divsChild>
        <w:div w:id="1408654778">
          <w:marLeft w:val="-300"/>
          <w:marRight w:val="-300"/>
          <w:marTop w:val="360"/>
          <w:marBottom w:val="360"/>
          <w:divBdr>
            <w:top w:val="none" w:sz="0" w:space="0" w:color="auto"/>
            <w:left w:val="none" w:sz="0" w:space="0" w:color="auto"/>
            <w:bottom w:val="none" w:sz="0" w:space="0" w:color="auto"/>
            <w:right w:val="none" w:sz="0" w:space="0" w:color="auto"/>
          </w:divBdr>
          <w:divsChild>
            <w:div w:id="420414510">
              <w:marLeft w:val="0"/>
              <w:marRight w:val="0"/>
              <w:marTop w:val="0"/>
              <w:marBottom w:val="0"/>
              <w:divBdr>
                <w:top w:val="none" w:sz="0" w:space="0" w:color="auto"/>
                <w:left w:val="none" w:sz="0" w:space="0" w:color="auto"/>
                <w:bottom w:val="none" w:sz="0" w:space="0" w:color="auto"/>
                <w:right w:val="none" w:sz="0" w:space="0" w:color="auto"/>
              </w:divBdr>
            </w:div>
          </w:divsChild>
        </w:div>
        <w:div w:id="1092967783">
          <w:marLeft w:val="-300"/>
          <w:marRight w:val="-300"/>
          <w:marTop w:val="360"/>
          <w:marBottom w:val="360"/>
          <w:divBdr>
            <w:top w:val="none" w:sz="0" w:space="0" w:color="auto"/>
            <w:left w:val="none" w:sz="0" w:space="0" w:color="auto"/>
            <w:bottom w:val="none" w:sz="0" w:space="0" w:color="auto"/>
            <w:right w:val="none" w:sz="0" w:space="0" w:color="auto"/>
          </w:divBdr>
          <w:divsChild>
            <w:div w:id="1257325271">
              <w:marLeft w:val="0"/>
              <w:marRight w:val="0"/>
              <w:marTop w:val="0"/>
              <w:marBottom w:val="0"/>
              <w:divBdr>
                <w:top w:val="none" w:sz="0" w:space="0" w:color="auto"/>
                <w:left w:val="single" w:sz="24" w:space="9" w:color="04AA6D"/>
                <w:bottom w:val="none" w:sz="0" w:space="0" w:color="auto"/>
                <w:right w:val="none" w:sz="0" w:space="0" w:color="auto"/>
              </w:divBdr>
            </w:div>
          </w:divsChild>
        </w:div>
        <w:div w:id="206601009">
          <w:marLeft w:val="-300"/>
          <w:marRight w:val="-300"/>
          <w:marTop w:val="360"/>
          <w:marBottom w:val="360"/>
          <w:divBdr>
            <w:top w:val="none" w:sz="0" w:space="0" w:color="auto"/>
            <w:left w:val="none" w:sz="0" w:space="0" w:color="auto"/>
            <w:bottom w:val="none" w:sz="0" w:space="0" w:color="auto"/>
            <w:right w:val="none" w:sz="0" w:space="0" w:color="auto"/>
          </w:divBdr>
          <w:divsChild>
            <w:div w:id="1727097707">
              <w:marLeft w:val="0"/>
              <w:marRight w:val="0"/>
              <w:marTop w:val="0"/>
              <w:marBottom w:val="0"/>
              <w:divBdr>
                <w:top w:val="none" w:sz="0" w:space="0" w:color="auto"/>
                <w:left w:val="single" w:sz="24" w:space="9" w:color="04AA6D"/>
                <w:bottom w:val="none" w:sz="0" w:space="0" w:color="auto"/>
                <w:right w:val="none" w:sz="0" w:space="0" w:color="auto"/>
              </w:divBdr>
            </w:div>
          </w:divsChild>
        </w:div>
        <w:div w:id="1148211318">
          <w:marLeft w:val="-240"/>
          <w:marRight w:val="-240"/>
          <w:marTop w:val="0"/>
          <w:marBottom w:val="0"/>
          <w:divBdr>
            <w:top w:val="none" w:sz="0" w:space="0" w:color="auto"/>
            <w:left w:val="none" w:sz="0" w:space="0" w:color="auto"/>
            <w:bottom w:val="none" w:sz="0" w:space="0" w:color="auto"/>
            <w:right w:val="none" w:sz="0" w:space="0" w:color="auto"/>
          </w:divBdr>
          <w:divsChild>
            <w:div w:id="649793822">
              <w:marLeft w:val="0"/>
              <w:marRight w:val="0"/>
              <w:marTop w:val="0"/>
              <w:marBottom w:val="0"/>
              <w:divBdr>
                <w:top w:val="none" w:sz="0" w:space="0" w:color="auto"/>
                <w:left w:val="none" w:sz="0" w:space="0" w:color="auto"/>
                <w:bottom w:val="none" w:sz="0" w:space="0" w:color="auto"/>
                <w:right w:val="none" w:sz="0" w:space="0" w:color="auto"/>
              </w:divBdr>
            </w:div>
          </w:divsChild>
        </w:div>
        <w:div w:id="650016994">
          <w:marLeft w:val="-300"/>
          <w:marRight w:val="-300"/>
          <w:marTop w:val="360"/>
          <w:marBottom w:val="360"/>
          <w:divBdr>
            <w:top w:val="none" w:sz="0" w:space="0" w:color="auto"/>
            <w:left w:val="none" w:sz="0" w:space="0" w:color="auto"/>
            <w:bottom w:val="none" w:sz="0" w:space="0" w:color="auto"/>
            <w:right w:val="none" w:sz="0" w:space="0" w:color="auto"/>
          </w:divBdr>
          <w:divsChild>
            <w:div w:id="1509061771">
              <w:marLeft w:val="0"/>
              <w:marRight w:val="0"/>
              <w:marTop w:val="0"/>
              <w:marBottom w:val="0"/>
              <w:divBdr>
                <w:top w:val="none" w:sz="0" w:space="0" w:color="auto"/>
                <w:left w:val="single" w:sz="24" w:space="9" w:color="04AA6D"/>
                <w:bottom w:val="none" w:sz="0" w:space="0" w:color="auto"/>
                <w:right w:val="none" w:sz="0" w:space="0" w:color="auto"/>
              </w:divBdr>
            </w:div>
          </w:divsChild>
        </w:div>
        <w:div w:id="1965038219">
          <w:marLeft w:val="-300"/>
          <w:marRight w:val="-300"/>
          <w:marTop w:val="360"/>
          <w:marBottom w:val="360"/>
          <w:divBdr>
            <w:top w:val="none" w:sz="0" w:space="0" w:color="auto"/>
            <w:left w:val="none" w:sz="0" w:space="0" w:color="auto"/>
            <w:bottom w:val="none" w:sz="0" w:space="0" w:color="auto"/>
            <w:right w:val="none" w:sz="0" w:space="0" w:color="auto"/>
          </w:divBdr>
          <w:divsChild>
            <w:div w:id="719746533">
              <w:marLeft w:val="0"/>
              <w:marRight w:val="0"/>
              <w:marTop w:val="0"/>
              <w:marBottom w:val="0"/>
              <w:divBdr>
                <w:top w:val="none" w:sz="0" w:space="0" w:color="auto"/>
                <w:left w:val="single" w:sz="24" w:space="9" w:color="04AA6D"/>
                <w:bottom w:val="none" w:sz="0" w:space="0" w:color="auto"/>
                <w:right w:val="none" w:sz="0" w:space="0" w:color="auto"/>
              </w:divBdr>
            </w:div>
          </w:divsChild>
        </w:div>
        <w:div w:id="989821456">
          <w:marLeft w:val="-300"/>
          <w:marRight w:val="-300"/>
          <w:marTop w:val="360"/>
          <w:marBottom w:val="360"/>
          <w:divBdr>
            <w:top w:val="none" w:sz="0" w:space="0" w:color="auto"/>
            <w:left w:val="none" w:sz="0" w:space="0" w:color="auto"/>
            <w:bottom w:val="none" w:sz="0" w:space="0" w:color="auto"/>
            <w:right w:val="none" w:sz="0" w:space="0" w:color="auto"/>
          </w:divBdr>
          <w:divsChild>
            <w:div w:id="1566604348">
              <w:marLeft w:val="0"/>
              <w:marRight w:val="0"/>
              <w:marTop w:val="0"/>
              <w:marBottom w:val="0"/>
              <w:divBdr>
                <w:top w:val="none" w:sz="0" w:space="0" w:color="auto"/>
                <w:left w:val="single" w:sz="24" w:space="9" w:color="04AA6D"/>
                <w:bottom w:val="none" w:sz="0" w:space="0" w:color="auto"/>
                <w:right w:val="none" w:sz="0" w:space="0" w:color="auto"/>
              </w:divBdr>
            </w:div>
          </w:divsChild>
        </w:div>
        <w:div w:id="506484012">
          <w:marLeft w:val="-300"/>
          <w:marRight w:val="-300"/>
          <w:marTop w:val="360"/>
          <w:marBottom w:val="360"/>
          <w:divBdr>
            <w:top w:val="none" w:sz="0" w:space="0" w:color="auto"/>
            <w:left w:val="none" w:sz="0" w:space="0" w:color="auto"/>
            <w:bottom w:val="none" w:sz="0" w:space="0" w:color="auto"/>
            <w:right w:val="none" w:sz="0" w:space="0" w:color="auto"/>
          </w:divBdr>
          <w:divsChild>
            <w:div w:id="1366371785">
              <w:marLeft w:val="0"/>
              <w:marRight w:val="0"/>
              <w:marTop w:val="0"/>
              <w:marBottom w:val="0"/>
              <w:divBdr>
                <w:top w:val="none" w:sz="0" w:space="0" w:color="auto"/>
                <w:left w:val="single" w:sz="24" w:space="9" w:color="04AA6D"/>
                <w:bottom w:val="none" w:sz="0" w:space="0" w:color="auto"/>
                <w:right w:val="none" w:sz="0" w:space="0" w:color="auto"/>
              </w:divBdr>
            </w:div>
          </w:divsChild>
        </w:div>
        <w:div w:id="1982078216">
          <w:marLeft w:val="-300"/>
          <w:marRight w:val="-300"/>
          <w:marTop w:val="360"/>
          <w:marBottom w:val="360"/>
          <w:divBdr>
            <w:top w:val="none" w:sz="0" w:space="0" w:color="auto"/>
            <w:left w:val="none" w:sz="0" w:space="0" w:color="auto"/>
            <w:bottom w:val="none" w:sz="0" w:space="0" w:color="auto"/>
            <w:right w:val="none" w:sz="0" w:space="0" w:color="auto"/>
          </w:divBdr>
          <w:divsChild>
            <w:div w:id="654526555">
              <w:marLeft w:val="0"/>
              <w:marRight w:val="0"/>
              <w:marTop w:val="0"/>
              <w:marBottom w:val="0"/>
              <w:divBdr>
                <w:top w:val="none" w:sz="0" w:space="0" w:color="auto"/>
                <w:left w:val="single" w:sz="24" w:space="9" w:color="04AA6D"/>
                <w:bottom w:val="none" w:sz="0" w:space="0" w:color="auto"/>
                <w:right w:val="none" w:sz="0" w:space="0" w:color="auto"/>
              </w:divBdr>
            </w:div>
          </w:divsChild>
        </w:div>
        <w:div w:id="587271637">
          <w:marLeft w:val="-300"/>
          <w:marRight w:val="-300"/>
          <w:marTop w:val="360"/>
          <w:marBottom w:val="360"/>
          <w:divBdr>
            <w:top w:val="none" w:sz="0" w:space="0" w:color="auto"/>
            <w:left w:val="none" w:sz="0" w:space="0" w:color="auto"/>
            <w:bottom w:val="none" w:sz="0" w:space="0" w:color="auto"/>
            <w:right w:val="none" w:sz="0" w:space="0" w:color="auto"/>
          </w:divBdr>
          <w:divsChild>
            <w:div w:id="1087579663">
              <w:marLeft w:val="0"/>
              <w:marRight w:val="0"/>
              <w:marTop w:val="0"/>
              <w:marBottom w:val="0"/>
              <w:divBdr>
                <w:top w:val="none" w:sz="0" w:space="0" w:color="auto"/>
                <w:left w:val="single" w:sz="24" w:space="9" w:color="04AA6D"/>
                <w:bottom w:val="none" w:sz="0" w:space="0" w:color="auto"/>
                <w:right w:val="none" w:sz="0" w:space="0" w:color="auto"/>
              </w:divBdr>
            </w:div>
          </w:divsChild>
        </w:div>
        <w:div w:id="1468860678">
          <w:marLeft w:val="-300"/>
          <w:marRight w:val="-300"/>
          <w:marTop w:val="360"/>
          <w:marBottom w:val="360"/>
          <w:divBdr>
            <w:top w:val="none" w:sz="0" w:space="0" w:color="auto"/>
            <w:left w:val="none" w:sz="0" w:space="0" w:color="auto"/>
            <w:bottom w:val="none" w:sz="0" w:space="0" w:color="auto"/>
            <w:right w:val="none" w:sz="0" w:space="0" w:color="auto"/>
          </w:divBdr>
          <w:divsChild>
            <w:div w:id="822622171">
              <w:marLeft w:val="0"/>
              <w:marRight w:val="0"/>
              <w:marTop w:val="0"/>
              <w:marBottom w:val="0"/>
              <w:divBdr>
                <w:top w:val="none" w:sz="0" w:space="0" w:color="auto"/>
                <w:left w:val="single" w:sz="24" w:space="9" w:color="04AA6D"/>
                <w:bottom w:val="none" w:sz="0" w:space="0" w:color="auto"/>
                <w:right w:val="none" w:sz="0" w:space="0" w:color="auto"/>
              </w:divBdr>
            </w:div>
          </w:divsChild>
        </w:div>
        <w:div w:id="1812627056">
          <w:marLeft w:val="-300"/>
          <w:marRight w:val="-300"/>
          <w:marTop w:val="360"/>
          <w:marBottom w:val="360"/>
          <w:divBdr>
            <w:top w:val="none" w:sz="0" w:space="0" w:color="auto"/>
            <w:left w:val="none" w:sz="0" w:space="0" w:color="auto"/>
            <w:bottom w:val="none" w:sz="0" w:space="0" w:color="auto"/>
            <w:right w:val="none" w:sz="0" w:space="0" w:color="auto"/>
          </w:divBdr>
          <w:divsChild>
            <w:div w:id="1140461989">
              <w:marLeft w:val="0"/>
              <w:marRight w:val="0"/>
              <w:marTop w:val="0"/>
              <w:marBottom w:val="0"/>
              <w:divBdr>
                <w:top w:val="none" w:sz="0" w:space="0" w:color="auto"/>
                <w:left w:val="single" w:sz="24" w:space="9" w:color="04AA6D"/>
                <w:bottom w:val="none" w:sz="0" w:space="0" w:color="auto"/>
                <w:right w:val="none" w:sz="0" w:space="0" w:color="auto"/>
              </w:divBdr>
            </w:div>
          </w:divsChild>
        </w:div>
        <w:div w:id="1901283523">
          <w:marLeft w:val="0"/>
          <w:marRight w:val="0"/>
          <w:marTop w:val="0"/>
          <w:marBottom w:val="0"/>
          <w:divBdr>
            <w:top w:val="none" w:sz="0" w:space="0" w:color="auto"/>
            <w:left w:val="none" w:sz="0" w:space="0" w:color="auto"/>
            <w:bottom w:val="none" w:sz="0" w:space="0" w:color="auto"/>
            <w:right w:val="none" w:sz="0" w:space="0" w:color="auto"/>
          </w:divBdr>
          <w:divsChild>
            <w:div w:id="96923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122447">
      <w:bodyDiv w:val="1"/>
      <w:marLeft w:val="0"/>
      <w:marRight w:val="0"/>
      <w:marTop w:val="0"/>
      <w:marBottom w:val="0"/>
      <w:divBdr>
        <w:top w:val="none" w:sz="0" w:space="0" w:color="auto"/>
        <w:left w:val="none" w:sz="0" w:space="0" w:color="auto"/>
        <w:bottom w:val="none" w:sz="0" w:space="0" w:color="auto"/>
        <w:right w:val="none" w:sz="0" w:space="0" w:color="auto"/>
      </w:divBdr>
    </w:div>
    <w:div w:id="236870005">
      <w:bodyDiv w:val="1"/>
      <w:marLeft w:val="0"/>
      <w:marRight w:val="0"/>
      <w:marTop w:val="0"/>
      <w:marBottom w:val="0"/>
      <w:divBdr>
        <w:top w:val="none" w:sz="0" w:space="0" w:color="auto"/>
        <w:left w:val="none" w:sz="0" w:space="0" w:color="auto"/>
        <w:bottom w:val="none" w:sz="0" w:space="0" w:color="auto"/>
        <w:right w:val="none" w:sz="0" w:space="0" w:color="auto"/>
      </w:divBdr>
    </w:div>
    <w:div w:id="311450186">
      <w:bodyDiv w:val="1"/>
      <w:marLeft w:val="0"/>
      <w:marRight w:val="0"/>
      <w:marTop w:val="0"/>
      <w:marBottom w:val="0"/>
      <w:divBdr>
        <w:top w:val="none" w:sz="0" w:space="0" w:color="auto"/>
        <w:left w:val="none" w:sz="0" w:space="0" w:color="auto"/>
        <w:bottom w:val="none" w:sz="0" w:space="0" w:color="auto"/>
        <w:right w:val="none" w:sz="0" w:space="0" w:color="auto"/>
      </w:divBdr>
      <w:divsChild>
        <w:div w:id="1896508399">
          <w:marLeft w:val="-300"/>
          <w:marRight w:val="-300"/>
          <w:marTop w:val="360"/>
          <w:marBottom w:val="360"/>
          <w:divBdr>
            <w:top w:val="none" w:sz="0" w:space="0" w:color="auto"/>
            <w:left w:val="none" w:sz="0" w:space="0" w:color="auto"/>
            <w:bottom w:val="none" w:sz="0" w:space="0" w:color="auto"/>
            <w:right w:val="none" w:sz="0" w:space="0" w:color="auto"/>
          </w:divBdr>
          <w:divsChild>
            <w:div w:id="432750069">
              <w:marLeft w:val="0"/>
              <w:marRight w:val="0"/>
              <w:marTop w:val="0"/>
              <w:marBottom w:val="0"/>
              <w:divBdr>
                <w:top w:val="none" w:sz="0" w:space="0" w:color="auto"/>
                <w:left w:val="single" w:sz="24" w:space="9" w:color="04AA6D"/>
                <w:bottom w:val="none" w:sz="0" w:space="0" w:color="auto"/>
                <w:right w:val="none" w:sz="0" w:space="0" w:color="auto"/>
              </w:divBdr>
            </w:div>
          </w:divsChild>
        </w:div>
        <w:div w:id="1639414243">
          <w:marLeft w:val="-300"/>
          <w:marRight w:val="-300"/>
          <w:marTop w:val="360"/>
          <w:marBottom w:val="360"/>
          <w:divBdr>
            <w:top w:val="none" w:sz="0" w:space="0" w:color="auto"/>
            <w:left w:val="none" w:sz="0" w:space="0" w:color="auto"/>
            <w:bottom w:val="none" w:sz="0" w:space="0" w:color="auto"/>
            <w:right w:val="none" w:sz="0" w:space="0" w:color="auto"/>
          </w:divBdr>
          <w:divsChild>
            <w:div w:id="1533881313">
              <w:marLeft w:val="0"/>
              <w:marRight w:val="0"/>
              <w:marTop w:val="0"/>
              <w:marBottom w:val="0"/>
              <w:divBdr>
                <w:top w:val="none" w:sz="0" w:space="0" w:color="auto"/>
                <w:left w:val="single" w:sz="24" w:space="9" w:color="04AA6D"/>
                <w:bottom w:val="none" w:sz="0" w:space="0" w:color="auto"/>
                <w:right w:val="none" w:sz="0" w:space="0" w:color="auto"/>
              </w:divBdr>
            </w:div>
          </w:divsChild>
        </w:div>
        <w:div w:id="924653633">
          <w:marLeft w:val="-240"/>
          <w:marRight w:val="-240"/>
          <w:marTop w:val="0"/>
          <w:marBottom w:val="0"/>
          <w:divBdr>
            <w:top w:val="none" w:sz="0" w:space="0" w:color="auto"/>
            <w:left w:val="none" w:sz="0" w:space="0" w:color="auto"/>
            <w:bottom w:val="none" w:sz="0" w:space="0" w:color="auto"/>
            <w:right w:val="none" w:sz="0" w:space="0" w:color="auto"/>
          </w:divBdr>
          <w:divsChild>
            <w:div w:id="864175977">
              <w:marLeft w:val="0"/>
              <w:marRight w:val="0"/>
              <w:marTop w:val="0"/>
              <w:marBottom w:val="0"/>
              <w:divBdr>
                <w:top w:val="none" w:sz="0" w:space="0" w:color="auto"/>
                <w:left w:val="none" w:sz="0" w:space="0" w:color="auto"/>
                <w:bottom w:val="none" w:sz="0" w:space="0" w:color="auto"/>
                <w:right w:val="none" w:sz="0" w:space="0" w:color="auto"/>
              </w:divBdr>
            </w:div>
          </w:divsChild>
        </w:div>
        <w:div w:id="1225414523">
          <w:marLeft w:val="-300"/>
          <w:marRight w:val="-300"/>
          <w:marTop w:val="360"/>
          <w:marBottom w:val="360"/>
          <w:divBdr>
            <w:top w:val="none" w:sz="0" w:space="0" w:color="auto"/>
            <w:left w:val="none" w:sz="0" w:space="0" w:color="auto"/>
            <w:bottom w:val="none" w:sz="0" w:space="0" w:color="auto"/>
            <w:right w:val="none" w:sz="0" w:space="0" w:color="auto"/>
          </w:divBdr>
          <w:divsChild>
            <w:div w:id="59643600">
              <w:marLeft w:val="0"/>
              <w:marRight w:val="0"/>
              <w:marTop w:val="0"/>
              <w:marBottom w:val="0"/>
              <w:divBdr>
                <w:top w:val="none" w:sz="0" w:space="0" w:color="auto"/>
                <w:left w:val="single" w:sz="24" w:space="9" w:color="04AA6D"/>
                <w:bottom w:val="none" w:sz="0" w:space="0" w:color="auto"/>
                <w:right w:val="none" w:sz="0" w:space="0" w:color="auto"/>
              </w:divBdr>
            </w:div>
          </w:divsChild>
        </w:div>
        <w:div w:id="267780357">
          <w:marLeft w:val="-300"/>
          <w:marRight w:val="-300"/>
          <w:marTop w:val="360"/>
          <w:marBottom w:val="360"/>
          <w:divBdr>
            <w:top w:val="none" w:sz="0" w:space="0" w:color="auto"/>
            <w:left w:val="none" w:sz="0" w:space="0" w:color="auto"/>
            <w:bottom w:val="none" w:sz="0" w:space="0" w:color="auto"/>
            <w:right w:val="none" w:sz="0" w:space="0" w:color="auto"/>
          </w:divBdr>
          <w:divsChild>
            <w:div w:id="1050567871">
              <w:marLeft w:val="0"/>
              <w:marRight w:val="0"/>
              <w:marTop w:val="0"/>
              <w:marBottom w:val="0"/>
              <w:divBdr>
                <w:top w:val="none" w:sz="0" w:space="0" w:color="auto"/>
                <w:left w:val="single" w:sz="24" w:space="9" w:color="04AA6D"/>
                <w:bottom w:val="none" w:sz="0" w:space="0" w:color="auto"/>
                <w:right w:val="none" w:sz="0" w:space="0" w:color="auto"/>
              </w:divBdr>
            </w:div>
          </w:divsChild>
        </w:div>
        <w:div w:id="1248270226">
          <w:marLeft w:val="-300"/>
          <w:marRight w:val="-300"/>
          <w:marTop w:val="360"/>
          <w:marBottom w:val="360"/>
          <w:divBdr>
            <w:top w:val="none" w:sz="0" w:space="0" w:color="auto"/>
            <w:left w:val="none" w:sz="0" w:space="0" w:color="auto"/>
            <w:bottom w:val="none" w:sz="0" w:space="0" w:color="auto"/>
            <w:right w:val="none" w:sz="0" w:space="0" w:color="auto"/>
          </w:divBdr>
          <w:divsChild>
            <w:div w:id="376012781">
              <w:marLeft w:val="0"/>
              <w:marRight w:val="0"/>
              <w:marTop w:val="0"/>
              <w:marBottom w:val="0"/>
              <w:divBdr>
                <w:top w:val="none" w:sz="0" w:space="0" w:color="auto"/>
                <w:left w:val="single" w:sz="24" w:space="9" w:color="04AA6D"/>
                <w:bottom w:val="none" w:sz="0" w:space="0" w:color="auto"/>
                <w:right w:val="none" w:sz="0" w:space="0" w:color="auto"/>
              </w:divBdr>
            </w:div>
          </w:divsChild>
        </w:div>
        <w:div w:id="654186084">
          <w:marLeft w:val="-300"/>
          <w:marRight w:val="-300"/>
          <w:marTop w:val="360"/>
          <w:marBottom w:val="360"/>
          <w:divBdr>
            <w:top w:val="none" w:sz="0" w:space="0" w:color="auto"/>
            <w:left w:val="none" w:sz="0" w:space="0" w:color="auto"/>
            <w:bottom w:val="none" w:sz="0" w:space="0" w:color="auto"/>
            <w:right w:val="none" w:sz="0" w:space="0" w:color="auto"/>
          </w:divBdr>
          <w:divsChild>
            <w:div w:id="1514614201">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340090002">
      <w:bodyDiv w:val="1"/>
      <w:marLeft w:val="0"/>
      <w:marRight w:val="0"/>
      <w:marTop w:val="0"/>
      <w:marBottom w:val="0"/>
      <w:divBdr>
        <w:top w:val="none" w:sz="0" w:space="0" w:color="auto"/>
        <w:left w:val="none" w:sz="0" w:space="0" w:color="auto"/>
        <w:bottom w:val="none" w:sz="0" w:space="0" w:color="auto"/>
        <w:right w:val="none" w:sz="0" w:space="0" w:color="auto"/>
      </w:divBdr>
      <w:divsChild>
        <w:div w:id="1858544126">
          <w:marLeft w:val="-300"/>
          <w:marRight w:val="-300"/>
          <w:marTop w:val="360"/>
          <w:marBottom w:val="360"/>
          <w:divBdr>
            <w:top w:val="none" w:sz="0" w:space="0" w:color="auto"/>
            <w:left w:val="none" w:sz="0" w:space="0" w:color="auto"/>
            <w:bottom w:val="none" w:sz="0" w:space="0" w:color="auto"/>
            <w:right w:val="none" w:sz="0" w:space="0" w:color="auto"/>
          </w:divBdr>
          <w:divsChild>
            <w:div w:id="1317298145">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371421946">
      <w:bodyDiv w:val="1"/>
      <w:marLeft w:val="0"/>
      <w:marRight w:val="0"/>
      <w:marTop w:val="0"/>
      <w:marBottom w:val="0"/>
      <w:divBdr>
        <w:top w:val="none" w:sz="0" w:space="0" w:color="auto"/>
        <w:left w:val="none" w:sz="0" w:space="0" w:color="auto"/>
        <w:bottom w:val="none" w:sz="0" w:space="0" w:color="auto"/>
        <w:right w:val="none" w:sz="0" w:space="0" w:color="auto"/>
      </w:divBdr>
      <w:divsChild>
        <w:div w:id="119226594">
          <w:marLeft w:val="-300"/>
          <w:marRight w:val="-300"/>
          <w:marTop w:val="360"/>
          <w:marBottom w:val="360"/>
          <w:divBdr>
            <w:top w:val="none" w:sz="0" w:space="0" w:color="auto"/>
            <w:left w:val="none" w:sz="0" w:space="0" w:color="auto"/>
            <w:bottom w:val="none" w:sz="0" w:space="0" w:color="auto"/>
            <w:right w:val="none" w:sz="0" w:space="0" w:color="auto"/>
          </w:divBdr>
          <w:divsChild>
            <w:div w:id="1383167782">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429668088">
      <w:bodyDiv w:val="1"/>
      <w:marLeft w:val="0"/>
      <w:marRight w:val="0"/>
      <w:marTop w:val="0"/>
      <w:marBottom w:val="0"/>
      <w:divBdr>
        <w:top w:val="none" w:sz="0" w:space="0" w:color="auto"/>
        <w:left w:val="none" w:sz="0" w:space="0" w:color="auto"/>
        <w:bottom w:val="none" w:sz="0" w:space="0" w:color="auto"/>
        <w:right w:val="none" w:sz="0" w:space="0" w:color="auto"/>
      </w:divBdr>
    </w:div>
    <w:div w:id="466314037">
      <w:bodyDiv w:val="1"/>
      <w:marLeft w:val="0"/>
      <w:marRight w:val="0"/>
      <w:marTop w:val="0"/>
      <w:marBottom w:val="0"/>
      <w:divBdr>
        <w:top w:val="none" w:sz="0" w:space="0" w:color="auto"/>
        <w:left w:val="none" w:sz="0" w:space="0" w:color="auto"/>
        <w:bottom w:val="none" w:sz="0" w:space="0" w:color="auto"/>
        <w:right w:val="none" w:sz="0" w:space="0" w:color="auto"/>
      </w:divBdr>
      <w:divsChild>
        <w:div w:id="1163664276">
          <w:marLeft w:val="-300"/>
          <w:marRight w:val="-300"/>
          <w:marTop w:val="360"/>
          <w:marBottom w:val="360"/>
          <w:divBdr>
            <w:top w:val="none" w:sz="0" w:space="0" w:color="auto"/>
            <w:left w:val="none" w:sz="0" w:space="0" w:color="auto"/>
            <w:bottom w:val="none" w:sz="0" w:space="0" w:color="auto"/>
            <w:right w:val="none" w:sz="0" w:space="0" w:color="auto"/>
          </w:divBdr>
          <w:divsChild>
            <w:div w:id="1558008703">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539443829">
      <w:bodyDiv w:val="1"/>
      <w:marLeft w:val="0"/>
      <w:marRight w:val="0"/>
      <w:marTop w:val="0"/>
      <w:marBottom w:val="0"/>
      <w:divBdr>
        <w:top w:val="none" w:sz="0" w:space="0" w:color="auto"/>
        <w:left w:val="none" w:sz="0" w:space="0" w:color="auto"/>
        <w:bottom w:val="none" w:sz="0" w:space="0" w:color="auto"/>
        <w:right w:val="none" w:sz="0" w:space="0" w:color="auto"/>
      </w:divBdr>
      <w:divsChild>
        <w:div w:id="1469202027">
          <w:marLeft w:val="-300"/>
          <w:marRight w:val="-300"/>
          <w:marTop w:val="360"/>
          <w:marBottom w:val="360"/>
          <w:divBdr>
            <w:top w:val="none" w:sz="0" w:space="0" w:color="auto"/>
            <w:left w:val="none" w:sz="0" w:space="0" w:color="auto"/>
            <w:bottom w:val="none" w:sz="0" w:space="0" w:color="auto"/>
            <w:right w:val="none" w:sz="0" w:space="0" w:color="auto"/>
          </w:divBdr>
          <w:divsChild>
            <w:div w:id="167486909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548541293">
      <w:bodyDiv w:val="1"/>
      <w:marLeft w:val="0"/>
      <w:marRight w:val="0"/>
      <w:marTop w:val="0"/>
      <w:marBottom w:val="0"/>
      <w:divBdr>
        <w:top w:val="none" w:sz="0" w:space="0" w:color="auto"/>
        <w:left w:val="none" w:sz="0" w:space="0" w:color="auto"/>
        <w:bottom w:val="none" w:sz="0" w:space="0" w:color="auto"/>
        <w:right w:val="none" w:sz="0" w:space="0" w:color="auto"/>
      </w:divBdr>
    </w:div>
    <w:div w:id="574556657">
      <w:bodyDiv w:val="1"/>
      <w:marLeft w:val="0"/>
      <w:marRight w:val="0"/>
      <w:marTop w:val="0"/>
      <w:marBottom w:val="0"/>
      <w:divBdr>
        <w:top w:val="none" w:sz="0" w:space="0" w:color="auto"/>
        <w:left w:val="none" w:sz="0" w:space="0" w:color="auto"/>
        <w:bottom w:val="none" w:sz="0" w:space="0" w:color="auto"/>
        <w:right w:val="none" w:sz="0" w:space="0" w:color="auto"/>
      </w:divBdr>
      <w:divsChild>
        <w:div w:id="1341011205">
          <w:marLeft w:val="-300"/>
          <w:marRight w:val="-300"/>
          <w:marTop w:val="360"/>
          <w:marBottom w:val="360"/>
          <w:divBdr>
            <w:top w:val="none" w:sz="0" w:space="0" w:color="auto"/>
            <w:left w:val="none" w:sz="0" w:space="0" w:color="auto"/>
            <w:bottom w:val="none" w:sz="0" w:space="0" w:color="auto"/>
            <w:right w:val="none" w:sz="0" w:space="0" w:color="auto"/>
          </w:divBdr>
          <w:divsChild>
            <w:div w:id="2132168148">
              <w:marLeft w:val="0"/>
              <w:marRight w:val="0"/>
              <w:marTop w:val="0"/>
              <w:marBottom w:val="0"/>
              <w:divBdr>
                <w:top w:val="none" w:sz="0" w:space="0" w:color="auto"/>
                <w:left w:val="single" w:sz="24" w:space="9" w:color="04AA6D"/>
                <w:bottom w:val="none" w:sz="0" w:space="0" w:color="auto"/>
                <w:right w:val="none" w:sz="0" w:space="0" w:color="auto"/>
              </w:divBdr>
            </w:div>
          </w:divsChild>
        </w:div>
        <w:div w:id="624308995">
          <w:marLeft w:val="-480"/>
          <w:marRight w:val="-480"/>
          <w:marTop w:val="360"/>
          <w:marBottom w:val="360"/>
          <w:divBdr>
            <w:top w:val="none" w:sz="0" w:space="0" w:color="auto"/>
            <w:left w:val="none" w:sz="0" w:space="0" w:color="auto"/>
            <w:bottom w:val="none" w:sz="0" w:space="0" w:color="auto"/>
            <w:right w:val="none" w:sz="0" w:space="0" w:color="auto"/>
          </w:divBdr>
        </w:div>
      </w:divsChild>
    </w:div>
    <w:div w:id="580680050">
      <w:bodyDiv w:val="1"/>
      <w:marLeft w:val="0"/>
      <w:marRight w:val="0"/>
      <w:marTop w:val="0"/>
      <w:marBottom w:val="0"/>
      <w:divBdr>
        <w:top w:val="none" w:sz="0" w:space="0" w:color="auto"/>
        <w:left w:val="none" w:sz="0" w:space="0" w:color="auto"/>
        <w:bottom w:val="none" w:sz="0" w:space="0" w:color="auto"/>
        <w:right w:val="none" w:sz="0" w:space="0" w:color="auto"/>
      </w:divBdr>
      <w:divsChild>
        <w:div w:id="1028144190">
          <w:marLeft w:val="0"/>
          <w:marRight w:val="0"/>
          <w:marTop w:val="0"/>
          <w:marBottom w:val="0"/>
          <w:divBdr>
            <w:top w:val="none" w:sz="0" w:space="0" w:color="auto"/>
            <w:left w:val="single" w:sz="24" w:space="9" w:color="04AA6D"/>
            <w:bottom w:val="none" w:sz="0" w:space="0" w:color="auto"/>
            <w:right w:val="none" w:sz="0" w:space="0" w:color="auto"/>
          </w:divBdr>
        </w:div>
      </w:divsChild>
    </w:div>
    <w:div w:id="583296554">
      <w:bodyDiv w:val="1"/>
      <w:marLeft w:val="0"/>
      <w:marRight w:val="0"/>
      <w:marTop w:val="0"/>
      <w:marBottom w:val="0"/>
      <w:divBdr>
        <w:top w:val="none" w:sz="0" w:space="0" w:color="auto"/>
        <w:left w:val="none" w:sz="0" w:space="0" w:color="auto"/>
        <w:bottom w:val="none" w:sz="0" w:space="0" w:color="auto"/>
        <w:right w:val="none" w:sz="0" w:space="0" w:color="auto"/>
      </w:divBdr>
      <w:divsChild>
        <w:div w:id="824979961">
          <w:marLeft w:val="-300"/>
          <w:marRight w:val="-300"/>
          <w:marTop w:val="360"/>
          <w:marBottom w:val="360"/>
          <w:divBdr>
            <w:top w:val="none" w:sz="0" w:space="0" w:color="auto"/>
            <w:left w:val="none" w:sz="0" w:space="0" w:color="auto"/>
            <w:bottom w:val="none" w:sz="0" w:space="0" w:color="auto"/>
            <w:right w:val="none" w:sz="0" w:space="0" w:color="auto"/>
          </w:divBdr>
          <w:divsChild>
            <w:div w:id="1678078038">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591209544">
      <w:bodyDiv w:val="1"/>
      <w:marLeft w:val="0"/>
      <w:marRight w:val="0"/>
      <w:marTop w:val="0"/>
      <w:marBottom w:val="0"/>
      <w:divBdr>
        <w:top w:val="none" w:sz="0" w:space="0" w:color="auto"/>
        <w:left w:val="none" w:sz="0" w:space="0" w:color="auto"/>
        <w:bottom w:val="none" w:sz="0" w:space="0" w:color="auto"/>
        <w:right w:val="none" w:sz="0" w:space="0" w:color="auto"/>
      </w:divBdr>
      <w:divsChild>
        <w:div w:id="263342297">
          <w:marLeft w:val="-300"/>
          <w:marRight w:val="-300"/>
          <w:marTop w:val="360"/>
          <w:marBottom w:val="360"/>
          <w:divBdr>
            <w:top w:val="none" w:sz="0" w:space="0" w:color="auto"/>
            <w:left w:val="none" w:sz="0" w:space="0" w:color="auto"/>
            <w:bottom w:val="none" w:sz="0" w:space="0" w:color="auto"/>
            <w:right w:val="none" w:sz="0" w:space="0" w:color="auto"/>
          </w:divBdr>
          <w:divsChild>
            <w:div w:id="1809976605">
              <w:marLeft w:val="0"/>
              <w:marRight w:val="0"/>
              <w:marTop w:val="0"/>
              <w:marBottom w:val="0"/>
              <w:divBdr>
                <w:top w:val="none" w:sz="0" w:space="0" w:color="auto"/>
                <w:left w:val="single" w:sz="24" w:space="9" w:color="04AA6D"/>
                <w:bottom w:val="none" w:sz="0" w:space="0" w:color="auto"/>
                <w:right w:val="none" w:sz="0" w:space="0" w:color="auto"/>
              </w:divBdr>
            </w:div>
          </w:divsChild>
        </w:div>
        <w:div w:id="1646885002">
          <w:marLeft w:val="-300"/>
          <w:marRight w:val="-300"/>
          <w:marTop w:val="360"/>
          <w:marBottom w:val="360"/>
          <w:divBdr>
            <w:top w:val="none" w:sz="0" w:space="0" w:color="auto"/>
            <w:left w:val="none" w:sz="0" w:space="0" w:color="auto"/>
            <w:bottom w:val="none" w:sz="0" w:space="0" w:color="auto"/>
            <w:right w:val="none" w:sz="0" w:space="0" w:color="auto"/>
          </w:divBdr>
          <w:divsChild>
            <w:div w:id="1488084881">
              <w:marLeft w:val="0"/>
              <w:marRight w:val="0"/>
              <w:marTop w:val="0"/>
              <w:marBottom w:val="0"/>
              <w:divBdr>
                <w:top w:val="none" w:sz="0" w:space="0" w:color="auto"/>
                <w:left w:val="single" w:sz="24" w:space="9" w:color="04AA6D"/>
                <w:bottom w:val="none" w:sz="0" w:space="0" w:color="auto"/>
                <w:right w:val="none" w:sz="0" w:space="0" w:color="auto"/>
              </w:divBdr>
            </w:div>
          </w:divsChild>
        </w:div>
        <w:div w:id="2072387063">
          <w:marLeft w:val="-300"/>
          <w:marRight w:val="-300"/>
          <w:marTop w:val="360"/>
          <w:marBottom w:val="360"/>
          <w:divBdr>
            <w:top w:val="none" w:sz="0" w:space="0" w:color="auto"/>
            <w:left w:val="none" w:sz="0" w:space="0" w:color="auto"/>
            <w:bottom w:val="none" w:sz="0" w:space="0" w:color="auto"/>
            <w:right w:val="none" w:sz="0" w:space="0" w:color="auto"/>
          </w:divBdr>
          <w:divsChild>
            <w:div w:id="1925020737">
              <w:marLeft w:val="0"/>
              <w:marRight w:val="0"/>
              <w:marTop w:val="0"/>
              <w:marBottom w:val="0"/>
              <w:divBdr>
                <w:top w:val="none" w:sz="0" w:space="0" w:color="auto"/>
                <w:left w:val="single" w:sz="24" w:space="9" w:color="04AA6D"/>
                <w:bottom w:val="none" w:sz="0" w:space="0" w:color="auto"/>
                <w:right w:val="none" w:sz="0" w:space="0" w:color="auto"/>
              </w:divBdr>
            </w:div>
          </w:divsChild>
        </w:div>
        <w:div w:id="2097511991">
          <w:marLeft w:val="-240"/>
          <w:marRight w:val="-240"/>
          <w:marTop w:val="0"/>
          <w:marBottom w:val="0"/>
          <w:divBdr>
            <w:top w:val="none" w:sz="0" w:space="0" w:color="auto"/>
            <w:left w:val="none" w:sz="0" w:space="0" w:color="auto"/>
            <w:bottom w:val="none" w:sz="0" w:space="0" w:color="auto"/>
            <w:right w:val="none" w:sz="0" w:space="0" w:color="auto"/>
          </w:divBdr>
          <w:divsChild>
            <w:div w:id="341516737">
              <w:marLeft w:val="0"/>
              <w:marRight w:val="0"/>
              <w:marTop w:val="0"/>
              <w:marBottom w:val="0"/>
              <w:divBdr>
                <w:top w:val="none" w:sz="0" w:space="0" w:color="auto"/>
                <w:left w:val="none" w:sz="0" w:space="0" w:color="auto"/>
                <w:bottom w:val="none" w:sz="0" w:space="0" w:color="auto"/>
                <w:right w:val="none" w:sz="0" w:space="0" w:color="auto"/>
              </w:divBdr>
            </w:div>
          </w:divsChild>
        </w:div>
        <w:div w:id="1074622198">
          <w:marLeft w:val="-300"/>
          <w:marRight w:val="-300"/>
          <w:marTop w:val="360"/>
          <w:marBottom w:val="360"/>
          <w:divBdr>
            <w:top w:val="none" w:sz="0" w:space="0" w:color="auto"/>
            <w:left w:val="none" w:sz="0" w:space="0" w:color="auto"/>
            <w:bottom w:val="none" w:sz="0" w:space="0" w:color="auto"/>
            <w:right w:val="none" w:sz="0" w:space="0" w:color="auto"/>
          </w:divBdr>
          <w:divsChild>
            <w:div w:id="1056776783">
              <w:marLeft w:val="0"/>
              <w:marRight w:val="0"/>
              <w:marTop w:val="0"/>
              <w:marBottom w:val="0"/>
              <w:divBdr>
                <w:top w:val="none" w:sz="0" w:space="0" w:color="auto"/>
                <w:left w:val="single" w:sz="24" w:space="9" w:color="04AA6D"/>
                <w:bottom w:val="none" w:sz="0" w:space="0" w:color="auto"/>
                <w:right w:val="none" w:sz="0" w:space="0" w:color="auto"/>
              </w:divBdr>
            </w:div>
          </w:divsChild>
        </w:div>
        <w:div w:id="1170411505">
          <w:marLeft w:val="-300"/>
          <w:marRight w:val="-300"/>
          <w:marTop w:val="360"/>
          <w:marBottom w:val="360"/>
          <w:divBdr>
            <w:top w:val="none" w:sz="0" w:space="0" w:color="auto"/>
            <w:left w:val="none" w:sz="0" w:space="0" w:color="auto"/>
            <w:bottom w:val="none" w:sz="0" w:space="0" w:color="auto"/>
            <w:right w:val="none" w:sz="0" w:space="0" w:color="auto"/>
          </w:divBdr>
          <w:divsChild>
            <w:div w:id="1917277262">
              <w:marLeft w:val="0"/>
              <w:marRight w:val="0"/>
              <w:marTop w:val="0"/>
              <w:marBottom w:val="0"/>
              <w:divBdr>
                <w:top w:val="none" w:sz="0" w:space="0" w:color="auto"/>
                <w:left w:val="single" w:sz="24" w:space="9" w:color="04AA6D"/>
                <w:bottom w:val="none" w:sz="0" w:space="0" w:color="auto"/>
                <w:right w:val="none" w:sz="0" w:space="0" w:color="auto"/>
              </w:divBdr>
            </w:div>
          </w:divsChild>
        </w:div>
        <w:div w:id="1054427135">
          <w:marLeft w:val="-300"/>
          <w:marRight w:val="-300"/>
          <w:marTop w:val="360"/>
          <w:marBottom w:val="360"/>
          <w:divBdr>
            <w:top w:val="none" w:sz="0" w:space="0" w:color="auto"/>
            <w:left w:val="none" w:sz="0" w:space="0" w:color="auto"/>
            <w:bottom w:val="none" w:sz="0" w:space="0" w:color="auto"/>
            <w:right w:val="none" w:sz="0" w:space="0" w:color="auto"/>
          </w:divBdr>
          <w:divsChild>
            <w:div w:id="428044935">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599606938">
      <w:bodyDiv w:val="1"/>
      <w:marLeft w:val="0"/>
      <w:marRight w:val="0"/>
      <w:marTop w:val="0"/>
      <w:marBottom w:val="0"/>
      <w:divBdr>
        <w:top w:val="none" w:sz="0" w:space="0" w:color="auto"/>
        <w:left w:val="none" w:sz="0" w:space="0" w:color="auto"/>
        <w:bottom w:val="none" w:sz="0" w:space="0" w:color="auto"/>
        <w:right w:val="none" w:sz="0" w:space="0" w:color="auto"/>
      </w:divBdr>
      <w:divsChild>
        <w:div w:id="1371220549">
          <w:marLeft w:val="-300"/>
          <w:marRight w:val="-300"/>
          <w:marTop w:val="360"/>
          <w:marBottom w:val="360"/>
          <w:divBdr>
            <w:top w:val="none" w:sz="0" w:space="0" w:color="auto"/>
            <w:left w:val="none" w:sz="0" w:space="0" w:color="auto"/>
            <w:bottom w:val="none" w:sz="0" w:space="0" w:color="auto"/>
            <w:right w:val="none" w:sz="0" w:space="0" w:color="auto"/>
          </w:divBdr>
          <w:divsChild>
            <w:div w:id="723413101">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617025377">
      <w:bodyDiv w:val="1"/>
      <w:marLeft w:val="0"/>
      <w:marRight w:val="0"/>
      <w:marTop w:val="0"/>
      <w:marBottom w:val="0"/>
      <w:divBdr>
        <w:top w:val="none" w:sz="0" w:space="0" w:color="auto"/>
        <w:left w:val="none" w:sz="0" w:space="0" w:color="auto"/>
        <w:bottom w:val="none" w:sz="0" w:space="0" w:color="auto"/>
        <w:right w:val="none" w:sz="0" w:space="0" w:color="auto"/>
      </w:divBdr>
    </w:div>
    <w:div w:id="661931550">
      <w:bodyDiv w:val="1"/>
      <w:marLeft w:val="0"/>
      <w:marRight w:val="0"/>
      <w:marTop w:val="0"/>
      <w:marBottom w:val="0"/>
      <w:divBdr>
        <w:top w:val="none" w:sz="0" w:space="0" w:color="auto"/>
        <w:left w:val="none" w:sz="0" w:space="0" w:color="auto"/>
        <w:bottom w:val="none" w:sz="0" w:space="0" w:color="auto"/>
        <w:right w:val="none" w:sz="0" w:space="0" w:color="auto"/>
      </w:divBdr>
    </w:div>
    <w:div w:id="665203658">
      <w:bodyDiv w:val="1"/>
      <w:marLeft w:val="0"/>
      <w:marRight w:val="0"/>
      <w:marTop w:val="0"/>
      <w:marBottom w:val="0"/>
      <w:divBdr>
        <w:top w:val="none" w:sz="0" w:space="0" w:color="auto"/>
        <w:left w:val="none" w:sz="0" w:space="0" w:color="auto"/>
        <w:bottom w:val="none" w:sz="0" w:space="0" w:color="auto"/>
        <w:right w:val="none" w:sz="0" w:space="0" w:color="auto"/>
      </w:divBdr>
      <w:divsChild>
        <w:div w:id="120921121">
          <w:marLeft w:val="-300"/>
          <w:marRight w:val="-300"/>
          <w:marTop w:val="360"/>
          <w:marBottom w:val="360"/>
          <w:divBdr>
            <w:top w:val="none" w:sz="0" w:space="0" w:color="auto"/>
            <w:left w:val="none" w:sz="0" w:space="0" w:color="auto"/>
            <w:bottom w:val="none" w:sz="0" w:space="0" w:color="auto"/>
            <w:right w:val="none" w:sz="0" w:space="0" w:color="auto"/>
          </w:divBdr>
          <w:divsChild>
            <w:div w:id="736364484">
              <w:marLeft w:val="0"/>
              <w:marRight w:val="0"/>
              <w:marTop w:val="0"/>
              <w:marBottom w:val="0"/>
              <w:divBdr>
                <w:top w:val="none" w:sz="0" w:space="0" w:color="auto"/>
                <w:left w:val="single" w:sz="24" w:space="9" w:color="04AA6D"/>
                <w:bottom w:val="none" w:sz="0" w:space="0" w:color="auto"/>
                <w:right w:val="none" w:sz="0" w:space="0" w:color="auto"/>
              </w:divBdr>
            </w:div>
          </w:divsChild>
        </w:div>
        <w:div w:id="2108689255">
          <w:marLeft w:val="-240"/>
          <w:marRight w:val="-240"/>
          <w:marTop w:val="0"/>
          <w:marBottom w:val="0"/>
          <w:divBdr>
            <w:top w:val="none" w:sz="0" w:space="0" w:color="auto"/>
            <w:left w:val="none" w:sz="0" w:space="0" w:color="auto"/>
            <w:bottom w:val="none" w:sz="0" w:space="0" w:color="auto"/>
            <w:right w:val="none" w:sz="0" w:space="0" w:color="auto"/>
          </w:divBdr>
          <w:divsChild>
            <w:div w:id="650064366">
              <w:marLeft w:val="0"/>
              <w:marRight w:val="0"/>
              <w:marTop w:val="0"/>
              <w:marBottom w:val="0"/>
              <w:divBdr>
                <w:top w:val="none" w:sz="0" w:space="0" w:color="auto"/>
                <w:left w:val="none" w:sz="0" w:space="0" w:color="auto"/>
                <w:bottom w:val="none" w:sz="0" w:space="0" w:color="auto"/>
                <w:right w:val="none" w:sz="0" w:space="0" w:color="auto"/>
              </w:divBdr>
            </w:div>
          </w:divsChild>
        </w:div>
        <w:div w:id="2142574518">
          <w:marLeft w:val="-480"/>
          <w:marRight w:val="-480"/>
          <w:marTop w:val="360"/>
          <w:marBottom w:val="360"/>
          <w:divBdr>
            <w:top w:val="none" w:sz="0" w:space="0" w:color="auto"/>
            <w:left w:val="none" w:sz="0" w:space="0" w:color="auto"/>
            <w:bottom w:val="none" w:sz="0" w:space="0" w:color="auto"/>
            <w:right w:val="none" w:sz="0" w:space="0" w:color="auto"/>
          </w:divBdr>
        </w:div>
        <w:div w:id="891118153">
          <w:marLeft w:val="-300"/>
          <w:marRight w:val="-300"/>
          <w:marTop w:val="360"/>
          <w:marBottom w:val="360"/>
          <w:divBdr>
            <w:top w:val="none" w:sz="0" w:space="0" w:color="auto"/>
            <w:left w:val="none" w:sz="0" w:space="0" w:color="auto"/>
            <w:bottom w:val="none" w:sz="0" w:space="0" w:color="auto"/>
            <w:right w:val="none" w:sz="0" w:space="0" w:color="auto"/>
          </w:divBdr>
          <w:divsChild>
            <w:div w:id="70047804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687407171">
      <w:bodyDiv w:val="1"/>
      <w:marLeft w:val="0"/>
      <w:marRight w:val="0"/>
      <w:marTop w:val="0"/>
      <w:marBottom w:val="0"/>
      <w:divBdr>
        <w:top w:val="none" w:sz="0" w:space="0" w:color="auto"/>
        <w:left w:val="none" w:sz="0" w:space="0" w:color="auto"/>
        <w:bottom w:val="none" w:sz="0" w:space="0" w:color="auto"/>
        <w:right w:val="none" w:sz="0" w:space="0" w:color="auto"/>
      </w:divBdr>
    </w:div>
    <w:div w:id="699159525">
      <w:bodyDiv w:val="1"/>
      <w:marLeft w:val="0"/>
      <w:marRight w:val="0"/>
      <w:marTop w:val="0"/>
      <w:marBottom w:val="0"/>
      <w:divBdr>
        <w:top w:val="none" w:sz="0" w:space="0" w:color="auto"/>
        <w:left w:val="none" w:sz="0" w:space="0" w:color="auto"/>
        <w:bottom w:val="none" w:sz="0" w:space="0" w:color="auto"/>
        <w:right w:val="none" w:sz="0" w:space="0" w:color="auto"/>
      </w:divBdr>
      <w:divsChild>
        <w:div w:id="972368363">
          <w:marLeft w:val="-300"/>
          <w:marRight w:val="-300"/>
          <w:marTop w:val="360"/>
          <w:marBottom w:val="360"/>
          <w:divBdr>
            <w:top w:val="none" w:sz="0" w:space="0" w:color="auto"/>
            <w:left w:val="none" w:sz="0" w:space="0" w:color="auto"/>
            <w:bottom w:val="none" w:sz="0" w:space="0" w:color="auto"/>
            <w:right w:val="none" w:sz="0" w:space="0" w:color="auto"/>
          </w:divBdr>
          <w:divsChild>
            <w:div w:id="186497544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711267720">
      <w:bodyDiv w:val="1"/>
      <w:marLeft w:val="0"/>
      <w:marRight w:val="0"/>
      <w:marTop w:val="0"/>
      <w:marBottom w:val="0"/>
      <w:divBdr>
        <w:top w:val="none" w:sz="0" w:space="0" w:color="auto"/>
        <w:left w:val="none" w:sz="0" w:space="0" w:color="auto"/>
        <w:bottom w:val="none" w:sz="0" w:space="0" w:color="auto"/>
        <w:right w:val="none" w:sz="0" w:space="0" w:color="auto"/>
      </w:divBdr>
    </w:div>
    <w:div w:id="744305375">
      <w:bodyDiv w:val="1"/>
      <w:marLeft w:val="0"/>
      <w:marRight w:val="0"/>
      <w:marTop w:val="0"/>
      <w:marBottom w:val="0"/>
      <w:divBdr>
        <w:top w:val="none" w:sz="0" w:space="0" w:color="auto"/>
        <w:left w:val="none" w:sz="0" w:space="0" w:color="auto"/>
        <w:bottom w:val="none" w:sz="0" w:space="0" w:color="auto"/>
        <w:right w:val="none" w:sz="0" w:space="0" w:color="auto"/>
      </w:divBdr>
    </w:div>
    <w:div w:id="746070562">
      <w:bodyDiv w:val="1"/>
      <w:marLeft w:val="0"/>
      <w:marRight w:val="0"/>
      <w:marTop w:val="0"/>
      <w:marBottom w:val="0"/>
      <w:divBdr>
        <w:top w:val="none" w:sz="0" w:space="0" w:color="auto"/>
        <w:left w:val="none" w:sz="0" w:space="0" w:color="auto"/>
        <w:bottom w:val="none" w:sz="0" w:space="0" w:color="auto"/>
        <w:right w:val="none" w:sz="0" w:space="0" w:color="auto"/>
      </w:divBdr>
    </w:div>
    <w:div w:id="746926762">
      <w:bodyDiv w:val="1"/>
      <w:marLeft w:val="0"/>
      <w:marRight w:val="0"/>
      <w:marTop w:val="0"/>
      <w:marBottom w:val="0"/>
      <w:divBdr>
        <w:top w:val="none" w:sz="0" w:space="0" w:color="auto"/>
        <w:left w:val="none" w:sz="0" w:space="0" w:color="auto"/>
        <w:bottom w:val="none" w:sz="0" w:space="0" w:color="auto"/>
        <w:right w:val="none" w:sz="0" w:space="0" w:color="auto"/>
      </w:divBdr>
      <w:divsChild>
        <w:div w:id="1810829701">
          <w:marLeft w:val="-300"/>
          <w:marRight w:val="-300"/>
          <w:marTop w:val="360"/>
          <w:marBottom w:val="360"/>
          <w:divBdr>
            <w:top w:val="none" w:sz="0" w:space="0" w:color="auto"/>
            <w:left w:val="none" w:sz="0" w:space="0" w:color="auto"/>
            <w:bottom w:val="none" w:sz="0" w:space="0" w:color="auto"/>
            <w:right w:val="none" w:sz="0" w:space="0" w:color="auto"/>
          </w:divBdr>
          <w:divsChild>
            <w:div w:id="138394712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792596426">
      <w:bodyDiv w:val="1"/>
      <w:marLeft w:val="0"/>
      <w:marRight w:val="0"/>
      <w:marTop w:val="0"/>
      <w:marBottom w:val="0"/>
      <w:divBdr>
        <w:top w:val="none" w:sz="0" w:space="0" w:color="auto"/>
        <w:left w:val="none" w:sz="0" w:space="0" w:color="auto"/>
        <w:bottom w:val="none" w:sz="0" w:space="0" w:color="auto"/>
        <w:right w:val="none" w:sz="0" w:space="0" w:color="auto"/>
      </w:divBdr>
      <w:divsChild>
        <w:div w:id="1894849320">
          <w:marLeft w:val="-300"/>
          <w:marRight w:val="-300"/>
          <w:marTop w:val="360"/>
          <w:marBottom w:val="360"/>
          <w:divBdr>
            <w:top w:val="none" w:sz="0" w:space="0" w:color="auto"/>
            <w:left w:val="none" w:sz="0" w:space="0" w:color="auto"/>
            <w:bottom w:val="none" w:sz="0" w:space="0" w:color="auto"/>
            <w:right w:val="none" w:sz="0" w:space="0" w:color="auto"/>
          </w:divBdr>
          <w:divsChild>
            <w:div w:id="1147822984">
              <w:marLeft w:val="0"/>
              <w:marRight w:val="0"/>
              <w:marTop w:val="0"/>
              <w:marBottom w:val="0"/>
              <w:divBdr>
                <w:top w:val="none" w:sz="0" w:space="0" w:color="auto"/>
                <w:left w:val="none" w:sz="0" w:space="0" w:color="auto"/>
                <w:bottom w:val="none" w:sz="0" w:space="0" w:color="auto"/>
                <w:right w:val="none" w:sz="0" w:space="0" w:color="auto"/>
              </w:divBdr>
            </w:div>
          </w:divsChild>
        </w:div>
        <w:div w:id="157157449">
          <w:marLeft w:val="-300"/>
          <w:marRight w:val="-300"/>
          <w:marTop w:val="360"/>
          <w:marBottom w:val="360"/>
          <w:divBdr>
            <w:top w:val="none" w:sz="0" w:space="0" w:color="auto"/>
            <w:left w:val="none" w:sz="0" w:space="0" w:color="auto"/>
            <w:bottom w:val="none" w:sz="0" w:space="0" w:color="auto"/>
            <w:right w:val="none" w:sz="0" w:space="0" w:color="auto"/>
          </w:divBdr>
          <w:divsChild>
            <w:div w:id="1596476118">
              <w:marLeft w:val="0"/>
              <w:marRight w:val="0"/>
              <w:marTop w:val="0"/>
              <w:marBottom w:val="0"/>
              <w:divBdr>
                <w:top w:val="none" w:sz="0" w:space="0" w:color="auto"/>
                <w:left w:val="single" w:sz="24" w:space="9" w:color="04AA6D"/>
                <w:bottom w:val="none" w:sz="0" w:space="0" w:color="auto"/>
                <w:right w:val="none" w:sz="0" w:space="0" w:color="auto"/>
              </w:divBdr>
            </w:div>
          </w:divsChild>
        </w:div>
        <w:div w:id="289240901">
          <w:marLeft w:val="-240"/>
          <w:marRight w:val="-240"/>
          <w:marTop w:val="0"/>
          <w:marBottom w:val="0"/>
          <w:divBdr>
            <w:top w:val="none" w:sz="0" w:space="0" w:color="auto"/>
            <w:left w:val="none" w:sz="0" w:space="0" w:color="auto"/>
            <w:bottom w:val="none" w:sz="0" w:space="0" w:color="auto"/>
            <w:right w:val="none" w:sz="0" w:space="0" w:color="auto"/>
          </w:divBdr>
          <w:divsChild>
            <w:div w:id="2051420778">
              <w:marLeft w:val="0"/>
              <w:marRight w:val="0"/>
              <w:marTop w:val="0"/>
              <w:marBottom w:val="0"/>
              <w:divBdr>
                <w:top w:val="none" w:sz="0" w:space="0" w:color="auto"/>
                <w:left w:val="none" w:sz="0" w:space="0" w:color="auto"/>
                <w:bottom w:val="none" w:sz="0" w:space="0" w:color="auto"/>
                <w:right w:val="none" w:sz="0" w:space="0" w:color="auto"/>
              </w:divBdr>
            </w:div>
          </w:divsChild>
        </w:div>
        <w:div w:id="81151571">
          <w:marLeft w:val="-300"/>
          <w:marRight w:val="-300"/>
          <w:marTop w:val="360"/>
          <w:marBottom w:val="360"/>
          <w:divBdr>
            <w:top w:val="none" w:sz="0" w:space="0" w:color="auto"/>
            <w:left w:val="none" w:sz="0" w:space="0" w:color="auto"/>
            <w:bottom w:val="none" w:sz="0" w:space="0" w:color="auto"/>
            <w:right w:val="none" w:sz="0" w:space="0" w:color="auto"/>
          </w:divBdr>
          <w:divsChild>
            <w:div w:id="1048145834">
              <w:marLeft w:val="0"/>
              <w:marRight w:val="0"/>
              <w:marTop w:val="0"/>
              <w:marBottom w:val="0"/>
              <w:divBdr>
                <w:top w:val="none" w:sz="0" w:space="0" w:color="auto"/>
                <w:left w:val="single" w:sz="24" w:space="9" w:color="04AA6D"/>
                <w:bottom w:val="none" w:sz="0" w:space="0" w:color="auto"/>
                <w:right w:val="none" w:sz="0" w:space="0" w:color="auto"/>
              </w:divBdr>
            </w:div>
          </w:divsChild>
        </w:div>
        <w:div w:id="1987124431">
          <w:marLeft w:val="-480"/>
          <w:marRight w:val="-480"/>
          <w:marTop w:val="360"/>
          <w:marBottom w:val="360"/>
          <w:divBdr>
            <w:top w:val="none" w:sz="0" w:space="0" w:color="auto"/>
            <w:left w:val="none" w:sz="0" w:space="0" w:color="auto"/>
            <w:bottom w:val="none" w:sz="0" w:space="0" w:color="auto"/>
            <w:right w:val="none" w:sz="0" w:space="0" w:color="auto"/>
          </w:divBdr>
        </w:div>
        <w:div w:id="1943149819">
          <w:marLeft w:val="-300"/>
          <w:marRight w:val="-300"/>
          <w:marTop w:val="360"/>
          <w:marBottom w:val="360"/>
          <w:divBdr>
            <w:top w:val="none" w:sz="0" w:space="0" w:color="auto"/>
            <w:left w:val="none" w:sz="0" w:space="0" w:color="auto"/>
            <w:bottom w:val="none" w:sz="0" w:space="0" w:color="auto"/>
            <w:right w:val="none" w:sz="0" w:space="0" w:color="auto"/>
          </w:divBdr>
          <w:divsChild>
            <w:div w:id="1372654139">
              <w:marLeft w:val="0"/>
              <w:marRight w:val="0"/>
              <w:marTop w:val="0"/>
              <w:marBottom w:val="0"/>
              <w:divBdr>
                <w:top w:val="none" w:sz="0" w:space="0" w:color="auto"/>
                <w:left w:val="single" w:sz="24" w:space="9" w:color="04AA6D"/>
                <w:bottom w:val="none" w:sz="0" w:space="0" w:color="auto"/>
                <w:right w:val="none" w:sz="0" w:space="0" w:color="auto"/>
              </w:divBdr>
            </w:div>
          </w:divsChild>
        </w:div>
        <w:div w:id="1177381226">
          <w:marLeft w:val="-300"/>
          <w:marRight w:val="-300"/>
          <w:marTop w:val="360"/>
          <w:marBottom w:val="360"/>
          <w:divBdr>
            <w:top w:val="none" w:sz="0" w:space="0" w:color="auto"/>
            <w:left w:val="none" w:sz="0" w:space="0" w:color="auto"/>
            <w:bottom w:val="none" w:sz="0" w:space="0" w:color="auto"/>
            <w:right w:val="none" w:sz="0" w:space="0" w:color="auto"/>
          </w:divBdr>
          <w:divsChild>
            <w:div w:id="1287465208">
              <w:marLeft w:val="0"/>
              <w:marRight w:val="0"/>
              <w:marTop w:val="0"/>
              <w:marBottom w:val="0"/>
              <w:divBdr>
                <w:top w:val="none" w:sz="0" w:space="0" w:color="auto"/>
                <w:left w:val="single" w:sz="24" w:space="9" w:color="04AA6D"/>
                <w:bottom w:val="none" w:sz="0" w:space="0" w:color="auto"/>
                <w:right w:val="none" w:sz="0" w:space="0" w:color="auto"/>
              </w:divBdr>
            </w:div>
          </w:divsChild>
        </w:div>
        <w:div w:id="554320990">
          <w:marLeft w:val="-300"/>
          <w:marRight w:val="-300"/>
          <w:marTop w:val="360"/>
          <w:marBottom w:val="360"/>
          <w:divBdr>
            <w:top w:val="none" w:sz="0" w:space="0" w:color="auto"/>
            <w:left w:val="none" w:sz="0" w:space="0" w:color="auto"/>
            <w:bottom w:val="none" w:sz="0" w:space="0" w:color="auto"/>
            <w:right w:val="none" w:sz="0" w:space="0" w:color="auto"/>
          </w:divBdr>
          <w:divsChild>
            <w:div w:id="1067613440">
              <w:marLeft w:val="0"/>
              <w:marRight w:val="0"/>
              <w:marTop w:val="0"/>
              <w:marBottom w:val="0"/>
              <w:divBdr>
                <w:top w:val="none" w:sz="0" w:space="0" w:color="auto"/>
                <w:left w:val="single" w:sz="24" w:space="9" w:color="04AA6D"/>
                <w:bottom w:val="none" w:sz="0" w:space="0" w:color="auto"/>
                <w:right w:val="none" w:sz="0" w:space="0" w:color="auto"/>
              </w:divBdr>
            </w:div>
          </w:divsChild>
        </w:div>
        <w:div w:id="904684749">
          <w:marLeft w:val="-300"/>
          <w:marRight w:val="-300"/>
          <w:marTop w:val="360"/>
          <w:marBottom w:val="360"/>
          <w:divBdr>
            <w:top w:val="none" w:sz="0" w:space="0" w:color="auto"/>
            <w:left w:val="none" w:sz="0" w:space="0" w:color="auto"/>
            <w:bottom w:val="none" w:sz="0" w:space="0" w:color="auto"/>
            <w:right w:val="none" w:sz="0" w:space="0" w:color="auto"/>
          </w:divBdr>
          <w:divsChild>
            <w:div w:id="169234082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794103356">
      <w:bodyDiv w:val="1"/>
      <w:marLeft w:val="0"/>
      <w:marRight w:val="0"/>
      <w:marTop w:val="0"/>
      <w:marBottom w:val="0"/>
      <w:divBdr>
        <w:top w:val="none" w:sz="0" w:space="0" w:color="auto"/>
        <w:left w:val="none" w:sz="0" w:space="0" w:color="auto"/>
        <w:bottom w:val="none" w:sz="0" w:space="0" w:color="auto"/>
        <w:right w:val="none" w:sz="0" w:space="0" w:color="auto"/>
      </w:divBdr>
      <w:divsChild>
        <w:div w:id="2005546406">
          <w:marLeft w:val="0"/>
          <w:marRight w:val="0"/>
          <w:marTop w:val="0"/>
          <w:marBottom w:val="300"/>
          <w:divBdr>
            <w:top w:val="none" w:sz="0" w:space="0" w:color="auto"/>
            <w:left w:val="none" w:sz="0" w:space="0" w:color="auto"/>
            <w:bottom w:val="none" w:sz="0" w:space="0" w:color="auto"/>
            <w:right w:val="none" w:sz="0" w:space="0" w:color="auto"/>
          </w:divBdr>
          <w:divsChild>
            <w:div w:id="1470199522">
              <w:marLeft w:val="0"/>
              <w:marRight w:val="0"/>
              <w:marTop w:val="0"/>
              <w:marBottom w:val="0"/>
              <w:divBdr>
                <w:top w:val="none" w:sz="0" w:space="0" w:color="auto"/>
                <w:left w:val="none" w:sz="0" w:space="0" w:color="auto"/>
                <w:bottom w:val="none" w:sz="0" w:space="0" w:color="auto"/>
                <w:right w:val="none" w:sz="0" w:space="0" w:color="auto"/>
              </w:divBdr>
              <w:divsChild>
                <w:div w:id="773205524">
                  <w:marLeft w:val="0"/>
                  <w:marRight w:val="0"/>
                  <w:marTop w:val="0"/>
                  <w:marBottom w:val="0"/>
                  <w:divBdr>
                    <w:top w:val="single" w:sz="6" w:space="0" w:color="DDDDDD"/>
                    <w:left w:val="single" w:sz="6" w:space="4" w:color="DDDDDD"/>
                    <w:bottom w:val="single" w:sz="6" w:space="0" w:color="DDDDDD"/>
                    <w:right w:val="single" w:sz="6" w:space="4" w:color="DDDDDD"/>
                  </w:divBdr>
                  <w:divsChild>
                    <w:div w:id="1999964889">
                      <w:marLeft w:val="0"/>
                      <w:marRight w:val="0"/>
                      <w:marTop w:val="0"/>
                      <w:marBottom w:val="150"/>
                      <w:divBdr>
                        <w:top w:val="none" w:sz="0" w:space="0" w:color="auto"/>
                        <w:left w:val="none" w:sz="0" w:space="0" w:color="auto"/>
                        <w:bottom w:val="none" w:sz="0" w:space="0" w:color="auto"/>
                        <w:right w:val="none" w:sz="0" w:space="0" w:color="auto"/>
                      </w:divBdr>
                      <w:divsChild>
                        <w:div w:id="1825193805">
                          <w:marLeft w:val="0"/>
                          <w:marRight w:val="0"/>
                          <w:marTop w:val="0"/>
                          <w:marBottom w:val="0"/>
                          <w:divBdr>
                            <w:top w:val="none" w:sz="0" w:space="0" w:color="auto"/>
                            <w:left w:val="none" w:sz="0" w:space="0" w:color="auto"/>
                            <w:bottom w:val="none" w:sz="0" w:space="0" w:color="auto"/>
                            <w:right w:val="none" w:sz="0" w:space="0" w:color="auto"/>
                          </w:divBdr>
                          <w:divsChild>
                            <w:div w:id="516695622">
                              <w:marLeft w:val="0"/>
                              <w:marRight w:val="0"/>
                              <w:marTop w:val="0"/>
                              <w:marBottom w:val="0"/>
                              <w:divBdr>
                                <w:top w:val="none" w:sz="0" w:space="0" w:color="auto"/>
                                <w:left w:val="none" w:sz="0" w:space="0" w:color="auto"/>
                                <w:bottom w:val="none" w:sz="0" w:space="0" w:color="auto"/>
                                <w:right w:val="none" w:sz="0" w:space="0" w:color="auto"/>
                              </w:divBdr>
                              <w:divsChild>
                                <w:div w:id="35618279">
                                  <w:marLeft w:val="0"/>
                                  <w:marRight w:val="0"/>
                                  <w:marTop w:val="0"/>
                                  <w:marBottom w:val="0"/>
                                  <w:divBdr>
                                    <w:top w:val="none" w:sz="0" w:space="0" w:color="auto"/>
                                    <w:left w:val="none" w:sz="0" w:space="0" w:color="auto"/>
                                    <w:bottom w:val="none" w:sz="0" w:space="0" w:color="auto"/>
                                    <w:right w:val="none" w:sz="0" w:space="0" w:color="auto"/>
                                  </w:divBdr>
                                  <w:divsChild>
                                    <w:div w:id="442767555">
                                      <w:marLeft w:val="0"/>
                                      <w:marRight w:val="0"/>
                                      <w:marTop w:val="0"/>
                                      <w:marBottom w:val="0"/>
                                      <w:divBdr>
                                        <w:top w:val="none" w:sz="0" w:space="0" w:color="auto"/>
                                        <w:left w:val="none" w:sz="0" w:space="0" w:color="auto"/>
                                        <w:bottom w:val="none" w:sz="0" w:space="0" w:color="auto"/>
                                        <w:right w:val="none" w:sz="0" w:space="0" w:color="auto"/>
                                      </w:divBdr>
                                    </w:div>
                                    <w:div w:id="1891109042">
                                      <w:marLeft w:val="0"/>
                                      <w:marRight w:val="0"/>
                                      <w:marTop w:val="0"/>
                                      <w:marBottom w:val="0"/>
                                      <w:divBdr>
                                        <w:top w:val="none" w:sz="0" w:space="0" w:color="auto"/>
                                        <w:left w:val="none" w:sz="0" w:space="0" w:color="auto"/>
                                        <w:bottom w:val="none" w:sz="0" w:space="0" w:color="auto"/>
                                        <w:right w:val="none" w:sz="0" w:space="0" w:color="auto"/>
                                      </w:divBdr>
                                    </w:div>
                                    <w:div w:id="533884227">
                                      <w:marLeft w:val="0"/>
                                      <w:marRight w:val="0"/>
                                      <w:marTop w:val="0"/>
                                      <w:marBottom w:val="0"/>
                                      <w:divBdr>
                                        <w:top w:val="none" w:sz="0" w:space="0" w:color="auto"/>
                                        <w:left w:val="none" w:sz="0" w:space="0" w:color="auto"/>
                                        <w:bottom w:val="none" w:sz="0" w:space="0" w:color="auto"/>
                                        <w:right w:val="none" w:sz="0" w:space="0" w:color="auto"/>
                                      </w:divBdr>
                                    </w:div>
                                    <w:div w:id="1147436619">
                                      <w:marLeft w:val="0"/>
                                      <w:marRight w:val="0"/>
                                      <w:marTop w:val="0"/>
                                      <w:marBottom w:val="0"/>
                                      <w:divBdr>
                                        <w:top w:val="none" w:sz="0" w:space="0" w:color="auto"/>
                                        <w:left w:val="none" w:sz="0" w:space="0" w:color="auto"/>
                                        <w:bottom w:val="none" w:sz="0" w:space="0" w:color="auto"/>
                                        <w:right w:val="none" w:sz="0" w:space="0" w:color="auto"/>
                                      </w:divBdr>
                                    </w:div>
                                    <w:div w:id="793792637">
                                      <w:marLeft w:val="0"/>
                                      <w:marRight w:val="0"/>
                                      <w:marTop w:val="0"/>
                                      <w:marBottom w:val="0"/>
                                      <w:divBdr>
                                        <w:top w:val="none" w:sz="0" w:space="0" w:color="auto"/>
                                        <w:left w:val="none" w:sz="0" w:space="0" w:color="auto"/>
                                        <w:bottom w:val="none" w:sz="0" w:space="0" w:color="auto"/>
                                        <w:right w:val="none" w:sz="0" w:space="0" w:color="auto"/>
                                      </w:divBdr>
                                    </w:div>
                                    <w:div w:id="1635790183">
                                      <w:marLeft w:val="0"/>
                                      <w:marRight w:val="0"/>
                                      <w:marTop w:val="0"/>
                                      <w:marBottom w:val="0"/>
                                      <w:divBdr>
                                        <w:top w:val="none" w:sz="0" w:space="0" w:color="auto"/>
                                        <w:left w:val="none" w:sz="0" w:space="0" w:color="auto"/>
                                        <w:bottom w:val="none" w:sz="0" w:space="0" w:color="auto"/>
                                        <w:right w:val="none" w:sz="0" w:space="0" w:color="auto"/>
                                      </w:divBdr>
                                    </w:div>
                                    <w:div w:id="1671326183">
                                      <w:marLeft w:val="0"/>
                                      <w:marRight w:val="0"/>
                                      <w:marTop w:val="0"/>
                                      <w:marBottom w:val="0"/>
                                      <w:divBdr>
                                        <w:top w:val="none" w:sz="0" w:space="0" w:color="auto"/>
                                        <w:left w:val="none" w:sz="0" w:space="0" w:color="auto"/>
                                        <w:bottom w:val="none" w:sz="0" w:space="0" w:color="auto"/>
                                        <w:right w:val="none" w:sz="0" w:space="0" w:color="auto"/>
                                      </w:divBdr>
                                    </w:div>
                                    <w:div w:id="1570075192">
                                      <w:marLeft w:val="0"/>
                                      <w:marRight w:val="0"/>
                                      <w:marTop w:val="0"/>
                                      <w:marBottom w:val="0"/>
                                      <w:divBdr>
                                        <w:top w:val="none" w:sz="0" w:space="0" w:color="auto"/>
                                        <w:left w:val="none" w:sz="0" w:space="0" w:color="auto"/>
                                        <w:bottom w:val="none" w:sz="0" w:space="0" w:color="auto"/>
                                        <w:right w:val="none" w:sz="0" w:space="0" w:color="auto"/>
                                      </w:divBdr>
                                    </w:div>
                                    <w:div w:id="2090036783">
                                      <w:marLeft w:val="0"/>
                                      <w:marRight w:val="0"/>
                                      <w:marTop w:val="0"/>
                                      <w:marBottom w:val="0"/>
                                      <w:divBdr>
                                        <w:top w:val="none" w:sz="0" w:space="0" w:color="auto"/>
                                        <w:left w:val="none" w:sz="0" w:space="0" w:color="auto"/>
                                        <w:bottom w:val="none" w:sz="0" w:space="0" w:color="auto"/>
                                        <w:right w:val="none" w:sz="0" w:space="0" w:color="auto"/>
                                      </w:divBdr>
                                    </w:div>
                                    <w:div w:id="783036685">
                                      <w:marLeft w:val="0"/>
                                      <w:marRight w:val="0"/>
                                      <w:marTop w:val="0"/>
                                      <w:marBottom w:val="0"/>
                                      <w:divBdr>
                                        <w:top w:val="none" w:sz="0" w:space="0" w:color="auto"/>
                                        <w:left w:val="none" w:sz="0" w:space="0" w:color="auto"/>
                                        <w:bottom w:val="none" w:sz="0" w:space="0" w:color="auto"/>
                                        <w:right w:val="none" w:sz="0" w:space="0" w:color="auto"/>
                                      </w:divBdr>
                                    </w:div>
                                    <w:div w:id="1162159317">
                                      <w:marLeft w:val="0"/>
                                      <w:marRight w:val="0"/>
                                      <w:marTop w:val="0"/>
                                      <w:marBottom w:val="0"/>
                                      <w:divBdr>
                                        <w:top w:val="none" w:sz="0" w:space="0" w:color="auto"/>
                                        <w:left w:val="none" w:sz="0" w:space="0" w:color="auto"/>
                                        <w:bottom w:val="none" w:sz="0" w:space="0" w:color="auto"/>
                                        <w:right w:val="none" w:sz="0" w:space="0" w:color="auto"/>
                                      </w:divBdr>
                                    </w:div>
                                    <w:div w:id="330917226">
                                      <w:marLeft w:val="0"/>
                                      <w:marRight w:val="0"/>
                                      <w:marTop w:val="0"/>
                                      <w:marBottom w:val="0"/>
                                      <w:divBdr>
                                        <w:top w:val="none" w:sz="0" w:space="0" w:color="auto"/>
                                        <w:left w:val="none" w:sz="0" w:space="0" w:color="auto"/>
                                        <w:bottom w:val="none" w:sz="0" w:space="0" w:color="auto"/>
                                        <w:right w:val="none" w:sz="0" w:space="0" w:color="auto"/>
                                      </w:divBdr>
                                    </w:div>
                                    <w:div w:id="861699313">
                                      <w:marLeft w:val="0"/>
                                      <w:marRight w:val="0"/>
                                      <w:marTop w:val="0"/>
                                      <w:marBottom w:val="0"/>
                                      <w:divBdr>
                                        <w:top w:val="none" w:sz="0" w:space="0" w:color="auto"/>
                                        <w:left w:val="none" w:sz="0" w:space="0" w:color="auto"/>
                                        <w:bottom w:val="none" w:sz="0" w:space="0" w:color="auto"/>
                                        <w:right w:val="none" w:sz="0" w:space="0" w:color="auto"/>
                                      </w:divBdr>
                                    </w:div>
                                    <w:div w:id="1281959778">
                                      <w:marLeft w:val="0"/>
                                      <w:marRight w:val="0"/>
                                      <w:marTop w:val="0"/>
                                      <w:marBottom w:val="0"/>
                                      <w:divBdr>
                                        <w:top w:val="none" w:sz="0" w:space="0" w:color="auto"/>
                                        <w:left w:val="none" w:sz="0" w:space="0" w:color="auto"/>
                                        <w:bottom w:val="none" w:sz="0" w:space="0" w:color="auto"/>
                                        <w:right w:val="none" w:sz="0" w:space="0" w:color="auto"/>
                                      </w:divBdr>
                                    </w:div>
                                    <w:div w:id="1571841604">
                                      <w:marLeft w:val="0"/>
                                      <w:marRight w:val="0"/>
                                      <w:marTop w:val="0"/>
                                      <w:marBottom w:val="0"/>
                                      <w:divBdr>
                                        <w:top w:val="none" w:sz="0" w:space="0" w:color="auto"/>
                                        <w:left w:val="none" w:sz="0" w:space="0" w:color="auto"/>
                                        <w:bottom w:val="none" w:sz="0" w:space="0" w:color="auto"/>
                                        <w:right w:val="none" w:sz="0" w:space="0" w:color="auto"/>
                                      </w:divBdr>
                                    </w:div>
                                    <w:div w:id="1619676563">
                                      <w:marLeft w:val="0"/>
                                      <w:marRight w:val="0"/>
                                      <w:marTop w:val="0"/>
                                      <w:marBottom w:val="0"/>
                                      <w:divBdr>
                                        <w:top w:val="none" w:sz="0" w:space="0" w:color="auto"/>
                                        <w:left w:val="none" w:sz="0" w:space="0" w:color="auto"/>
                                        <w:bottom w:val="none" w:sz="0" w:space="0" w:color="auto"/>
                                        <w:right w:val="none" w:sz="0" w:space="0" w:color="auto"/>
                                      </w:divBdr>
                                    </w:div>
                                    <w:div w:id="329795011">
                                      <w:marLeft w:val="0"/>
                                      <w:marRight w:val="0"/>
                                      <w:marTop w:val="0"/>
                                      <w:marBottom w:val="0"/>
                                      <w:divBdr>
                                        <w:top w:val="none" w:sz="0" w:space="0" w:color="auto"/>
                                        <w:left w:val="none" w:sz="0" w:space="0" w:color="auto"/>
                                        <w:bottom w:val="none" w:sz="0" w:space="0" w:color="auto"/>
                                        <w:right w:val="none" w:sz="0" w:space="0" w:color="auto"/>
                                      </w:divBdr>
                                    </w:div>
                                    <w:div w:id="1888300504">
                                      <w:marLeft w:val="0"/>
                                      <w:marRight w:val="0"/>
                                      <w:marTop w:val="0"/>
                                      <w:marBottom w:val="0"/>
                                      <w:divBdr>
                                        <w:top w:val="none" w:sz="0" w:space="0" w:color="auto"/>
                                        <w:left w:val="none" w:sz="0" w:space="0" w:color="auto"/>
                                        <w:bottom w:val="none" w:sz="0" w:space="0" w:color="auto"/>
                                        <w:right w:val="none" w:sz="0" w:space="0" w:color="auto"/>
                                      </w:divBdr>
                                    </w:div>
                                    <w:div w:id="1346974911">
                                      <w:marLeft w:val="0"/>
                                      <w:marRight w:val="0"/>
                                      <w:marTop w:val="0"/>
                                      <w:marBottom w:val="0"/>
                                      <w:divBdr>
                                        <w:top w:val="none" w:sz="0" w:space="0" w:color="auto"/>
                                        <w:left w:val="none" w:sz="0" w:space="0" w:color="auto"/>
                                        <w:bottom w:val="none" w:sz="0" w:space="0" w:color="auto"/>
                                        <w:right w:val="none" w:sz="0" w:space="0" w:color="auto"/>
                                      </w:divBdr>
                                    </w:div>
                                    <w:div w:id="349453375">
                                      <w:marLeft w:val="0"/>
                                      <w:marRight w:val="0"/>
                                      <w:marTop w:val="0"/>
                                      <w:marBottom w:val="0"/>
                                      <w:divBdr>
                                        <w:top w:val="none" w:sz="0" w:space="0" w:color="auto"/>
                                        <w:left w:val="none" w:sz="0" w:space="0" w:color="auto"/>
                                        <w:bottom w:val="none" w:sz="0" w:space="0" w:color="auto"/>
                                        <w:right w:val="none" w:sz="0" w:space="0" w:color="auto"/>
                                      </w:divBdr>
                                    </w:div>
                                    <w:div w:id="1619071179">
                                      <w:marLeft w:val="0"/>
                                      <w:marRight w:val="0"/>
                                      <w:marTop w:val="0"/>
                                      <w:marBottom w:val="0"/>
                                      <w:divBdr>
                                        <w:top w:val="none" w:sz="0" w:space="0" w:color="auto"/>
                                        <w:left w:val="none" w:sz="0" w:space="0" w:color="auto"/>
                                        <w:bottom w:val="none" w:sz="0" w:space="0" w:color="auto"/>
                                        <w:right w:val="none" w:sz="0" w:space="0" w:color="auto"/>
                                      </w:divBdr>
                                    </w:div>
                                    <w:div w:id="1511606001">
                                      <w:marLeft w:val="0"/>
                                      <w:marRight w:val="0"/>
                                      <w:marTop w:val="0"/>
                                      <w:marBottom w:val="0"/>
                                      <w:divBdr>
                                        <w:top w:val="none" w:sz="0" w:space="0" w:color="auto"/>
                                        <w:left w:val="none" w:sz="0" w:space="0" w:color="auto"/>
                                        <w:bottom w:val="none" w:sz="0" w:space="0" w:color="auto"/>
                                        <w:right w:val="none" w:sz="0" w:space="0" w:color="auto"/>
                                      </w:divBdr>
                                    </w:div>
                                    <w:div w:id="487332097">
                                      <w:marLeft w:val="0"/>
                                      <w:marRight w:val="0"/>
                                      <w:marTop w:val="0"/>
                                      <w:marBottom w:val="0"/>
                                      <w:divBdr>
                                        <w:top w:val="none" w:sz="0" w:space="0" w:color="auto"/>
                                        <w:left w:val="none" w:sz="0" w:space="0" w:color="auto"/>
                                        <w:bottom w:val="none" w:sz="0" w:space="0" w:color="auto"/>
                                        <w:right w:val="none" w:sz="0" w:space="0" w:color="auto"/>
                                      </w:divBdr>
                                    </w:div>
                                    <w:div w:id="1173690905">
                                      <w:marLeft w:val="0"/>
                                      <w:marRight w:val="0"/>
                                      <w:marTop w:val="0"/>
                                      <w:marBottom w:val="0"/>
                                      <w:divBdr>
                                        <w:top w:val="none" w:sz="0" w:space="0" w:color="auto"/>
                                        <w:left w:val="none" w:sz="0" w:space="0" w:color="auto"/>
                                        <w:bottom w:val="none" w:sz="0" w:space="0" w:color="auto"/>
                                        <w:right w:val="none" w:sz="0" w:space="0" w:color="auto"/>
                                      </w:divBdr>
                                    </w:div>
                                    <w:div w:id="958531770">
                                      <w:marLeft w:val="0"/>
                                      <w:marRight w:val="0"/>
                                      <w:marTop w:val="0"/>
                                      <w:marBottom w:val="0"/>
                                      <w:divBdr>
                                        <w:top w:val="none" w:sz="0" w:space="0" w:color="auto"/>
                                        <w:left w:val="none" w:sz="0" w:space="0" w:color="auto"/>
                                        <w:bottom w:val="none" w:sz="0" w:space="0" w:color="auto"/>
                                        <w:right w:val="none" w:sz="0" w:space="0" w:color="auto"/>
                                      </w:divBdr>
                                    </w:div>
                                    <w:div w:id="1590042326">
                                      <w:marLeft w:val="0"/>
                                      <w:marRight w:val="0"/>
                                      <w:marTop w:val="0"/>
                                      <w:marBottom w:val="0"/>
                                      <w:divBdr>
                                        <w:top w:val="none" w:sz="0" w:space="0" w:color="auto"/>
                                        <w:left w:val="none" w:sz="0" w:space="0" w:color="auto"/>
                                        <w:bottom w:val="none" w:sz="0" w:space="0" w:color="auto"/>
                                        <w:right w:val="none" w:sz="0" w:space="0" w:color="auto"/>
                                      </w:divBdr>
                                    </w:div>
                                    <w:div w:id="138494945">
                                      <w:marLeft w:val="0"/>
                                      <w:marRight w:val="0"/>
                                      <w:marTop w:val="0"/>
                                      <w:marBottom w:val="0"/>
                                      <w:divBdr>
                                        <w:top w:val="none" w:sz="0" w:space="0" w:color="auto"/>
                                        <w:left w:val="none" w:sz="0" w:space="0" w:color="auto"/>
                                        <w:bottom w:val="none" w:sz="0" w:space="0" w:color="auto"/>
                                        <w:right w:val="none" w:sz="0" w:space="0" w:color="auto"/>
                                      </w:divBdr>
                                    </w:div>
                                    <w:div w:id="832136367">
                                      <w:marLeft w:val="0"/>
                                      <w:marRight w:val="0"/>
                                      <w:marTop w:val="0"/>
                                      <w:marBottom w:val="0"/>
                                      <w:divBdr>
                                        <w:top w:val="none" w:sz="0" w:space="0" w:color="auto"/>
                                        <w:left w:val="none" w:sz="0" w:space="0" w:color="auto"/>
                                        <w:bottom w:val="none" w:sz="0" w:space="0" w:color="auto"/>
                                        <w:right w:val="none" w:sz="0" w:space="0" w:color="auto"/>
                                      </w:divBdr>
                                    </w:div>
                                    <w:div w:id="952517988">
                                      <w:marLeft w:val="0"/>
                                      <w:marRight w:val="0"/>
                                      <w:marTop w:val="0"/>
                                      <w:marBottom w:val="0"/>
                                      <w:divBdr>
                                        <w:top w:val="none" w:sz="0" w:space="0" w:color="auto"/>
                                        <w:left w:val="none" w:sz="0" w:space="0" w:color="auto"/>
                                        <w:bottom w:val="none" w:sz="0" w:space="0" w:color="auto"/>
                                        <w:right w:val="none" w:sz="0" w:space="0" w:color="auto"/>
                                      </w:divBdr>
                                    </w:div>
                                    <w:div w:id="754743808">
                                      <w:marLeft w:val="0"/>
                                      <w:marRight w:val="0"/>
                                      <w:marTop w:val="0"/>
                                      <w:marBottom w:val="0"/>
                                      <w:divBdr>
                                        <w:top w:val="none" w:sz="0" w:space="0" w:color="auto"/>
                                        <w:left w:val="none" w:sz="0" w:space="0" w:color="auto"/>
                                        <w:bottom w:val="none" w:sz="0" w:space="0" w:color="auto"/>
                                        <w:right w:val="none" w:sz="0" w:space="0" w:color="auto"/>
                                      </w:divBdr>
                                    </w:div>
                                    <w:div w:id="4865844">
                                      <w:marLeft w:val="0"/>
                                      <w:marRight w:val="0"/>
                                      <w:marTop w:val="0"/>
                                      <w:marBottom w:val="0"/>
                                      <w:divBdr>
                                        <w:top w:val="none" w:sz="0" w:space="0" w:color="auto"/>
                                        <w:left w:val="none" w:sz="0" w:space="0" w:color="auto"/>
                                        <w:bottom w:val="none" w:sz="0" w:space="0" w:color="auto"/>
                                        <w:right w:val="none" w:sz="0" w:space="0" w:color="auto"/>
                                      </w:divBdr>
                                    </w:div>
                                    <w:div w:id="153854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4542364">
      <w:bodyDiv w:val="1"/>
      <w:marLeft w:val="0"/>
      <w:marRight w:val="0"/>
      <w:marTop w:val="0"/>
      <w:marBottom w:val="0"/>
      <w:divBdr>
        <w:top w:val="none" w:sz="0" w:space="0" w:color="auto"/>
        <w:left w:val="none" w:sz="0" w:space="0" w:color="auto"/>
        <w:bottom w:val="none" w:sz="0" w:space="0" w:color="auto"/>
        <w:right w:val="none" w:sz="0" w:space="0" w:color="auto"/>
      </w:divBdr>
      <w:divsChild>
        <w:div w:id="1787848671">
          <w:marLeft w:val="-300"/>
          <w:marRight w:val="-300"/>
          <w:marTop w:val="360"/>
          <w:marBottom w:val="360"/>
          <w:divBdr>
            <w:top w:val="none" w:sz="0" w:space="0" w:color="auto"/>
            <w:left w:val="none" w:sz="0" w:space="0" w:color="auto"/>
            <w:bottom w:val="none" w:sz="0" w:space="0" w:color="auto"/>
            <w:right w:val="none" w:sz="0" w:space="0" w:color="auto"/>
          </w:divBdr>
          <w:divsChild>
            <w:div w:id="905453453">
              <w:marLeft w:val="0"/>
              <w:marRight w:val="0"/>
              <w:marTop w:val="0"/>
              <w:marBottom w:val="0"/>
              <w:divBdr>
                <w:top w:val="none" w:sz="0" w:space="0" w:color="auto"/>
                <w:left w:val="single" w:sz="24" w:space="9" w:color="04AA6D"/>
                <w:bottom w:val="none" w:sz="0" w:space="0" w:color="auto"/>
                <w:right w:val="none" w:sz="0" w:space="0" w:color="auto"/>
              </w:divBdr>
            </w:div>
          </w:divsChild>
        </w:div>
        <w:div w:id="240213600">
          <w:marLeft w:val="-480"/>
          <w:marRight w:val="-480"/>
          <w:marTop w:val="360"/>
          <w:marBottom w:val="360"/>
          <w:divBdr>
            <w:top w:val="none" w:sz="0" w:space="0" w:color="auto"/>
            <w:left w:val="none" w:sz="0" w:space="0" w:color="auto"/>
            <w:bottom w:val="none" w:sz="0" w:space="0" w:color="auto"/>
            <w:right w:val="none" w:sz="0" w:space="0" w:color="auto"/>
          </w:divBdr>
        </w:div>
      </w:divsChild>
    </w:div>
    <w:div w:id="806318316">
      <w:bodyDiv w:val="1"/>
      <w:marLeft w:val="0"/>
      <w:marRight w:val="0"/>
      <w:marTop w:val="0"/>
      <w:marBottom w:val="0"/>
      <w:divBdr>
        <w:top w:val="none" w:sz="0" w:space="0" w:color="auto"/>
        <w:left w:val="none" w:sz="0" w:space="0" w:color="auto"/>
        <w:bottom w:val="none" w:sz="0" w:space="0" w:color="auto"/>
        <w:right w:val="none" w:sz="0" w:space="0" w:color="auto"/>
      </w:divBdr>
    </w:div>
    <w:div w:id="889389953">
      <w:bodyDiv w:val="1"/>
      <w:marLeft w:val="0"/>
      <w:marRight w:val="0"/>
      <w:marTop w:val="0"/>
      <w:marBottom w:val="0"/>
      <w:divBdr>
        <w:top w:val="none" w:sz="0" w:space="0" w:color="auto"/>
        <w:left w:val="none" w:sz="0" w:space="0" w:color="auto"/>
        <w:bottom w:val="none" w:sz="0" w:space="0" w:color="auto"/>
        <w:right w:val="none" w:sz="0" w:space="0" w:color="auto"/>
      </w:divBdr>
    </w:div>
    <w:div w:id="915474539">
      <w:bodyDiv w:val="1"/>
      <w:marLeft w:val="0"/>
      <w:marRight w:val="0"/>
      <w:marTop w:val="0"/>
      <w:marBottom w:val="0"/>
      <w:divBdr>
        <w:top w:val="none" w:sz="0" w:space="0" w:color="auto"/>
        <w:left w:val="none" w:sz="0" w:space="0" w:color="auto"/>
        <w:bottom w:val="none" w:sz="0" w:space="0" w:color="auto"/>
        <w:right w:val="none" w:sz="0" w:space="0" w:color="auto"/>
      </w:divBdr>
    </w:div>
    <w:div w:id="999695211">
      <w:bodyDiv w:val="1"/>
      <w:marLeft w:val="0"/>
      <w:marRight w:val="0"/>
      <w:marTop w:val="0"/>
      <w:marBottom w:val="0"/>
      <w:divBdr>
        <w:top w:val="none" w:sz="0" w:space="0" w:color="auto"/>
        <w:left w:val="none" w:sz="0" w:space="0" w:color="auto"/>
        <w:bottom w:val="none" w:sz="0" w:space="0" w:color="auto"/>
        <w:right w:val="none" w:sz="0" w:space="0" w:color="auto"/>
      </w:divBdr>
    </w:div>
    <w:div w:id="1022559458">
      <w:bodyDiv w:val="1"/>
      <w:marLeft w:val="0"/>
      <w:marRight w:val="0"/>
      <w:marTop w:val="0"/>
      <w:marBottom w:val="0"/>
      <w:divBdr>
        <w:top w:val="none" w:sz="0" w:space="0" w:color="auto"/>
        <w:left w:val="none" w:sz="0" w:space="0" w:color="auto"/>
        <w:bottom w:val="none" w:sz="0" w:space="0" w:color="auto"/>
        <w:right w:val="none" w:sz="0" w:space="0" w:color="auto"/>
      </w:divBdr>
      <w:divsChild>
        <w:div w:id="1514420133">
          <w:marLeft w:val="-300"/>
          <w:marRight w:val="-300"/>
          <w:marTop w:val="360"/>
          <w:marBottom w:val="360"/>
          <w:divBdr>
            <w:top w:val="none" w:sz="0" w:space="0" w:color="auto"/>
            <w:left w:val="none" w:sz="0" w:space="0" w:color="auto"/>
            <w:bottom w:val="none" w:sz="0" w:space="0" w:color="auto"/>
            <w:right w:val="none" w:sz="0" w:space="0" w:color="auto"/>
          </w:divBdr>
          <w:divsChild>
            <w:div w:id="1892766501">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061709850">
      <w:bodyDiv w:val="1"/>
      <w:marLeft w:val="0"/>
      <w:marRight w:val="0"/>
      <w:marTop w:val="0"/>
      <w:marBottom w:val="0"/>
      <w:divBdr>
        <w:top w:val="none" w:sz="0" w:space="0" w:color="auto"/>
        <w:left w:val="none" w:sz="0" w:space="0" w:color="auto"/>
        <w:bottom w:val="none" w:sz="0" w:space="0" w:color="auto"/>
        <w:right w:val="none" w:sz="0" w:space="0" w:color="auto"/>
      </w:divBdr>
    </w:div>
    <w:div w:id="1068654375">
      <w:bodyDiv w:val="1"/>
      <w:marLeft w:val="0"/>
      <w:marRight w:val="0"/>
      <w:marTop w:val="0"/>
      <w:marBottom w:val="0"/>
      <w:divBdr>
        <w:top w:val="none" w:sz="0" w:space="0" w:color="auto"/>
        <w:left w:val="none" w:sz="0" w:space="0" w:color="auto"/>
        <w:bottom w:val="none" w:sz="0" w:space="0" w:color="auto"/>
        <w:right w:val="none" w:sz="0" w:space="0" w:color="auto"/>
      </w:divBdr>
    </w:div>
    <w:div w:id="1090201743">
      <w:bodyDiv w:val="1"/>
      <w:marLeft w:val="0"/>
      <w:marRight w:val="0"/>
      <w:marTop w:val="0"/>
      <w:marBottom w:val="0"/>
      <w:divBdr>
        <w:top w:val="none" w:sz="0" w:space="0" w:color="auto"/>
        <w:left w:val="none" w:sz="0" w:space="0" w:color="auto"/>
        <w:bottom w:val="none" w:sz="0" w:space="0" w:color="auto"/>
        <w:right w:val="none" w:sz="0" w:space="0" w:color="auto"/>
      </w:divBdr>
    </w:div>
    <w:div w:id="1097869115">
      <w:bodyDiv w:val="1"/>
      <w:marLeft w:val="0"/>
      <w:marRight w:val="0"/>
      <w:marTop w:val="0"/>
      <w:marBottom w:val="0"/>
      <w:divBdr>
        <w:top w:val="none" w:sz="0" w:space="0" w:color="auto"/>
        <w:left w:val="none" w:sz="0" w:space="0" w:color="auto"/>
        <w:bottom w:val="none" w:sz="0" w:space="0" w:color="auto"/>
        <w:right w:val="none" w:sz="0" w:space="0" w:color="auto"/>
      </w:divBdr>
      <w:divsChild>
        <w:div w:id="731658706">
          <w:marLeft w:val="-300"/>
          <w:marRight w:val="-300"/>
          <w:marTop w:val="360"/>
          <w:marBottom w:val="360"/>
          <w:divBdr>
            <w:top w:val="none" w:sz="0" w:space="0" w:color="auto"/>
            <w:left w:val="none" w:sz="0" w:space="0" w:color="auto"/>
            <w:bottom w:val="none" w:sz="0" w:space="0" w:color="auto"/>
            <w:right w:val="none" w:sz="0" w:space="0" w:color="auto"/>
          </w:divBdr>
          <w:divsChild>
            <w:div w:id="1208033540">
              <w:marLeft w:val="0"/>
              <w:marRight w:val="0"/>
              <w:marTop w:val="0"/>
              <w:marBottom w:val="0"/>
              <w:divBdr>
                <w:top w:val="none" w:sz="0" w:space="0" w:color="auto"/>
                <w:left w:val="none" w:sz="0" w:space="0" w:color="auto"/>
                <w:bottom w:val="none" w:sz="0" w:space="0" w:color="auto"/>
                <w:right w:val="none" w:sz="0" w:space="0" w:color="auto"/>
              </w:divBdr>
              <w:divsChild>
                <w:div w:id="1306467592">
                  <w:marLeft w:val="0"/>
                  <w:marRight w:val="0"/>
                  <w:marTop w:val="0"/>
                  <w:marBottom w:val="0"/>
                  <w:divBdr>
                    <w:top w:val="none" w:sz="0" w:space="0" w:color="auto"/>
                    <w:left w:val="none" w:sz="0" w:space="0" w:color="auto"/>
                    <w:bottom w:val="none" w:sz="0" w:space="0" w:color="auto"/>
                    <w:right w:val="none" w:sz="0" w:space="0" w:color="auto"/>
                  </w:divBdr>
                  <w:divsChild>
                    <w:div w:id="817111992">
                      <w:marLeft w:val="0"/>
                      <w:marRight w:val="0"/>
                      <w:marTop w:val="0"/>
                      <w:marBottom w:val="0"/>
                      <w:divBdr>
                        <w:top w:val="none" w:sz="0" w:space="0" w:color="auto"/>
                        <w:left w:val="none" w:sz="0" w:space="0" w:color="auto"/>
                        <w:bottom w:val="none" w:sz="0" w:space="0" w:color="auto"/>
                        <w:right w:val="none" w:sz="0" w:space="0" w:color="auto"/>
                      </w:divBdr>
                    </w:div>
                    <w:div w:id="143978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525970">
          <w:marLeft w:val="-300"/>
          <w:marRight w:val="-300"/>
          <w:marTop w:val="360"/>
          <w:marBottom w:val="360"/>
          <w:divBdr>
            <w:top w:val="none" w:sz="0" w:space="0" w:color="auto"/>
            <w:left w:val="none" w:sz="0" w:space="0" w:color="auto"/>
            <w:bottom w:val="none" w:sz="0" w:space="0" w:color="auto"/>
            <w:right w:val="none" w:sz="0" w:space="0" w:color="auto"/>
          </w:divBdr>
          <w:divsChild>
            <w:div w:id="1288049534">
              <w:marLeft w:val="0"/>
              <w:marRight w:val="0"/>
              <w:marTop w:val="0"/>
              <w:marBottom w:val="0"/>
              <w:divBdr>
                <w:top w:val="none" w:sz="0" w:space="0" w:color="auto"/>
                <w:left w:val="single" w:sz="24" w:space="9" w:color="04AA6D"/>
                <w:bottom w:val="none" w:sz="0" w:space="0" w:color="auto"/>
                <w:right w:val="none" w:sz="0" w:space="0" w:color="auto"/>
              </w:divBdr>
            </w:div>
          </w:divsChild>
        </w:div>
        <w:div w:id="1088111461">
          <w:marLeft w:val="-300"/>
          <w:marRight w:val="-300"/>
          <w:marTop w:val="360"/>
          <w:marBottom w:val="360"/>
          <w:divBdr>
            <w:top w:val="none" w:sz="0" w:space="0" w:color="auto"/>
            <w:left w:val="none" w:sz="0" w:space="0" w:color="auto"/>
            <w:bottom w:val="none" w:sz="0" w:space="0" w:color="auto"/>
            <w:right w:val="none" w:sz="0" w:space="0" w:color="auto"/>
          </w:divBdr>
          <w:divsChild>
            <w:div w:id="237138550">
              <w:marLeft w:val="0"/>
              <w:marRight w:val="0"/>
              <w:marTop w:val="0"/>
              <w:marBottom w:val="0"/>
              <w:divBdr>
                <w:top w:val="none" w:sz="0" w:space="0" w:color="auto"/>
                <w:left w:val="single" w:sz="24" w:space="9" w:color="04AA6D"/>
                <w:bottom w:val="none" w:sz="0" w:space="0" w:color="auto"/>
                <w:right w:val="none" w:sz="0" w:space="0" w:color="auto"/>
              </w:divBdr>
            </w:div>
          </w:divsChild>
        </w:div>
        <w:div w:id="1478180831">
          <w:marLeft w:val="-240"/>
          <w:marRight w:val="-240"/>
          <w:marTop w:val="0"/>
          <w:marBottom w:val="0"/>
          <w:divBdr>
            <w:top w:val="none" w:sz="0" w:space="0" w:color="auto"/>
            <w:left w:val="none" w:sz="0" w:space="0" w:color="auto"/>
            <w:bottom w:val="none" w:sz="0" w:space="0" w:color="auto"/>
            <w:right w:val="none" w:sz="0" w:space="0" w:color="auto"/>
          </w:divBdr>
          <w:divsChild>
            <w:div w:id="487552764">
              <w:marLeft w:val="0"/>
              <w:marRight w:val="0"/>
              <w:marTop w:val="0"/>
              <w:marBottom w:val="0"/>
              <w:divBdr>
                <w:top w:val="none" w:sz="0" w:space="0" w:color="auto"/>
                <w:left w:val="none" w:sz="0" w:space="0" w:color="auto"/>
                <w:bottom w:val="none" w:sz="0" w:space="0" w:color="auto"/>
                <w:right w:val="none" w:sz="0" w:space="0" w:color="auto"/>
              </w:divBdr>
            </w:div>
          </w:divsChild>
        </w:div>
        <w:div w:id="1195657534">
          <w:marLeft w:val="-300"/>
          <w:marRight w:val="-300"/>
          <w:marTop w:val="360"/>
          <w:marBottom w:val="360"/>
          <w:divBdr>
            <w:top w:val="none" w:sz="0" w:space="0" w:color="auto"/>
            <w:left w:val="none" w:sz="0" w:space="0" w:color="auto"/>
            <w:bottom w:val="none" w:sz="0" w:space="0" w:color="auto"/>
            <w:right w:val="none" w:sz="0" w:space="0" w:color="auto"/>
          </w:divBdr>
          <w:divsChild>
            <w:div w:id="179066530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106577483">
      <w:bodyDiv w:val="1"/>
      <w:marLeft w:val="0"/>
      <w:marRight w:val="0"/>
      <w:marTop w:val="0"/>
      <w:marBottom w:val="0"/>
      <w:divBdr>
        <w:top w:val="none" w:sz="0" w:space="0" w:color="auto"/>
        <w:left w:val="none" w:sz="0" w:space="0" w:color="auto"/>
        <w:bottom w:val="none" w:sz="0" w:space="0" w:color="auto"/>
        <w:right w:val="none" w:sz="0" w:space="0" w:color="auto"/>
      </w:divBdr>
    </w:div>
    <w:div w:id="1133716359">
      <w:bodyDiv w:val="1"/>
      <w:marLeft w:val="0"/>
      <w:marRight w:val="0"/>
      <w:marTop w:val="0"/>
      <w:marBottom w:val="0"/>
      <w:divBdr>
        <w:top w:val="none" w:sz="0" w:space="0" w:color="auto"/>
        <w:left w:val="none" w:sz="0" w:space="0" w:color="auto"/>
        <w:bottom w:val="none" w:sz="0" w:space="0" w:color="auto"/>
        <w:right w:val="none" w:sz="0" w:space="0" w:color="auto"/>
      </w:divBdr>
    </w:div>
    <w:div w:id="1159492629">
      <w:bodyDiv w:val="1"/>
      <w:marLeft w:val="0"/>
      <w:marRight w:val="0"/>
      <w:marTop w:val="0"/>
      <w:marBottom w:val="0"/>
      <w:divBdr>
        <w:top w:val="none" w:sz="0" w:space="0" w:color="auto"/>
        <w:left w:val="none" w:sz="0" w:space="0" w:color="auto"/>
        <w:bottom w:val="none" w:sz="0" w:space="0" w:color="auto"/>
        <w:right w:val="none" w:sz="0" w:space="0" w:color="auto"/>
      </w:divBdr>
      <w:divsChild>
        <w:div w:id="61757608">
          <w:marLeft w:val="-300"/>
          <w:marRight w:val="-300"/>
          <w:marTop w:val="360"/>
          <w:marBottom w:val="360"/>
          <w:divBdr>
            <w:top w:val="none" w:sz="0" w:space="0" w:color="auto"/>
            <w:left w:val="none" w:sz="0" w:space="0" w:color="auto"/>
            <w:bottom w:val="none" w:sz="0" w:space="0" w:color="auto"/>
            <w:right w:val="none" w:sz="0" w:space="0" w:color="auto"/>
          </w:divBdr>
          <w:divsChild>
            <w:div w:id="750277191">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171721077">
      <w:bodyDiv w:val="1"/>
      <w:marLeft w:val="0"/>
      <w:marRight w:val="0"/>
      <w:marTop w:val="0"/>
      <w:marBottom w:val="0"/>
      <w:divBdr>
        <w:top w:val="none" w:sz="0" w:space="0" w:color="auto"/>
        <w:left w:val="none" w:sz="0" w:space="0" w:color="auto"/>
        <w:bottom w:val="none" w:sz="0" w:space="0" w:color="auto"/>
        <w:right w:val="none" w:sz="0" w:space="0" w:color="auto"/>
      </w:divBdr>
    </w:div>
    <w:div w:id="1184130332">
      <w:bodyDiv w:val="1"/>
      <w:marLeft w:val="0"/>
      <w:marRight w:val="0"/>
      <w:marTop w:val="0"/>
      <w:marBottom w:val="0"/>
      <w:divBdr>
        <w:top w:val="none" w:sz="0" w:space="0" w:color="auto"/>
        <w:left w:val="none" w:sz="0" w:space="0" w:color="auto"/>
        <w:bottom w:val="none" w:sz="0" w:space="0" w:color="auto"/>
        <w:right w:val="none" w:sz="0" w:space="0" w:color="auto"/>
      </w:divBdr>
      <w:divsChild>
        <w:div w:id="1293250492">
          <w:marLeft w:val="-300"/>
          <w:marRight w:val="-300"/>
          <w:marTop w:val="360"/>
          <w:marBottom w:val="360"/>
          <w:divBdr>
            <w:top w:val="none" w:sz="0" w:space="0" w:color="auto"/>
            <w:left w:val="none" w:sz="0" w:space="0" w:color="auto"/>
            <w:bottom w:val="none" w:sz="0" w:space="0" w:color="auto"/>
            <w:right w:val="none" w:sz="0" w:space="0" w:color="auto"/>
          </w:divBdr>
          <w:divsChild>
            <w:div w:id="1255171184">
              <w:marLeft w:val="0"/>
              <w:marRight w:val="0"/>
              <w:marTop w:val="0"/>
              <w:marBottom w:val="0"/>
              <w:divBdr>
                <w:top w:val="none" w:sz="0" w:space="0" w:color="auto"/>
                <w:left w:val="single" w:sz="24" w:space="9" w:color="04AA6D"/>
                <w:bottom w:val="none" w:sz="0" w:space="0" w:color="auto"/>
                <w:right w:val="none" w:sz="0" w:space="0" w:color="auto"/>
              </w:divBdr>
            </w:div>
          </w:divsChild>
        </w:div>
        <w:div w:id="764304736">
          <w:marLeft w:val="-300"/>
          <w:marRight w:val="-300"/>
          <w:marTop w:val="360"/>
          <w:marBottom w:val="360"/>
          <w:divBdr>
            <w:top w:val="none" w:sz="0" w:space="0" w:color="auto"/>
            <w:left w:val="none" w:sz="0" w:space="0" w:color="auto"/>
            <w:bottom w:val="none" w:sz="0" w:space="0" w:color="auto"/>
            <w:right w:val="none" w:sz="0" w:space="0" w:color="auto"/>
          </w:divBdr>
          <w:divsChild>
            <w:div w:id="2041936395">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195072809">
      <w:bodyDiv w:val="1"/>
      <w:marLeft w:val="0"/>
      <w:marRight w:val="0"/>
      <w:marTop w:val="0"/>
      <w:marBottom w:val="0"/>
      <w:divBdr>
        <w:top w:val="none" w:sz="0" w:space="0" w:color="auto"/>
        <w:left w:val="none" w:sz="0" w:space="0" w:color="auto"/>
        <w:bottom w:val="none" w:sz="0" w:space="0" w:color="auto"/>
        <w:right w:val="none" w:sz="0" w:space="0" w:color="auto"/>
      </w:divBdr>
      <w:divsChild>
        <w:div w:id="1431702734">
          <w:marLeft w:val="-300"/>
          <w:marRight w:val="-300"/>
          <w:marTop w:val="360"/>
          <w:marBottom w:val="360"/>
          <w:divBdr>
            <w:top w:val="none" w:sz="0" w:space="0" w:color="auto"/>
            <w:left w:val="none" w:sz="0" w:space="0" w:color="auto"/>
            <w:bottom w:val="none" w:sz="0" w:space="0" w:color="auto"/>
            <w:right w:val="none" w:sz="0" w:space="0" w:color="auto"/>
          </w:divBdr>
          <w:divsChild>
            <w:div w:id="202362366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211917326">
      <w:bodyDiv w:val="1"/>
      <w:marLeft w:val="0"/>
      <w:marRight w:val="0"/>
      <w:marTop w:val="0"/>
      <w:marBottom w:val="0"/>
      <w:divBdr>
        <w:top w:val="none" w:sz="0" w:space="0" w:color="auto"/>
        <w:left w:val="none" w:sz="0" w:space="0" w:color="auto"/>
        <w:bottom w:val="none" w:sz="0" w:space="0" w:color="auto"/>
        <w:right w:val="none" w:sz="0" w:space="0" w:color="auto"/>
      </w:divBdr>
    </w:div>
    <w:div w:id="1239680661">
      <w:bodyDiv w:val="1"/>
      <w:marLeft w:val="0"/>
      <w:marRight w:val="0"/>
      <w:marTop w:val="0"/>
      <w:marBottom w:val="0"/>
      <w:divBdr>
        <w:top w:val="none" w:sz="0" w:space="0" w:color="auto"/>
        <w:left w:val="none" w:sz="0" w:space="0" w:color="auto"/>
        <w:bottom w:val="none" w:sz="0" w:space="0" w:color="auto"/>
        <w:right w:val="none" w:sz="0" w:space="0" w:color="auto"/>
      </w:divBdr>
      <w:divsChild>
        <w:div w:id="745759818">
          <w:marLeft w:val="0"/>
          <w:marRight w:val="0"/>
          <w:marTop w:val="0"/>
          <w:marBottom w:val="0"/>
          <w:divBdr>
            <w:top w:val="none" w:sz="0" w:space="0" w:color="auto"/>
            <w:left w:val="none" w:sz="0" w:space="0" w:color="auto"/>
            <w:bottom w:val="none" w:sz="0" w:space="0" w:color="auto"/>
            <w:right w:val="none" w:sz="0" w:space="0" w:color="auto"/>
          </w:divBdr>
        </w:div>
        <w:div w:id="542249557">
          <w:marLeft w:val="0"/>
          <w:marRight w:val="0"/>
          <w:marTop w:val="0"/>
          <w:marBottom w:val="0"/>
          <w:divBdr>
            <w:top w:val="none" w:sz="0" w:space="0" w:color="auto"/>
            <w:left w:val="none" w:sz="0" w:space="0" w:color="auto"/>
            <w:bottom w:val="none" w:sz="0" w:space="0" w:color="auto"/>
            <w:right w:val="none" w:sz="0" w:space="0" w:color="auto"/>
          </w:divBdr>
        </w:div>
        <w:div w:id="1100762282">
          <w:marLeft w:val="0"/>
          <w:marRight w:val="0"/>
          <w:marTop w:val="0"/>
          <w:marBottom w:val="0"/>
          <w:divBdr>
            <w:top w:val="none" w:sz="0" w:space="0" w:color="auto"/>
            <w:left w:val="none" w:sz="0" w:space="0" w:color="auto"/>
            <w:bottom w:val="none" w:sz="0" w:space="0" w:color="auto"/>
            <w:right w:val="none" w:sz="0" w:space="0" w:color="auto"/>
          </w:divBdr>
        </w:div>
        <w:div w:id="922572970">
          <w:marLeft w:val="0"/>
          <w:marRight w:val="0"/>
          <w:marTop w:val="0"/>
          <w:marBottom w:val="0"/>
          <w:divBdr>
            <w:top w:val="none" w:sz="0" w:space="0" w:color="auto"/>
            <w:left w:val="none" w:sz="0" w:space="0" w:color="auto"/>
            <w:bottom w:val="none" w:sz="0" w:space="0" w:color="auto"/>
            <w:right w:val="none" w:sz="0" w:space="0" w:color="auto"/>
          </w:divBdr>
        </w:div>
        <w:div w:id="486551202">
          <w:marLeft w:val="0"/>
          <w:marRight w:val="0"/>
          <w:marTop w:val="0"/>
          <w:marBottom w:val="0"/>
          <w:divBdr>
            <w:top w:val="none" w:sz="0" w:space="0" w:color="auto"/>
            <w:left w:val="none" w:sz="0" w:space="0" w:color="auto"/>
            <w:bottom w:val="none" w:sz="0" w:space="0" w:color="auto"/>
            <w:right w:val="none" w:sz="0" w:space="0" w:color="auto"/>
          </w:divBdr>
        </w:div>
        <w:div w:id="6055777">
          <w:marLeft w:val="0"/>
          <w:marRight w:val="0"/>
          <w:marTop w:val="0"/>
          <w:marBottom w:val="0"/>
          <w:divBdr>
            <w:top w:val="none" w:sz="0" w:space="0" w:color="auto"/>
            <w:left w:val="none" w:sz="0" w:space="0" w:color="auto"/>
            <w:bottom w:val="none" w:sz="0" w:space="0" w:color="auto"/>
            <w:right w:val="none" w:sz="0" w:space="0" w:color="auto"/>
          </w:divBdr>
        </w:div>
        <w:div w:id="453331278">
          <w:marLeft w:val="0"/>
          <w:marRight w:val="0"/>
          <w:marTop w:val="0"/>
          <w:marBottom w:val="0"/>
          <w:divBdr>
            <w:top w:val="none" w:sz="0" w:space="0" w:color="auto"/>
            <w:left w:val="none" w:sz="0" w:space="0" w:color="auto"/>
            <w:bottom w:val="none" w:sz="0" w:space="0" w:color="auto"/>
            <w:right w:val="none" w:sz="0" w:space="0" w:color="auto"/>
          </w:divBdr>
        </w:div>
        <w:div w:id="1406996760">
          <w:marLeft w:val="0"/>
          <w:marRight w:val="0"/>
          <w:marTop w:val="0"/>
          <w:marBottom w:val="0"/>
          <w:divBdr>
            <w:top w:val="none" w:sz="0" w:space="0" w:color="auto"/>
            <w:left w:val="none" w:sz="0" w:space="0" w:color="auto"/>
            <w:bottom w:val="none" w:sz="0" w:space="0" w:color="auto"/>
            <w:right w:val="none" w:sz="0" w:space="0" w:color="auto"/>
          </w:divBdr>
        </w:div>
        <w:div w:id="1644964339">
          <w:marLeft w:val="0"/>
          <w:marRight w:val="0"/>
          <w:marTop w:val="0"/>
          <w:marBottom w:val="0"/>
          <w:divBdr>
            <w:top w:val="none" w:sz="0" w:space="0" w:color="auto"/>
            <w:left w:val="none" w:sz="0" w:space="0" w:color="auto"/>
            <w:bottom w:val="none" w:sz="0" w:space="0" w:color="auto"/>
            <w:right w:val="none" w:sz="0" w:space="0" w:color="auto"/>
          </w:divBdr>
        </w:div>
        <w:div w:id="1712074984">
          <w:marLeft w:val="0"/>
          <w:marRight w:val="0"/>
          <w:marTop w:val="0"/>
          <w:marBottom w:val="0"/>
          <w:divBdr>
            <w:top w:val="none" w:sz="0" w:space="0" w:color="auto"/>
            <w:left w:val="none" w:sz="0" w:space="0" w:color="auto"/>
            <w:bottom w:val="none" w:sz="0" w:space="0" w:color="auto"/>
            <w:right w:val="none" w:sz="0" w:space="0" w:color="auto"/>
          </w:divBdr>
        </w:div>
        <w:div w:id="1251739290">
          <w:marLeft w:val="0"/>
          <w:marRight w:val="0"/>
          <w:marTop w:val="0"/>
          <w:marBottom w:val="0"/>
          <w:divBdr>
            <w:top w:val="none" w:sz="0" w:space="0" w:color="auto"/>
            <w:left w:val="none" w:sz="0" w:space="0" w:color="auto"/>
            <w:bottom w:val="none" w:sz="0" w:space="0" w:color="auto"/>
            <w:right w:val="none" w:sz="0" w:space="0" w:color="auto"/>
          </w:divBdr>
        </w:div>
      </w:divsChild>
    </w:div>
    <w:div w:id="1240212152">
      <w:bodyDiv w:val="1"/>
      <w:marLeft w:val="0"/>
      <w:marRight w:val="0"/>
      <w:marTop w:val="0"/>
      <w:marBottom w:val="0"/>
      <w:divBdr>
        <w:top w:val="none" w:sz="0" w:space="0" w:color="auto"/>
        <w:left w:val="none" w:sz="0" w:space="0" w:color="auto"/>
        <w:bottom w:val="none" w:sz="0" w:space="0" w:color="auto"/>
        <w:right w:val="none" w:sz="0" w:space="0" w:color="auto"/>
      </w:divBdr>
    </w:div>
    <w:div w:id="1279802182">
      <w:bodyDiv w:val="1"/>
      <w:marLeft w:val="0"/>
      <w:marRight w:val="0"/>
      <w:marTop w:val="0"/>
      <w:marBottom w:val="0"/>
      <w:divBdr>
        <w:top w:val="none" w:sz="0" w:space="0" w:color="auto"/>
        <w:left w:val="none" w:sz="0" w:space="0" w:color="auto"/>
        <w:bottom w:val="none" w:sz="0" w:space="0" w:color="auto"/>
        <w:right w:val="none" w:sz="0" w:space="0" w:color="auto"/>
      </w:divBdr>
    </w:div>
    <w:div w:id="1297832752">
      <w:bodyDiv w:val="1"/>
      <w:marLeft w:val="0"/>
      <w:marRight w:val="0"/>
      <w:marTop w:val="0"/>
      <w:marBottom w:val="0"/>
      <w:divBdr>
        <w:top w:val="none" w:sz="0" w:space="0" w:color="auto"/>
        <w:left w:val="none" w:sz="0" w:space="0" w:color="auto"/>
        <w:bottom w:val="none" w:sz="0" w:space="0" w:color="auto"/>
        <w:right w:val="none" w:sz="0" w:space="0" w:color="auto"/>
      </w:divBdr>
    </w:div>
    <w:div w:id="1308707606">
      <w:bodyDiv w:val="1"/>
      <w:marLeft w:val="0"/>
      <w:marRight w:val="0"/>
      <w:marTop w:val="0"/>
      <w:marBottom w:val="0"/>
      <w:divBdr>
        <w:top w:val="none" w:sz="0" w:space="0" w:color="auto"/>
        <w:left w:val="none" w:sz="0" w:space="0" w:color="auto"/>
        <w:bottom w:val="none" w:sz="0" w:space="0" w:color="auto"/>
        <w:right w:val="none" w:sz="0" w:space="0" w:color="auto"/>
      </w:divBdr>
    </w:div>
    <w:div w:id="1313948703">
      <w:bodyDiv w:val="1"/>
      <w:marLeft w:val="0"/>
      <w:marRight w:val="0"/>
      <w:marTop w:val="0"/>
      <w:marBottom w:val="0"/>
      <w:divBdr>
        <w:top w:val="none" w:sz="0" w:space="0" w:color="auto"/>
        <w:left w:val="none" w:sz="0" w:space="0" w:color="auto"/>
        <w:bottom w:val="none" w:sz="0" w:space="0" w:color="auto"/>
        <w:right w:val="none" w:sz="0" w:space="0" w:color="auto"/>
      </w:divBdr>
      <w:divsChild>
        <w:div w:id="2132548538">
          <w:marLeft w:val="-300"/>
          <w:marRight w:val="-300"/>
          <w:marTop w:val="360"/>
          <w:marBottom w:val="360"/>
          <w:divBdr>
            <w:top w:val="none" w:sz="0" w:space="0" w:color="auto"/>
            <w:left w:val="none" w:sz="0" w:space="0" w:color="auto"/>
            <w:bottom w:val="none" w:sz="0" w:space="0" w:color="auto"/>
            <w:right w:val="none" w:sz="0" w:space="0" w:color="auto"/>
          </w:divBdr>
          <w:divsChild>
            <w:div w:id="19014882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336030060">
      <w:bodyDiv w:val="1"/>
      <w:marLeft w:val="0"/>
      <w:marRight w:val="0"/>
      <w:marTop w:val="0"/>
      <w:marBottom w:val="0"/>
      <w:divBdr>
        <w:top w:val="none" w:sz="0" w:space="0" w:color="auto"/>
        <w:left w:val="none" w:sz="0" w:space="0" w:color="auto"/>
        <w:bottom w:val="none" w:sz="0" w:space="0" w:color="auto"/>
        <w:right w:val="none" w:sz="0" w:space="0" w:color="auto"/>
      </w:divBdr>
    </w:div>
    <w:div w:id="1346440850">
      <w:bodyDiv w:val="1"/>
      <w:marLeft w:val="0"/>
      <w:marRight w:val="0"/>
      <w:marTop w:val="0"/>
      <w:marBottom w:val="0"/>
      <w:divBdr>
        <w:top w:val="none" w:sz="0" w:space="0" w:color="auto"/>
        <w:left w:val="none" w:sz="0" w:space="0" w:color="auto"/>
        <w:bottom w:val="none" w:sz="0" w:space="0" w:color="auto"/>
        <w:right w:val="none" w:sz="0" w:space="0" w:color="auto"/>
      </w:divBdr>
      <w:divsChild>
        <w:div w:id="1683580247">
          <w:marLeft w:val="-300"/>
          <w:marRight w:val="-300"/>
          <w:marTop w:val="360"/>
          <w:marBottom w:val="360"/>
          <w:divBdr>
            <w:top w:val="none" w:sz="0" w:space="0" w:color="auto"/>
            <w:left w:val="none" w:sz="0" w:space="0" w:color="auto"/>
            <w:bottom w:val="none" w:sz="0" w:space="0" w:color="auto"/>
            <w:right w:val="none" w:sz="0" w:space="0" w:color="auto"/>
          </w:divBdr>
          <w:divsChild>
            <w:div w:id="1548448295">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348865652">
      <w:bodyDiv w:val="1"/>
      <w:marLeft w:val="0"/>
      <w:marRight w:val="0"/>
      <w:marTop w:val="0"/>
      <w:marBottom w:val="0"/>
      <w:divBdr>
        <w:top w:val="none" w:sz="0" w:space="0" w:color="auto"/>
        <w:left w:val="none" w:sz="0" w:space="0" w:color="auto"/>
        <w:bottom w:val="none" w:sz="0" w:space="0" w:color="auto"/>
        <w:right w:val="none" w:sz="0" w:space="0" w:color="auto"/>
      </w:divBdr>
      <w:divsChild>
        <w:div w:id="1469084852">
          <w:marLeft w:val="-300"/>
          <w:marRight w:val="-300"/>
          <w:marTop w:val="360"/>
          <w:marBottom w:val="360"/>
          <w:divBdr>
            <w:top w:val="none" w:sz="0" w:space="0" w:color="auto"/>
            <w:left w:val="none" w:sz="0" w:space="0" w:color="auto"/>
            <w:bottom w:val="none" w:sz="0" w:space="0" w:color="auto"/>
            <w:right w:val="none" w:sz="0" w:space="0" w:color="auto"/>
          </w:divBdr>
          <w:divsChild>
            <w:div w:id="901596567">
              <w:marLeft w:val="0"/>
              <w:marRight w:val="0"/>
              <w:marTop w:val="0"/>
              <w:marBottom w:val="0"/>
              <w:divBdr>
                <w:top w:val="none" w:sz="0" w:space="0" w:color="auto"/>
                <w:left w:val="single" w:sz="24" w:space="9" w:color="04AA6D"/>
                <w:bottom w:val="none" w:sz="0" w:space="0" w:color="auto"/>
                <w:right w:val="none" w:sz="0" w:space="0" w:color="auto"/>
              </w:divBdr>
            </w:div>
          </w:divsChild>
        </w:div>
        <w:div w:id="1930891674">
          <w:marLeft w:val="-300"/>
          <w:marRight w:val="-300"/>
          <w:marTop w:val="360"/>
          <w:marBottom w:val="360"/>
          <w:divBdr>
            <w:top w:val="none" w:sz="0" w:space="0" w:color="auto"/>
            <w:left w:val="none" w:sz="0" w:space="0" w:color="auto"/>
            <w:bottom w:val="none" w:sz="0" w:space="0" w:color="auto"/>
            <w:right w:val="none" w:sz="0" w:space="0" w:color="auto"/>
          </w:divBdr>
          <w:divsChild>
            <w:div w:id="1231841440">
              <w:marLeft w:val="0"/>
              <w:marRight w:val="0"/>
              <w:marTop w:val="0"/>
              <w:marBottom w:val="0"/>
              <w:divBdr>
                <w:top w:val="none" w:sz="0" w:space="0" w:color="auto"/>
                <w:left w:val="single" w:sz="24" w:space="9" w:color="04AA6D"/>
                <w:bottom w:val="none" w:sz="0" w:space="0" w:color="auto"/>
                <w:right w:val="none" w:sz="0" w:space="0" w:color="auto"/>
              </w:divBdr>
            </w:div>
          </w:divsChild>
        </w:div>
        <w:div w:id="996999586">
          <w:marLeft w:val="-480"/>
          <w:marRight w:val="-480"/>
          <w:marTop w:val="360"/>
          <w:marBottom w:val="360"/>
          <w:divBdr>
            <w:top w:val="none" w:sz="0" w:space="0" w:color="auto"/>
            <w:left w:val="none" w:sz="0" w:space="0" w:color="auto"/>
            <w:bottom w:val="none" w:sz="0" w:space="0" w:color="auto"/>
            <w:right w:val="none" w:sz="0" w:space="0" w:color="auto"/>
          </w:divBdr>
        </w:div>
        <w:div w:id="608783509">
          <w:marLeft w:val="-300"/>
          <w:marRight w:val="-300"/>
          <w:marTop w:val="360"/>
          <w:marBottom w:val="360"/>
          <w:divBdr>
            <w:top w:val="none" w:sz="0" w:space="0" w:color="auto"/>
            <w:left w:val="none" w:sz="0" w:space="0" w:color="auto"/>
            <w:bottom w:val="none" w:sz="0" w:space="0" w:color="auto"/>
            <w:right w:val="none" w:sz="0" w:space="0" w:color="auto"/>
          </w:divBdr>
          <w:divsChild>
            <w:div w:id="529421609">
              <w:marLeft w:val="0"/>
              <w:marRight w:val="0"/>
              <w:marTop w:val="0"/>
              <w:marBottom w:val="0"/>
              <w:divBdr>
                <w:top w:val="none" w:sz="0" w:space="0" w:color="auto"/>
                <w:left w:val="single" w:sz="24" w:space="9" w:color="04AA6D"/>
                <w:bottom w:val="none" w:sz="0" w:space="0" w:color="auto"/>
                <w:right w:val="none" w:sz="0" w:space="0" w:color="auto"/>
              </w:divBdr>
            </w:div>
          </w:divsChild>
        </w:div>
        <w:div w:id="701512640">
          <w:marLeft w:val="-300"/>
          <w:marRight w:val="-300"/>
          <w:marTop w:val="360"/>
          <w:marBottom w:val="360"/>
          <w:divBdr>
            <w:top w:val="none" w:sz="0" w:space="0" w:color="auto"/>
            <w:left w:val="none" w:sz="0" w:space="0" w:color="auto"/>
            <w:bottom w:val="none" w:sz="0" w:space="0" w:color="auto"/>
            <w:right w:val="none" w:sz="0" w:space="0" w:color="auto"/>
          </w:divBdr>
          <w:divsChild>
            <w:div w:id="460655107">
              <w:marLeft w:val="0"/>
              <w:marRight w:val="0"/>
              <w:marTop w:val="0"/>
              <w:marBottom w:val="0"/>
              <w:divBdr>
                <w:top w:val="none" w:sz="0" w:space="0" w:color="auto"/>
                <w:left w:val="single" w:sz="24" w:space="9" w:color="04AA6D"/>
                <w:bottom w:val="none" w:sz="0" w:space="0" w:color="auto"/>
                <w:right w:val="none" w:sz="0" w:space="0" w:color="auto"/>
              </w:divBdr>
            </w:div>
          </w:divsChild>
        </w:div>
        <w:div w:id="178082775">
          <w:marLeft w:val="-300"/>
          <w:marRight w:val="-300"/>
          <w:marTop w:val="360"/>
          <w:marBottom w:val="360"/>
          <w:divBdr>
            <w:top w:val="none" w:sz="0" w:space="0" w:color="auto"/>
            <w:left w:val="none" w:sz="0" w:space="0" w:color="auto"/>
            <w:bottom w:val="none" w:sz="0" w:space="0" w:color="auto"/>
            <w:right w:val="none" w:sz="0" w:space="0" w:color="auto"/>
          </w:divBdr>
          <w:divsChild>
            <w:div w:id="1499225785">
              <w:marLeft w:val="0"/>
              <w:marRight w:val="0"/>
              <w:marTop w:val="0"/>
              <w:marBottom w:val="0"/>
              <w:divBdr>
                <w:top w:val="none" w:sz="0" w:space="0" w:color="auto"/>
                <w:left w:val="single" w:sz="24" w:space="9" w:color="04AA6D"/>
                <w:bottom w:val="none" w:sz="0" w:space="0" w:color="auto"/>
                <w:right w:val="none" w:sz="0" w:space="0" w:color="auto"/>
              </w:divBdr>
            </w:div>
          </w:divsChild>
        </w:div>
        <w:div w:id="230580742">
          <w:marLeft w:val="-300"/>
          <w:marRight w:val="-300"/>
          <w:marTop w:val="360"/>
          <w:marBottom w:val="360"/>
          <w:divBdr>
            <w:top w:val="none" w:sz="0" w:space="0" w:color="auto"/>
            <w:left w:val="none" w:sz="0" w:space="0" w:color="auto"/>
            <w:bottom w:val="none" w:sz="0" w:space="0" w:color="auto"/>
            <w:right w:val="none" w:sz="0" w:space="0" w:color="auto"/>
          </w:divBdr>
          <w:divsChild>
            <w:div w:id="1992558166">
              <w:marLeft w:val="0"/>
              <w:marRight w:val="0"/>
              <w:marTop w:val="0"/>
              <w:marBottom w:val="0"/>
              <w:divBdr>
                <w:top w:val="none" w:sz="0" w:space="0" w:color="auto"/>
                <w:left w:val="single" w:sz="24" w:space="9" w:color="04AA6D"/>
                <w:bottom w:val="none" w:sz="0" w:space="0" w:color="auto"/>
                <w:right w:val="none" w:sz="0" w:space="0" w:color="auto"/>
              </w:divBdr>
            </w:div>
          </w:divsChild>
        </w:div>
        <w:div w:id="1930694143">
          <w:marLeft w:val="-300"/>
          <w:marRight w:val="-300"/>
          <w:marTop w:val="360"/>
          <w:marBottom w:val="360"/>
          <w:divBdr>
            <w:top w:val="none" w:sz="0" w:space="0" w:color="auto"/>
            <w:left w:val="none" w:sz="0" w:space="0" w:color="auto"/>
            <w:bottom w:val="none" w:sz="0" w:space="0" w:color="auto"/>
            <w:right w:val="none" w:sz="0" w:space="0" w:color="auto"/>
          </w:divBdr>
          <w:divsChild>
            <w:div w:id="894270259">
              <w:marLeft w:val="0"/>
              <w:marRight w:val="0"/>
              <w:marTop w:val="0"/>
              <w:marBottom w:val="0"/>
              <w:divBdr>
                <w:top w:val="none" w:sz="0" w:space="0" w:color="auto"/>
                <w:left w:val="single" w:sz="24" w:space="9" w:color="04AA6D"/>
                <w:bottom w:val="none" w:sz="0" w:space="0" w:color="auto"/>
                <w:right w:val="none" w:sz="0" w:space="0" w:color="auto"/>
              </w:divBdr>
            </w:div>
          </w:divsChild>
        </w:div>
        <w:div w:id="1180856317">
          <w:marLeft w:val="-300"/>
          <w:marRight w:val="-300"/>
          <w:marTop w:val="360"/>
          <w:marBottom w:val="360"/>
          <w:divBdr>
            <w:top w:val="none" w:sz="0" w:space="0" w:color="auto"/>
            <w:left w:val="none" w:sz="0" w:space="0" w:color="auto"/>
            <w:bottom w:val="none" w:sz="0" w:space="0" w:color="auto"/>
            <w:right w:val="none" w:sz="0" w:space="0" w:color="auto"/>
          </w:divBdr>
          <w:divsChild>
            <w:div w:id="22555603">
              <w:marLeft w:val="0"/>
              <w:marRight w:val="0"/>
              <w:marTop w:val="0"/>
              <w:marBottom w:val="0"/>
              <w:divBdr>
                <w:top w:val="none" w:sz="0" w:space="0" w:color="auto"/>
                <w:left w:val="single" w:sz="24" w:space="9" w:color="04AA6D"/>
                <w:bottom w:val="none" w:sz="0" w:space="0" w:color="auto"/>
                <w:right w:val="none" w:sz="0" w:space="0" w:color="auto"/>
              </w:divBdr>
            </w:div>
          </w:divsChild>
        </w:div>
        <w:div w:id="1692032553">
          <w:marLeft w:val="-480"/>
          <w:marRight w:val="-480"/>
          <w:marTop w:val="360"/>
          <w:marBottom w:val="360"/>
          <w:divBdr>
            <w:top w:val="none" w:sz="0" w:space="0" w:color="auto"/>
            <w:left w:val="none" w:sz="0" w:space="0" w:color="auto"/>
            <w:bottom w:val="none" w:sz="0" w:space="0" w:color="auto"/>
            <w:right w:val="none" w:sz="0" w:space="0" w:color="auto"/>
          </w:divBdr>
        </w:div>
      </w:divsChild>
    </w:div>
    <w:div w:id="1362173522">
      <w:bodyDiv w:val="1"/>
      <w:marLeft w:val="0"/>
      <w:marRight w:val="0"/>
      <w:marTop w:val="0"/>
      <w:marBottom w:val="0"/>
      <w:divBdr>
        <w:top w:val="none" w:sz="0" w:space="0" w:color="auto"/>
        <w:left w:val="none" w:sz="0" w:space="0" w:color="auto"/>
        <w:bottom w:val="none" w:sz="0" w:space="0" w:color="auto"/>
        <w:right w:val="none" w:sz="0" w:space="0" w:color="auto"/>
      </w:divBdr>
      <w:divsChild>
        <w:div w:id="1047685047">
          <w:marLeft w:val="-300"/>
          <w:marRight w:val="-300"/>
          <w:marTop w:val="360"/>
          <w:marBottom w:val="360"/>
          <w:divBdr>
            <w:top w:val="none" w:sz="0" w:space="0" w:color="auto"/>
            <w:left w:val="none" w:sz="0" w:space="0" w:color="auto"/>
            <w:bottom w:val="none" w:sz="0" w:space="0" w:color="auto"/>
            <w:right w:val="none" w:sz="0" w:space="0" w:color="auto"/>
          </w:divBdr>
          <w:divsChild>
            <w:div w:id="181478431">
              <w:marLeft w:val="0"/>
              <w:marRight w:val="0"/>
              <w:marTop w:val="0"/>
              <w:marBottom w:val="0"/>
              <w:divBdr>
                <w:top w:val="none" w:sz="0" w:space="0" w:color="auto"/>
                <w:left w:val="single" w:sz="24" w:space="9" w:color="04AA6D"/>
                <w:bottom w:val="none" w:sz="0" w:space="0" w:color="auto"/>
                <w:right w:val="none" w:sz="0" w:space="0" w:color="auto"/>
              </w:divBdr>
            </w:div>
          </w:divsChild>
        </w:div>
        <w:div w:id="188373651">
          <w:marLeft w:val="-480"/>
          <w:marRight w:val="-480"/>
          <w:marTop w:val="360"/>
          <w:marBottom w:val="360"/>
          <w:divBdr>
            <w:top w:val="none" w:sz="0" w:space="0" w:color="auto"/>
            <w:left w:val="none" w:sz="0" w:space="0" w:color="auto"/>
            <w:bottom w:val="none" w:sz="0" w:space="0" w:color="auto"/>
            <w:right w:val="none" w:sz="0" w:space="0" w:color="auto"/>
          </w:divBdr>
        </w:div>
        <w:div w:id="128938556">
          <w:marLeft w:val="-300"/>
          <w:marRight w:val="-300"/>
          <w:marTop w:val="360"/>
          <w:marBottom w:val="360"/>
          <w:divBdr>
            <w:top w:val="none" w:sz="0" w:space="0" w:color="auto"/>
            <w:left w:val="none" w:sz="0" w:space="0" w:color="auto"/>
            <w:bottom w:val="none" w:sz="0" w:space="0" w:color="auto"/>
            <w:right w:val="none" w:sz="0" w:space="0" w:color="auto"/>
          </w:divBdr>
          <w:divsChild>
            <w:div w:id="1449161993">
              <w:marLeft w:val="0"/>
              <w:marRight w:val="0"/>
              <w:marTop w:val="0"/>
              <w:marBottom w:val="0"/>
              <w:divBdr>
                <w:top w:val="none" w:sz="0" w:space="0" w:color="auto"/>
                <w:left w:val="single" w:sz="24" w:space="9" w:color="04AA6D"/>
                <w:bottom w:val="none" w:sz="0" w:space="0" w:color="auto"/>
                <w:right w:val="none" w:sz="0" w:space="0" w:color="auto"/>
              </w:divBdr>
            </w:div>
          </w:divsChild>
        </w:div>
        <w:div w:id="1638492141">
          <w:marLeft w:val="-300"/>
          <w:marRight w:val="-300"/>
          <w:marTop w:val="360"/>
          <w:marBottom w:val="360"/>
          <w:divBdr>
            <w:top w:val="none" w:sz="0" w:space="0" w:color="auto"/>
            <w:left w:val="none" w:sz="0" w:space="0" w:color="auto"/>
            <w:bottom w:val="none" w:sz="0" w:space="0" w:color="auto"/>
            <w:right w:val="none" w:sz="0" w:space="0" w:color="auto"/>
          </w:divBdr>
          <w:divsChild>
            <w:div w:id="206458751">
              <w:marLeft w:val="0"/>
              <w:marRight w:val="0"/>
              <w:marTop w:val="0"/>
              <w:marBottom w:val="0"/>
              <w:divBdr>
                <w:top w:val="none" w:sz="0" w:space="0" w:color="auto"/>
                <w:left w:val="single" w:sz="24" w:space="9" w:color="04AA6D"/>
                <w:bottom w:val="none" w:sz="0" w:space="0" w:color="auto"/>
                <w:right w:val="none" w:sz="0" w:space="0" w:color="auto"/>
              </w:divBdr>
            </w:div>
          </w:divsChild>
        </w:div>
        <w:div w:id="1407992159">
          <w:marLeft w:val="-300"/>
          <w:marRight w:val="-300"/>
          <w:marTop w:val="360"/>
          <w:marBottom w:val="360"/>
          <w:divBdr>
            <w:top w:val="none" w:sz="0" w:space="0" w:color="auto"/>
            <w:left w:val="none" w:sz="0" w:space="0" w:color="auto"/>
            <w:bottom w:val="none" w:sz="0" w:space="0" w:color="auto"/>
            <w:right w:val="none" w:sz="0" w:space="0" w:color="auto"/>
          </w:divBdr>
          <w:divsChild>
            <w:div w:id="343090911">
              <w:marLeft w:val="0"/>
              <w:marRight w:val="0"/>
              <w:marTop w:val="0"/>
              <w:marBottom w:val="0"/>
              <w:divBdr>
                <w:top w:val="none" w:sz="0" w:space="0" w:color="auto"/>
                <w:left w:val="single" w:sz="24" w:space="9" w:color="04AA6D"/>
                <w:bottom w:val="none" w:sz="0" w:space="0" w:color="auto"/>
                <w:right w:val="none" w:sz="0" w:space="0" w:color="auto"/>
              </w:divBdr>
            </w:div>
          </w:divsChild>
        </w:div>
        <w:div w:id="1945533711">
          <w:marLeft w:val="-240"/>
          <w:marRight w:val="-240"/>
          <w:marTop w:val="0"/>
          <w:marBottom w:val="0"/>
          <w:divBdr>
            <w:top w:val="none" w:sz="0" w:space="0" w:color="auto"/>
            <w:left w:val="none" w:sz="0" w:space="0" w:color="auto"/>
            <w:bottom w:val="none" w:sz="0" w:space="0" w:color="auto"/>
            <w:right w:val="none" w:sz="0" w:space="0" w:color="auto"/>
          </w:divBdr>
          <w:divsChild>
            <w:div w:id="41516024">
              <w:marLeft w:val="0"/>
              <w:marRight w:val="0"/>
              <w:marTop w:val="0"/>
              <w:marBottom w:val="0"/>
              <w:divBdr>
                <w:top w:val="none" w:sz="0" w:space="0" w:color="auto"/>
                <w:left w:val="none" w:sz="0" w:space="0" w:color="auto"/>
                <w:bottom w:val="none" w:sz="0" w:space="0" w:color="auto"/>
                <w:right w:val="none" w:sz="0" w:space="0" w:color="auto"/>
              </w:divBdr>
            </w:div>
          </w:divsChild>
        </w:div>
        <w:div w:id="459958525">
          <w:marLeft w:val="-300"/>
          <w:marRight w:val="-300"/>
          <w:marTop w:val="360"/>
          <w:marBottom w:val="360"/>
          <w:divBdr>
            <w:top w:val="none" w:sz="0" w:space="0" w:color="auto"/>
            <w:left w:val="none" w:sz="0" w:space="0" w:color="auto"/>
            <w:bottom w:val="none" w:sz="0" w:space="0" w:color="auto"/>
            <w:right w:val="none" w:sz="0" w:space="0" w:color="auto"/>
          </w:divBdr>
          <w:divsChild>
            <w:div w:id="1567765148">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386104035">
      <w:bodyDiv w:val="1"/>
      <w:marLeft w:val="0"/>
      <w:marRight w:val="0"/>
      <w:marTop w:val="0"/>
      <w:marBottom w:val="0"/>
      <w:divBdr>
        <w:top w:val="none" w:sz="0" w:space="0" w:color="auto"/>
        <w:left w:val="none" w:sz="0" w:space="0" w:color="auto"/>
        <w:bottom w:val="none" w:sz="0" w:space="0" w:color="auto"/>
        <w:right w:val="none" w:sz="0" w:space="0" w:color="auto"/>
      </w:divBdr>
      <w:divsChild>
        <w:div w:id="1240100015">
          <w:marLeft w:val="-300"/>
          <w:marRight w:val="-300"/>
          <w:marTop w:val="360"/>
          <w:marBottom w:val="360"/>
          <w:divBdr>
            <w:top w:val="none" w:sz="0" w:space="0" w:color="auto"/>
            <w:left w:val="none" w:sz="0" w:space="0" w:color="auto"/>
            <w:bottom w:val="none" w:sz="0" w:space="0" w:color="auto"/>
            <w:right w:val="none" w:sz="0" w:space="0" w:color="auto"/>
          </w:divBdr>
          <w:divsChild>
            <w:div w:id="1630234363">
              <w:marLeft w:val="0"/>
              <w:marRight w:val="0"/>
              <w:marTop w:val="0"/>
              <w:marBottom w:val="0"/>
              <w:divBdr>
                <w:top w:val="none" w:sz="0" w:space="0" w:color="auto"/>
                <w:left w:val="none" w:sz="0" w:space="0" w:color="auto"/>
                <w:bottom w:val="none" w:sz="0" w:space="0" w:color="auto"/>
                <w:right w:val="none" w:sz="0" w:space="0" w:color="auto"/>
              </w:divBdr>
            </w:div>
          </w:divsChild>
        </w:div>
        <w:div w:id="2091005698">
          <w:marLeft w:val="-300"/>
          <w:marRight w:val="-300"/>
          <w:marTop w:val="360"/>
          <w:marBottom w:val="360"/>
          <w:divBdr>
            <w:top w:val="none" w:sz="0" w:space="0" w:color="auto"/>
            <w:left w:val="none" w:sz="0" w:space="0" w:color="auto"/>
            <w:bottom w:val="none" w:sz="0" w:space="0" w:color="auto"/>
            <w:right w:val="none" w:sz="0" w:space="0" w:color="auto"/>
          </w:divBdr>
          <w:divsChild>
            <w:div w:id="225990111">
              <w:marLeft w:val="0"/>
              <w:marRight w:val="0"/>
              <w:marTop w:val="0"/>
              <w:marBottom w:val="0"/>
              <w:divBdr>
                <w:top w:val="none" w:sz="0" w:space="0" w:color="auto"/>
                <w:left w:val="single" w:sz="24" w:space="9" w:color="04AA6D"/>
                <w:bottom w:val="none" w:sz="0" w:space="0" w:color="auto"/>
                <w:right w:val="none" w:sz="0" w:space="0" w:color="auto"/>
              </w:divBdr>
            </w:div>
          </w:divsChild>
        </w:div>
        <w:div w:id="1337146538">
          <w:marLeft w:val="-480"/>
          <w:marRight w:val="-480"/>
          <w:marTop w:val="360"/>
          <w:marBottom w:val="360"/>
          <w:divBdr>
            <w:top w:val="none" w:sz="0" w:space="0" w:color="auto"/>
            <w:left w:val="none" w:sz="0" w:space="0" w:color="auto"/>
            <w:bottom w:val="none" w:sz="0" w:space="0" w:color="auto"/>
            <w:right w:val="none" w:sz="0" w:space="0" w:color="auto"/>
          </w:divBdr>
        </w:div>
        <w:div w:id="1052970566">
          <w:marLeft w:val="-300"/>
          <w:marRight w:val="-300"/>
          <w:marTop w:val="360"/>
          <w:marBottom w:val="360"/>
          <w:divBdr>
            <w:top w:val="none" w:sz="0" w:space="0" w:color="auto"/>
            <w:left w:val="none" w:sz="0" w:space="0" w:color="auto"/>
            <w:bottom w:val="none" w:sz="0" w:space="0" w:color="auto"/>
            <w:right w:val="none" w:sz="0" w:space="0" w:color="auto"/>
          </w:divBdr>
          <w:divsChild>
            <w:div w:id="1548759699">
              <w:marLeft w:val="0"/>
              <w:marRight w:val="0"/>
              <w:marTop w:val="0"/>
              <w:marBottom w:val="0"/>
              <w:divBdr>
                <w:top w:val="none" w:sz="0" w:space="0" w:color="auto"/>
                <w:left w:val="single" w:sz="24" w:space="9" w:color="04AA6D"/>
                <w:bottom w:val="none" w:sz="0" w:space="0" w:color="auto"/>
                <w:right w:val="none" w:sz="0" w:space="0" w:color="auto"/>
              </w:divBdr>
            </w:div>
          </w:divsChild>
        </w:div>
        <w:div w:id="150945419">
          <w:marLeft w:val="-300"/>
          <w:marRight w:val="-300"/>
          <w:marTop w:val="360"/>
          <w:marBottom w:val="360"/>
          <w:divBdr>
            <w:top w:val="none" w:sz="0" w:space="0" w:color="auto"/>
            <w:left w:val="none" w:sz="0" w:space="0" w:color="auto"/>
            <w:bottom w:val="none" w:sz="0" w:space="0" w:color="auto"/>
            <w:right w:val="none" w:sz="0" w:space="0" w:color="auto"/>
          </w:divBdr>
          <w:divsChild>
            <w:div w:id="213349184">
              <w:marLeft w:val="0"/>
              <w:marRight w:val="0"/>
              <w:marTop w:val="0"/>
              <w:marBottom w:val="0"/>
              <w:divBdr>
                <w:top w:val="none" w:sz="0" w:space="0" w:color="auto"/>
                <w:left w:val="single" w:sz="24" w:space="9" w:color="04AA6D"/>
                <w:bottom w:val="none" w:sz="0" w:space="0" w:color="auto"/>
                <w:right w:val="none" w:sz="0" w:space="0" w:color="auto"/>
              </w:divBdr>
            </w:div>
          </w:divsChild>
        </w:div>
        <w:div w:id="206724267">
          <w:marLeft w:val="-240"/>
          <w:marRight w:val="-240"/>
          <w:marTop w:val="0"/>
          <w:marBottom w:val="0"/>
          <w:divBdr>
            <w:top w:val="none" w:sz="0" w:space="0" w:color="auto"/>
            <w:left w:val="none" w:sz="0" w:space="0" w:color="auto"/>
            <w:bottom w:val="none" w:sz="0" w:space="0" w:color="auto"/>
            <w:right w:val="none" w:sz="0" w:space="0" w:color="auto"/>
          </w:divBdr>
          <w:divsChild>
            <w:div w:id="2033529506">
              <w:marLeft w:val="0"/>
              <w:marRight w:val="0"/>
              <w:marTop w:val="0"/>
              <w:marBottom w:val="0"/>
              <w:divBdr>
                <w:top w:val="none" w:sz="0" w:space="0" w:color="auto"/>
                <w:left w:val="none" w:sz="0" w:space="0" w:color="auto"/>
                <w:bottom w:val="none" w:sz="0" w:space="0" w:color="auto"/>
                <w:right w:val="none" w:sz="0" w:space="0" w:color="auto"/>
              </w:divBdr>
            </w:div>
          </w:divsChild>
        </w:div>
        <w:div w:id="1266961197">
          <w:marLeft w:val="-300"/>
          <w:marRight w:val="-300"/>
          <w:marTop w:val="360"/>
          <w:marBottom w:val="360"/>
          <w:divBdr>
            <w:top w:val="none" w:sz="0" w:space="0" w:color="auto"/>
            <w:left w:val="none" w:sz="0" w:space="0" w:color="auto"/>
            <w:bottom w:val="none" w:sz="0" w:space="0" w:color="auto"/>
            <w:right w:val="none" w:sz="0" w:space="0" w:color="auto"/>
          </w:divBdr>
          <w:divsChild>
            <w:div w:id="772625552">
              <w:marLeft w:val="0"/>
              <w:marRight w:val="0"/>
              <w:marTop w:val="0"/>
              <w:marBottom w:val="0"/>
              <w:divBdr>
                <w:top w:val="none" w:sz="0" w:space="0" w:color="auto"/>
                <w:left w:val="single" w:sz="24" w:space="9" w:color="04AA6D"/>
                <w:bottom w:val="none" w:sz="0" w:space="0" w:color="auto"/>
                <w:right w:val="none" w:sz="0" w:space="0" w:color="auto"/>
              </w:divBdr>
            </w:div>
          </w:divsChild>
        </w:div>
        <w:div w:id="1204708503">
          <w:marLeft w:val="-300"/>
          <w:marRight w:val="-300"/>
          <w:marTop w:val="360"/>
          <w:marBottom w:val="360"/>
          <w:divBdr>
            <w:top w:val="none" w:sz="0" w:space="0" w:color="auto"/>
            <w:left w:val="none" w:sz="0" w:space="0" w:color="auto"/>
            <w:bottom w:val="none" w:sz="0" w:space="0" w:color="auto"/>
            <w:right w:val="none" w:sz="0" w:space="0" w:color="auto"/>
          </w:divBdr>
          <w:divsChild>
            <w:div w:id="365252515">
              <w:marLeft w:val="0"/>
              <w:marRight w:val="0"/>
              <w:marTop w:val="0"/>
              <w:marBottom w:val="0"/>
              <w:divBdr>
                <w:top w:val="none" w:sz="0" w:space="0" w:color="auto"/>
                <w:left w:val="single" w:sz="24" w:space="9" w:color="04AA6D"/>
                <w:bottom w:val="none" w:sz="0" w:space="0" w:color="auto"/>
                <w:right w:val="none" w:sz="0" w:space="0" w:color="auto"/>
              </w:divBdr>
            </w:div>
          </w:divsChild>
        </w:div>
        <w:div w:id="397047992">
          <w:marLeft w:val="-300"/>
          <w:marRight w:val="-300"/>
          <w:marTop w:val="360"/>
          <w:marBottom w:val="360"/>
          <w:divBdr>
            <w:top w:val="none" w:sz="0" w:space="0" w:color="auto"/>
            <w:left w:val="none" w:sz="0" w:space="0" w:color="auto"/>
            <w:bottom w:val="none" w:sz="0" w:space="0" w:color="auto"/>
            <w:right w:val="none" w:sz="0" w:space="0" w:color="auto"/>
          </w:divBdr>
          <w:divsChild>
            <w:div w:id="422268293">
              <w:marLeft w:val="0"/>
              <w:marRight w:val="0"/>
              <w:marTop w:val="0"/>
              <w:marBottom w:val="0"/>
              <w:divBdr>
                <w:top w:val="none" w:sz="0" w:space="0" w:color="auto"/>
                <w:left w:val="single" w:sz="24" w:space="9" w:color="04AA6D"/>
                <w:bottom w:val="none" w:sz="0" w:space="0" w:color="auto"/>
                <w:right w:val="none" w:sz="0" w:space="0" w:color="auto"/>
              </w:divBdr>
            </w:div>
          </w:divsChild>
        </w:div>
        <w:div w:id="1117673929">
          <w:marLeft w:val="-300"/>
          <w:marRight w:val="-300"/>
          <w:marTop w:val="360"/>
          <w:marBottom w:val="360"/>
          <w:divBdr>
            <w:top w:val="none" w:sz="0" w:space="0" w:color="auto"/>
            <w:left w:val="none" w:sz="0" w:space="0" w:color="auto"/>
            <w:bottom w:val="none" w:sz="0" w:space="0" w:color="auto"/>
            <w:right w:val="none" w:sz="0" w:space="0" w:color="auto"/>
          </w:divBdr>
          <w:divsChild>
            <w:div w:id="122764545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395934967">
      <w:bodyDiv w:val="1"/>
      <w:marLeft w:val="0"/>
      <w:marRight w:val="0"/>
      <w:marTop w:val="0"/>
      <w:marBottom w:val="0"/>
      <w:divBdr>
        <w:top w:val="none" w:sz="0" w:space="0" w:color="auto"/>
        <w:left w:val="none" w:sz="0" w:space="0" w:color="auto"/>
        <w:bottom w:val="none" w:sz="0" w:space="0" w:color="auto"/>
        <w:right w:val="none" w:sz="0" w:space="0" w:color="auto"/>
      </w:divBdr>
    </w:div>
    <w:div w:id="1397239743">
      <w:bodyDiv w:val="1"/>
      <w:marLeft w:val="0"/>
      <w:marRight w:val="0"/>
      <w:marTop w:val="0"/>
      <w:marBottom w:val="0"/>
      <w:divBdr>
        <w:top w:val="none" w:sz="0" w:space="0" w:color="auto"/>
        <w:left w:val="none" w:sz="0" w:space="0" w:color="auto"/>
        <w:bottom w:val="none" w:sz="0" w:space="0" w:color="auto"/>
        <w:right w:val="none" w:sz="0" w:space="0" w:color="auto"/>
      </w:divBdr>
    </w:div>
    <w:div w:id="1420326707">
      <w:bodyDiv w:val="1"/>
      <w:marLeft w:val="0"/>
      <w:marRight w:val="0"/>
      <w:marTop w:val="0"/>
      <w:marBottom w:val="0"/>
      <w:divBdr>
        <w:top w:val="none" w:sz="0" w:space="0" w:color="auto"/>
        <w:left w:val="none" w:sz="0" w:space="0" w:color="auto"/>
        <w:bottom w:val="none" w:sz="0" w:space="0" w:color="auto"/>
        <w:right w:val="none" w:sz="0" w:space="0" w:color="auto"/>
      </w:divBdr>
      <w:divsChild>
        <w:div w:id="240797542">
          <w:marLeft w:val="0"/>
          <w:marRight w:val="0"/>
          <w:marTop w:val="150"/>
          <w:marBottom w:val="0"/>
          <w:divBdr>
            <w:top w:val="none" w:sz="0" w:space="0" w:color="auto"/>
            <w:left w:val="none" w:sz="0" w:space="0" w:color="auto"/>
            <w:bottom w:val="none" w:sz="0" w:space="0" w:color="auto"/>
            <w:right w:val="none" w:sz="0" w:space="0" w:color="auto"/>
          </w:divBdr>
        </w:div>
        <w:div w:id="536429638">
          <w:marLeft w:val="0"/>
          <w:marRight w:val="0"/>
          <w:marTop w:val="0"/>
          <w:marBottom w:val="300"/>
          <w:divBdr>
            <w:top w:val="none" w:sz="0" w:space="0" w:color="auto"/>
            <w:left w:val="none" w:sz="0" w:space="0" w:color="auto"/>
            <w:bottom w:val="none" w:sz="0" w:space="0" w:color="auto"/>
            <w:right w:val="none" w:sz="0" w:space="0" w:color="auto"/>
          </w:divBdr>
          <w:divsChild>
            <w:div w:id="68309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835744">
      <w:bodyDiv w:val="1"/>
      <w:marLeft w:val="0"/>
      <w:marRight w:val="0"/>
      <w:marTop w:val="0"/>
      <w:marBottom w:val="0"/>
      <w:divBdr>
        <w:top w:val="none" w:sz="0" w:space="0" w:color="auto"/>
        <w:left w:val="none" w:sz="0" w:space="0" w:color="auto"/>
        <w:bottom w:val="none" w:sz="0" w:space="0" w:color="auto"/>
        <w:right w:val="none" w:sz="0" w:space="0" w:color="auto"/>
      </w:divBdr>
    </w:div>
    <w:div w:id="1440107550">
      <w:bodyDiv w:val="1"/>
      <w:marLeft w:val="0"/>
      <w:marRight w:val="0"/>
      <w:marTop w:val="0"/>
      <w:marBottom w:val="0"/>
      <w:divBdr>
        <w:top w:val="none" w:sz="0" w:space="0" w:color="auto"/>
        <w:left w:val="none" w:sz="0" w:space="0" w:color="auto"/>
        <w:bottom w:val="none" w:sz="0" w:space="0" w:color="auto"/>
        <w:right w:val="none" w:sz="0" w:space="0" w:color="auto"/>
      </w:divBdr>
      <w:divsChild>
        <w:div w:id="573010564">
          <w:marLeft w:val="0"/>
          <w:marRight w:val="0"/>
          <w:marTop w:val="0"/>
          <w:marBottom w:val="150"/>
          <w:divBdr>
            <w:top w:val="none" w:sz="0" w:space="0" w:color="auto"/>
            <w:left w:val="none" w:sz="0" w:space="0" w:color="auto"/>
            <w:bottom w:val="none" w:sz="0" w:space="0" w:color="auto"/>
            <w:right w:val="none" w:sz="0" w:space="0" w:color="auto"/>
          </w:divBdr>
        </w:div>
        <w:div w:id="1249193421">
          <w:marLeft w:val="0"/>
          <w:marRight w:val="0"/>
          <w:marTop w:val="0"/>
          <w:marBottom w:val="150"/>
          <w:divBdr>
            <w:top w:val="none" w:sz="0" w:space="0" w:color="auto"/>
            <w:left w:val="none" w:sz="0" w:space="0" w:color="auto"/>
            <w:bottom w:val="none" w:sz="0" w:space="0" w:color="auto"/>
            <w:right w:val="none" w:sz="0" w:space="0" w:color="auto"/>
          </w:divBdr>
        </w:div>
        <w:div w:id="361783870">
          <w:marLeft w:val="0"/>
          <w:marRight w:val="0"/>
          <w:marTop w:val="0"/>
          <w:marBottom w:val="150"/>
          <w:divBdr>
            <w:top w:val="none" w:sz="0" w:space="0" w:color="auto"/>
            <w:left w:val="none" w:sz="0" w:space="0" w:color="auto"/>
            <w:bottom w:val="none" w:sz="0" w:space="0" w:color="auto"/>
            <w:right w:val="none" w:sz="0" w:space="0" w:color="auto"/>
          </w:divBdr>
        </w:div>
        <w:div w:id="1433163210">
          <w:marLeft w:val="-480"/>
          <w:marRight w:val="-480"/>
          <w:marTop w:val="360"/>
          <w:marBottom w:val="360"/>
          <w:divBdr>
            <w:top w:val="none" w:sz="0" w:space="0" w:color="auto"/>
            <w:left w:val="none" w:sz="0" w:space="0" w:color="auto"/>
            <w:bottom w:val="none" w:sz="0" w:space="0" w:color="auto"/>
            <w:right w:val="none" w:sz="0" w:space="0" w:color="auto"/>
          </w:divBdr>
        </w:div>
        <w:div w:id="545915356">
          <w:marLeft w:val="-300"/>
          <w:marRight w:val="-300"/>
          <w:marTop w:val="360"/>
          <w:marBottom w:val="360"/>
          <w:divBdr>
            <w:top w:val="none" w:sz="0" w:space="0" w:color="auto"/>
            <w:left w:val="none" w:sz="0" w:space="0" w:color="auto"/>
            <w:bottom w:val="none" w:sz="0" w:space="0" w:color="auto"/>
            <w:right w:val="none" w:sz="0" w:space="0" w:color="auto"/>
          </w:divBdr>
          <w:divsChild>
            <w:div w:id="1356425474">
              <w:marLeft w:val="0"/>
              <w:marRight w:val="0"/>
              <w:marTop w:val="0"/>
              <w:marBottom w:val="0"/>
              <w:divBdr>
                <w:top w:val="none" w:sz="0" w:space="0" w:color="auto"/>
                <w:left w:val="single" w:sz="24" w:space="9" w:color="04AA6D"/>
                <w:bottom w:val="none" w:sz="0" w:space="0" w:color="auto"/>
                <w:right w:val="none" w:sz="0" w:space="0" w:color="auto"/>
              </w:divBdr>
            </w:div>
          </w:divsChild>
        </w:div>
        <w:div w:id="1684239515">
          <w:marLeft w:val="-300"/>
          <w:marRight w:val="-300"/>
          <w:marTop w:val="360"/>
          <w:marBottom w:val="360"/>
          <w:divBdr>
            <w:top w:val="none" w:sz="0" w:space="0" w:color="auto"/>
            <w:left w:val="none" w:sz="0" w:space="0" w:color="auto"/>
            <w:bottom w:val="none" w:sz="0" w:space="0" w:color="auto"/>
            <w:right w:val="none" w:sz="0" w:space="0" w:color="auto"/>
          </w:divBdr>
          <w:divsChild>
            <w:div w:id="1680547895">
              <w:marLeft w:val="0"/>
              <w:marRight w:val="0"/>
              <w:marTop w:val="0"/>
              <w:marBottom w:val="0"/>
              <w:divBdr>
                <w:top w:val="none" w:sz="0" w:space="0" w:color="auto"/>
                <w:left w:val="single" w:sz="24" w:space="9" w:color="04AA6D"/>
                <w:bottom w:val="none" w:sz="0" w:space="0" w:color="auto"/>
                <w:right w:val="none" w:sz="0" w:space="0" w:color="auto"/>
              </w:divBdr>
            </w:div>
          </w:divsChild>
        </w:div>
        <w:div w:id="175047549">
          <w:marLeft w:val="-300"/>
          <w:marRight w:val="-300"/>
          <w:marTop w:val="360"/>
          <w:marBottom w:val="360"/>
          <w:divBdr>
            <w:top w:val="none" w:sz="0" w:space="0" w:color="auto"/>
            <w:left w:val="none" w:sz="0" w:space="0" w:color="auto"/>
            <w:bottom w:val="none" w:sz="0" w:space="0" w:color="auto"/>
            <w:right w:val="none" w:sz="0" w:space="0" w:color="auto"/>
          </w:divBdr>
          <w:divsChild>
            <w:div w:id="198780854">
              <w:marLeft w:val="0"/>
              <w:marRight w:val="0"/>
              <w:marTop w:val="0"/>
              <w:marBottom w:val="0"/>
              <w:divBdr>
                <w:top w:val="none" w:sz="0" w:space="0" w:color="auto"/>
                <w:left w:val="single" w:sz="24" w:space="9" w:color="04AA6D"/>
                <w:bottom w:val="none" w:sz="0" w:space="0" w:color="auto"/>
                <w:right w:val="none" w:sz="0" w:space="0" w:color="auto"/>
              </w:divBdr>
            </w:div>
          </w:divsChild>
        </w:div>
        <w:div w:id="239557045">
          <w:marLeft w:val="-300"/>
          <w:marRight w:val="-300"/>
          <w:marTop w:val="360"/>
          <w:marBottom w:val="360"/>
          <w:divBdr>
            <w:top w:val="none" w:sz="0" w:space="0" w:color="auto"/>
            <w:left w:val="none" w:sz="0" w:space="0" w:color="auto"/>
            <w:bottom w:val="none" w:sz="0" w:space="0" w:color="auto"/>
            <w:right w:val="none" w:sz="0" w:space="0" w:color="auto"/>
          </w:divBdr>
          <w:divsChild>
            <w:div w:id="1807433189">
              <w:marLeft w:val="0"/>
              <w:marRight w:val="0"/>
              <w:marTop w:val="0"/>
              <w:marBottom w:val="0"/>
              <w:divBdr>
                <w:top w:val="none" w:sz="0" w:space="0" w:color="auto"/>
                <w:left w:val="single" w:sz="24" w:space="9" w:color="04AA6D"/>
                <w:bottom w:val="none" w:sz="0" w:space="0" w:color="auto"/>
                <w:right w:val="none" w:sz="0" w:space="0" w:color="auto"/>
              </w:divBdr>
            </w:div>
          </w:divsChild>
        </w:div>
        <w:div w:id="1202013969">
          <w:marLeft w:val="-300"/>
          <w:marRight w:val="-300"/>
          <w:marTop w:val="360"/>
          <w:marBottom w:val="360"/>
          <w:divBdr>
            <w:top w:val="none" w:sz="0" w:space="0" w:color="auto"/>
            <w:left w:val="none" w:sz="0" w:space="0" w:color="auto"/>
            <w:bottom w:val="none" w:sz="0" w:space="0" w:color="auto"/>
            <w:right w:val="none" w:sz="0" w:space="0" w:color="auto"/>
          </w:divBdr>
          <w:divsChild>
            <w:div w:id="164593134">
              <w:marLeft w:val="0"/>
              <w:marRight w:val="0"/>
              <w:marTop w:val="0"/>
              <w:marBottom w:val="0"/>
              <w:divBdr>
                <w:top w:val="none" w:sz="0" w:space="0" w:color="auto"/>
                <w:left w:val="single" w:sz="24" w:space="9" w:color="04AA6D"/>
                <w:bottom w:val="none" w:sz="0" w:space="0" w:color="auto"/>
                <w:right w:val="none" w:sz="0" w:space="0" w:color="auto"/>
              </w:divBdr>
            </w:div>
          </w:divsChild>
        </w:div>
        <w:div w:id="792022288">
          <w:marLeft w:val="-240"/>
          <w:marRight w:val="-240"/>
          <w:marTop w:val="0"/>
          <w:marBottom w:val="0"/>
          <w:divBdr>
            <w:top w:val="none" w:sz="0" w:space="0" w:color="auto"/>
            <w:left w:val="none" w:sz="0" w:space="0" w:color="auto"/>
            <w:bottom w:val="none" w:sz="0" w:space="0" w:color="auto"/>
            <w:right w:val="none" w:sz="0" w:space="0" w:color="auto"/>
          </w:divBdr>
          <w:divsChild>
            <w:div w:id="2110202266">
              <w:marLeft w:val="0"/>
              <w:marRight w:val="0"/>
              <w:marTop w:val="0"/>
              <w:marBottom w:val="0"/>
              <w:divBdr>
                <w:top w:val="none" w:sz="0" w:space="0" w:color="auto"/>
                <w:left w:val="none" w:sz="0" w:space="0" w:color="auto"/>
                <w:bottom w:val="none" w:sz="0" w:space="0" w:color="auto"/>
                <w:right w:val="none" w:sz="0" w:space="0" w:color="auto"/>
              </w:divBdr>
            </w:div>
          </w:divsChild>
        </w:div>
        <w:div w:id="596213739">
          <w:marLeft w:val="-300"/>
          <w:marRight w:val="-300"/>
          <w:marTop w:val="360"/>
          <w:marBottom w:val="360"/>
          <w:divBdr>
            <w:top w:val="none" w:sz="0" w:space="0" w:color="auto"/>
            <w:left w:val="none" w:sz="0" w:space="0" w:color="auto"/>
            <w:bottom w:val="none" w:sz="0" w:space="0" w:color="auto"/>
            <w:right w:val="none" w:sz="0" w:space="0" w:color="auto"/>
          </w:divBdr>
          <w:divsChild>
            <w:div w:id="2067677032">
              <w:marLeft w:val="0"/>
              <w:marRight w:val="0"/>
              <w:marTop w:val="0"/>
              <w:marBottom w:val="0"/>
              <w:divBdr>
                <w:top w:val="none" w:sz="0" w:space="0" w:color="auto"/>
                <w:left w:val="single" w:sz="24" w:space="9" w:color="04AA6D"/>
                <w:bottom w:val="none" w:sz="0" w:space="0" w:color="auto"/>
                <w:right w:val="none" w:sz="0" w:space="0" w:color="auto"/>
              </w:divBdr>
            </w:div>
          </w:divsChild>
        </w:div>
        <w:div w:id="2139032706">
          <w:marLeft w:val="-300"/>
          <w:marRight w:val="-300"/>
          <w:marTop w:val="360"/>
          <w:marBottom w:val="360"/>
          <w:divBdr>
            <w:top w:val="none" w:sz="0" w:space="0" w:color="auto"/>
            <w:left w:val="none" w:sz="0" w:space="0" w:color="auto"/>
            <w:bottom w:val="none" w:sz="0" w:space="0" w:color="auto"/>
            <w:right w:val="none" w:sz="0" w:space="0" w:color="auto"/>
          </w:divBdr>
          <w:divsChild>
            <w:div w:id="400176792">
              <w:marLeft w:val="0"/>
              <w:marRight w:val="0"/>
              <w:marTop w:val="0"/>
              <w:marBottom w:val="0"/>
              <w:divBdr>
                <w:top w:val="none" w:sz="0" w:space="0" w:color="auto"/>
                <w:left w:val="single" w:sz="24" w:space="9" w:color="04AA6D"/>
                <w:bottom w:val="none" w:sz="0" w:space="0" w:color="auto"/>
                <w:right w:val="none" w:sz="0" w:space="0" w:color="auto"/>
              </w:divBdr>
            </w:div>
          </w:divsChild>
        </w:div>
        <w:div w:id="1641230257">
          <w:marLeft w:val="-480"/>
          <w:marRight w:val="-480"/>
          <w:marTop w:val="360"/>
          <w:marBottom w:val="360"/>
          <w:divBdr>
            <w:top w:val="none" w:sz="0" w:space="0" w:color="auto"/>
            <w:left w:val="none" w:sz="0" w:space="0" w:color="auto"/>
            <w:bottom w:val="none" w:sz="0" w:space="0" w:color="auto"/>
            <w:right w:val="none" w:sz="0" w:space="0" w:color="auto"/>
          </w:divBdr>
        </w:div>
      </w:divsChild>
    </w:div>
    <w:div w:id="1441803780">
      <w:bodyDiv w:val="1"/>
      <w:marLeft w:val="0"/>
      <w:marRight w:val="0"/>
      <w:marTop w:val="0"/>
      <w:marBottom w:val="0"/>
      <w:divBdr>
        <w:top w:val="none" w:sz="0" w:space="0" w:color="auto"/>
        <w:left w:val="none" w:sz="0" w:space="0" w:color="auto"/>
        <w:bottom w:val="none" w:sz="0" w:space="0" w:color="auto"/>
        <w:right w:val="none" w:sz="0" w:space="0" w:color="auto"/>
      </w:divBdr>
    </w:div>
    <w:div w:id="1447040871">
      <w:bodyDiv w:val="1"/>
      <w:marLeft w:val="0"/>
      <w:marRight w:val="0"/>
      <w:marTop w:val="0"/>
      <w:marBottom w:val="0"/>
      <w:divBdr>
        <w:top w:val="none" w:sz="0" w:space="0" w:color="auto"/>
        <w:left w:val="none" w:sz="0" w:space="0" w:color="auto"/>
        <w:bottom w:val="none" w:sz="0" w:space="0" w:color="auto"/>
        <w:right w:val="none" w:sz="0" w:space="0" w:color="auto"/>
      </w:divBdr>
    </w:div>
    <w:div w:id="1452019387">
      <w:bodyDiv w:val="1"/>
      <w:marLeft w:val="0"/>
      <w:marRight w:val="0"/>
      <w:marTop w:val="0"/>
      <w:marBottom w:val="0"/>
      <w:divBdr>
        <w:top w:val="none" w:sz="0" w:space="0" w:color="auto"/>
        <w:left w:val="none" w:sz="0" w:space="0" w:color="auto"/>
        <w:bottom w:val="none" w:sz="0" w:space="0" w:color="auto"/>
        <w:right w:val="none" w:sz="0" w:space="0" w:color="auto"/>
      </w:divBdr>
    </w:div>
    <w:div w:id="1463881706">
      <w:bodyDiv w:val="1"/>
      <w:marLeft w:val="0"/>
      <w:marRight w:val="0"/>
      <w:marTop w:val="0"/>
      <w:marBottom w:val="0"/>
      <w:divBdr>
        <w:top w:val="none" w:sz="0" w:space="0" w:color="auto"/>
        <w:left w:val="none" w:sz="0" w:space="0" w:color="auto"/>
        <w:bottom w:val="none" w:sz="0" w:space="0" w:color="auto"/>
        <w:right w:val="none" w:sz="0" w:space="0" w:color="auto"/>
      </w:divBdr>
      <w:divsChild>
        <w:div w:id="541400122">
          <w:marLeft w:val="-480"/>
          <w:marRight w:val="-480"/>
          <w:marTop w:val="360"/>
          <w:marBottom w:val="360"/>
          <w:divBdr>
            <w:top w:val="none" w:sz="0" w:space="0" w:color="auto"/>
            <w:left w:val="none" w:sz="0" w:space="0" w:color="auto"/>
            <w:bottom w:val="none" w:sz="0" w:space="0" w:color="auto"/>
            <w:right w:val="none" w:sz="0" w:space="0" w:color="auto"/>
          </w:divBdr>
        </w:div>
        <w:div w:id="498621800">
          <w:marLeft w:val="-300"/>
          <w:marRight w:val="-300"/>
          <w:marTop w:val="360"/>
          <w:marBottom w:val="360"/>
          <w:divBdr>
            <w:top w:val="none" w:sz="0" w:space="0" w:color="auto"/>
            <w:left w:val="none" w:sz="0" w:space="0" w:color="auto"/>
            <w:bottom w:val="none" w:sz="0" w:space="0" w:color="auto"/>
            <w:right w:val="none" w:sz="0" w:space="0" w:color="auto"/>
          </w:divBdr>
          <w:divsChild>
            <w:div w:id="1680305657">
              <w:marLeft w:val="0"/>
              <w:marRight w:val="0"/>
              <w:marTop w:val="0"/>
              <w:marBottom w:val="0"/>
              <w:divBdr>
                <w:top w:val="none" w:sz="0" w:space="0" w:color="auto"/>
                <w:left w:val="single" w:sz="24" w:space="9" w:color="04AA6D"/>
                <w:bottom w:val="none" w:sz="0" w:space="0" w:color="auto"/>
                <w:right w:val="none" w:sz="0" w:space="0" w:color="auto"/>
              </w:divBdr>
            </w:div>
          </w:divsChild>
        </w:div>
        <w:div w:id="1846020594">
          <w:marLeft w:val="-300"/>
          <w:marRight w:val="-300"/>
          <w:marTop w:val="360"/>
          <w:marBottom w:val="360"/>
          <w:divBdr>
            <w:top w:val="none" w:sz="0" w:space="0" w:color="auto"/>
            <w:left w:val="none" w:sz="0" w:space="0" w:color="auto"/>
            <w:bottom w:val="none" w:sz="0" w:space="0" w:color="auto"/>
            <w:right w:val="none" w:sz="0" w:space="0" w:color="auto"/>
          </w:divBdr>
          <w:divsChild>
            <w:div w:id="254752861">
              <w:marLeft w:val="0"/>
              <w:marRight w:val="0"/>
              <w:marTop w:val="0"/>
              <w:marBottom w:val="0"/>
              <w:divBdr>
                <w:top w:val="none" w:sz="0" w:space="0" w:color="auto"/>
                <w:left w:val="single" w:sz="24" w:space="9" w:color="04AA6D"/>
                <w:bottom w:val="none" w:sz="0" w:space="0" w:color="auto"/>
                <w:right w:val="none" w:sz="0" w:space="0" w:color="auto"/>
              </w:divBdr>
            </w:div>
          </w:divsChild>
        </w:div>
        <w:div w:id="1866091051">
          <w:marLeft w:val="-480"/>
          <w:marRight w:val="-480"/>
          <w:marTop w:val="360"/>
          <w:marBottom w:val="360"/>
          <w:divBdr>
            <w:top w:val="none" w:sz="0" w:space="0" w:color="auto"/>
            <w:left w:val="none" w:sz="0" w:space="0" w:color="auto"/>
            <w:bottom w:val="none" w:sz="0" w:space="0" w:color="auto"/>
            <w:right w:val="none" w:sz="0" w:space="0" w:color="auto"/>
          </w:divBdr>
        </w:div>
        <w:div w:id="1254895808">
          <w:marLeft w:val="-300"/>
          <w:marRight w:val="-300"/>
          <w:marTop w:val="360"/>
          <w:marBottom w:val="360"/>
          <w:divBdr>
            <w:top w:val="none" w:sz="0" w:space="0" w:color="auto"/>
            <w:left w:val="none" w:sz="0" w:space="0" w:color="auto"/>
            <w:bottom w:val="none" w:sz="0" w:space="0" w:color="auto"/>
            <w:right w:val="none" w:sz="0" w:space="0" w:color="auto"/>
          </w:divBdr>
          <w:divsChild>
            <w:div w:id="1066995351">
              <w:marLeft w:val="0"/>
              <w:marRight w:val="0"/>
              <w:marTop w:val="0"/>
              <w:marBottom w:val="0"/>
              <w:divBdr>
                <w:top w:val="none" w:sz="0" w:space="0" w:color="auto"/>
                <w:left w:val="single" w:sz="24" w:space="9" w:color="04AA6D"/>
                <w:bottom w:val="none" w:sz="0" w:space="0" w:color="auto"/>
                <w:right w:val="none" w:sz="0" w:space="0" w:color="auto"/>
              </w:divBdr>
            </w:div>
          </w:divsChild>
        </w:div>
        <w:div w:id="1533609250">
          <w:marLeft w:val="-300"/>
          <w:marRight w:val="-300"/>
          <w:marTop w:val="360"/>
          <w:marBottom w:val="360"/>
          <w:divBdr>
            <w:top w:val="none" w:sz="0" w:space="0" w:color="auto"/>
            <w:left w:val="none" w:sz="0" w:space="0" w:color="auto"/>
            <w:bottom w:val="none" w:sz="0" w:space="0" w:color="auto"/>
            <w:right w:val="none" w:sz="0" w:space="0" w:color="auto"/>
          </w:divBdr>
          <w:divsChild>
            <w:div w:id="977884141">
              <w:marLeft w:val="0"/>
              <w:marRight w:val="0"/>
              <w:marTop w:val="0"/>
              <w:marBottom w:val="0"/>
              <w:divBdr>
                <w:top w:val="none" w:sz="0" w:space="0" w:color="auto"/>
                <w:left w:val="single" w:sz="24" w:space="9" w:color="04AA6D"/>
                <w:bottom w:val="none" w:sz="0" w:space="0" w:color="auto"/>
                <w:right w:val="none" w:sz="0" w:space="0" w:color="auto"/>
              </w:divBdr>
            </w:div>
          </w:divsChild>
        </w:div>
        <w:div w:id="835190799">
          <w:marLeft w:val="-240"/>
          <w:marRight w:val="-240"/>
          <w:marTop w:val="0"/>
          <w:marBottom w:val="0"/>
          <w:divBdr>
            <w:top w:val="none" w:sz="0" w:space="0" w:color="auto"/>
            <w:left w:val="none" w:sz="0" w:space="0" w:color="auto"/>
            <w:bottom w:val="none" w:sz="0" w:space="0" w:color="auto"/>
            <w:right w:val="none" w:sz="0" w:space="0" w:color="auto"/>
          </w:divBdr>
          <w:divsChild>
            <w:div w:id="1660425032">
              <w:marLeft w:val="0"/>
              <w:marRight w:val="0"/>
              <w:marTop w:val="0"/>
              <w:marBottom w:val="0"/>
              <w:divBdr>
                <w:top w:val="none" w:sz="0" w:space="0" w:color="auto"/>
                <w:left w:val="none" w:sz="0" w:space="0" w:color="auto"/>
                <w:bottom w:val="none" w:sz="0" w:space="0" w:color="auto"/>
                <w:right w:val="none" w:sz="0" w:space="0" w:color="auto"/>
              </w:divBdr>
            </w:div>
          </w:divsChild>
        </w:div>
        <w:div w:id="969631630">
          <w:marLeft w:val="-300"/>
          <w:marRight w:val="-300"/>
          <w:marTop w:val="360"/>
          <w:marBottom w:val="360"/>
          <w:divBdr>
            <w:top w:val="none" w:sz="0" w:space="0" w:color="auto"/>
            <w:left w:val="none" w:sz="0" w:space="0" w:color="auto"/>
            <w:bottom w:val="none" w:sz="0" w:space="0" w:color="auto"/>
            <w:right w:val="none" w:sz="0" w:space="0" w:color="auto"/>
          </w:divBdr>
          <w:divsChild>
            <w:div w:id="1235551847">
              <w:marLeft w:val="0"/>
              <w:marRight w:val="0"/>
              <w:marTop w:val="0"/>
              <w:marBottom w:val="0"/>
              <w:divBdr>
                <w:top w:val="none" w:sz="0" w:space="0" w:color="auto"/>
                <w:left w:val="single" w:sz="24" w:space="9" w:color="04AA6D"/>
                <w:bottom w:val="none" w:sz="0" w:space="0" w:color="auto"/>
                <w:right w:val="none" w:sz="0" w:space="0" w:color="auto"/>
              </w:divBdr>
            </w:div>
          </w:divsChild>
        </w:div>
        <w:div w:id="1613514587">
          <w:marLeft w:val="-300"/>
          <w:marRight w:val="-300"/>
          <w:marTop w:val="360"/>
          <w:marBottom w:val="360"/>
          <w:divBdr>
            <w:top w:val="none" w:sz="0" w:space="0" w:color="auto"/>
            <w:left w:val="none" w:sz="0" w:space="0" w:color="auto"/>
            <w:bottom w:val="none" w:sz="0" w:space="0" w:color="auto"/>
            <w:right w:val="none" w:sz="0" w:space="0" w:color="auto"/>
          </w:divBdr>
          <w:divsChild>
            <w:div w:id="1483809974">
              <w:marLeft w:val="0"/>
              <w:marRight w:val="0"/>
              <w:marTop w:val="0"/>
              <w:marBottom w:val="0"/>
              <w:divBdr>
                <w:top w:val="none" w:sz="0" w:space="0" w:color="auto"/>
                <w:left w:val="single" w:sz="24" w:space="9" w:color="04AA6D"/>
                <w:bottom w:val="none" w:sz="0" w:space="0" w:color="auto"/>
                <w:right w:val="none" w:sz="0" w:space="0" w:color="auto"/>
              </w:divBdr>
            </w:div>
          </w:divsChild>
        </w:div>
        <w:div w:id="1346516229">
          <w:marLeft w:val="-300"/>
          <w:marRight w:val="-300"/>
          <w:marTop w:val="360"/>
          <w:marBottom w:val="360"/>
          <w:divBdr>
            <w:top w:val="none" w:sz="0" w:space="0" w:color="auto"/>
            <w:left w:val="none" w:sz="0" w:space="0" w:color="auto"/>
            <w:bottom w:val="none" w:sz="0" w:space="0" w:color="auto"/>
            <w:right w:val="none" w:sz="0" w:space="0" w:color="auto"/>
          </w:divBdr>
          <w:divsChild>
            <w:div w:id="2128893773">
              <w:marLeft w:val="0"/>
              <w:marRight w:val="0"/>
              <w:marTop w:val="0"/>
              <w:marBottom w:val="0"/>
              <w:divBdr>
                <w:top w:val="none" w:sz="0" w:space="0" w:color="auto"/>
                <w:left w:val="single" w:sz="24" w:space="9" w:color="04AA6D"/>
                <w:bottom w:val="none" w:sz="0" w:space="0" w:color="auto"/>
                <w:right w:val="none" w:sz="0" w:space="0" w:color="auto"/>
              </w:divBdr>
            </w:div>
          </w:divsChild>
        </w:div>
        <w:div w:id="575013520">
          <w:marLeft w:val="-480"/>
          <w:marRight w:val="-480"/>
          <w:marTop w:val="360"/>
          <w:marBottom w:val="360"/>
          <w:divBdr>
            <w:top w:val="none" w:sz="0" w:space="0" w:color="auto"/>
            <w:left w:val="none" w:sz="0" w:space="0" w:color="auto"/>
            <w:bottom w:val="none" w:sz="0" w:space="0" w:color="auto"/>
            <w:right w:val="none" w:sz="0" w:space="0" w:color="auto"/>
          </w:divBdr>
        </w:div>
        <w:div w:id="1984849665">
          <w:marLeft w:val="-300"/>
          <w:marRight w:val="-300"/>
          <w:marTop w:val="360"/>
          <w:marBottom w:val="360"/>
          <w:divBdr>
            <w:top w:val="none" w:sz="0" w:space="0" w:color="auto"/>
            <w:left w:val="none" w:sz="0" w:space="0" w:color="auto"/>
            <w:bottom w:val="none" w:sz="0" w:space="0" w:color="auto"/>
            <w:right w:val="none" w:sz="0" w:space="0" w:color="auto"/>
          </w:divBdr>
          <w:divsChild>
            <w:div w:id="1450396453">
              <w:marLeft w:val="0"/>
              <w:marRight w:val="0"/>
              <w:marTop w:val="0"/>
              <w:marBottom w:val="0"/>
              <w:divBdr>
                <w:top w:val="none" w:sz="0" w:space="0" w:color="auto"/>
                <w:left w:val="single" w:sz="24" w:space="9" w:color="04AA6D"/>
                <w:bottom w:val="none" w:sz="0" w:space="0" w:color="auto"/>
                <w:right w:val="none" w:sz="0" w:space="0" w:color="auto"/>
              </w:divBdr>
            </w:div>
          </w:divsChild>
        </w:div>
        <w:div w:id="1962226673">
          <w:marLeft w:val="-300"/>
          <w:marRight w:val="-300"/>
          <w:marTop w:val="360"/>
          <w:marBottom w:val="360"/>
          <w:divBdr>
            <w:top w:val="none" w:sz="0" w:space="0" w:color="auto"/>
            <w:left w:val="none" w:sz="0" w:space="0" w:color="auto"/>
            <w:bottom w:val="none" w:sz="0" w:space="0" w:color="auto"/>
            <w:right w:val="none" w:sz="0" w:space="0" w:color="auto"/>
          </w:divBdr>
          <w:divsChild>
            <w:div w:id="1087312860">
              <w:marLeft w:val="0"/>
              <w:marRight w:val="0"/>
              <w:marTop w:val="0"/>
              <w:marBottom w:val="0"/>
              <w:divBdr>
                <w:top w:val="none" w:sz="0" w:space="0" w:color="auto"/>
                <w:left w:val="single" w:sz="24" w:space="9" w:color="04AA6D"/>
                <w:bottom w:val="none" w:sz="0" w:space="0" w:color="auto"/>
                <w:right w:val="none" w:sz="0" w:space="0" w:color="auto"/>
              </w:divBdr>
            </w:div>
          </w:divsChild>
        </w:div>
        <w:div w:id="653680356">
          <w:marLeft w:val="-300"/>
          <w:marRight w:val="-300"/>
          <w:marTop w:val="360"/>
          <w:marBottom w:val="360"/>
          <w:divBdr>
            <w:top w:val="none" w:sz="0" w:space="0" w:color="auto"/>
            <w:left w:val="none" w:sz="0" w:space="0" w:color="auto"/>
            <w:bottom w:val="none" w:sz="0" w:space="0" w:color="auto"/>
            <w:right w:val="none" w:sz="0" w:space="0" w:color="auto"/>
          </w:divBdr>
          <w:divsChild>
            <w:div w:id="910382387">
              <w:marLeft w:val="0"/>
              <w:marRight w:val="0"/>
              <w:marTop w:val="0"/>
              <w:marBottom w:val="0"/>
              <w:divBdr>
                <w:top w:val="none" w:sz="0" w:space="0" w:color="auto"/>
                <w:left w:val="single" w:sz="24" w:space="9" w:color="04AA6D"/>
                <w:bottom w:val="none" w:sz="0" w:space="0" w:color="auto"/>
                <w:right w:val="none" w:sz="0" w:space="0" w:color="auto"/>
              </w:divBdr>
            </w:div>
          </w:divsChild>
        </w:div>
        <w:div w:id="519853560">
          <w:marLeft w:val="-300"/>
          <w:marRight w:val="-300"/>
          <w:marTop w:val="360"/>
          <w:marBottom w:val="360"/>
          <w:divBdr>
            <w:top w:val="none" w:sz="0" w:space="0" w:color="auto"/>
            <w:left w:val="none" w:sz="0" w:space="0" w:color="auto"/>
            <w:bottom w:val="none" w:sz="0" w:space="0" w:color="auto"/>
            <w:right w:val="none" w:sz="0" w:space="0" w:color="auto"/>
          </w:divBdr>
          <w:divsChild>
            <w:div w:id="2122259112">
              <w:marLeft w:val="0"/>
              <w:marRight w:val="0"/>
              <w:marTop w:val="0"/>
              <w:marBottom w:val="0"/>
              <w:divBdr>
                <w:top w:val="none" w:sz="0" w:space="0" w:color="auto"/>
                <w:left w:val="single" w:sz="24" w:space="9" w:color="04AA6D"/>
                <w:bottom w:val="none" w:sz="0" w:space="0" w:color="auto"/>
                <w:right w:val="none" w:sz="0" w:space="0" w:color="auto"/>
              </w:divBdr>
            </w:div>
          </w:divsChild>
        </w:div>
        <w:div w:id="1000816997">
          <w:marLeft w:val="-480"/>
          <w:marRight w:val="-480"/>
          <w:marTop w:val="360"/>
          <w:marBottom w:val="360"/>
          <w:divBdr>
            <w:top w:val="none" w:sz="0" w:space="0" w:color="auto"/>
            <w:left w:val="none" w:sz="0" w:space="0" w:color="auto"/>
            <w:bottom w:val="none" w:sz="0" w:space="0" w:color="auto"/>
            <w:right w:val="none" w:sz="0" w:space="0" w:color="auto"/>
          </w:divBdr>
        </w:div>
        <w:div w:id="189534054">
          <w:marLeft w:val="-480"/>
          <w:marRight w:val="-480"/>
          <w:marTop w:val="360"/>
          <w:marBottom w:val="360"/>
          <w:divBdr>
            <w:top w:val="none" w:sz="0" w:space="0" w:color="auto"/>
            <w:left w:val="none" w:sz="0" w:space="0" w:color="auto"/>
            <w:bottom w:val="none" w:sz="0" w:space="0" w:color="auto"/>
            <w:right w:val="none" w:sz="0" w:space="0" w:color="auto"/>
          </w:divBdr>
        </w:div>
      </w:divsChild>
    </w:div>
    <w:div w:id="1468429633">
      <w:bodyDiv w:val="1"/>
      <w:marLeft w:val="0"/>
      <w:marRight w:val="0"/>
      <w:marTop w:val="0"/>
      <w:marBottom w:val="0"/>
      <w:divBdr>
        <w:top w:val="none" w:sz="0" w:space="0" w:color="auto"/>
        <w:left w:val="none" w:sz="0" w:space="0" w:color="auto"/>
        <w:bottom w:val="none" w:sz="0" w:space="0" w:color="auto"/>
        <w:right w:val="none" w:sz="0" w:space="0" w:color="auto"/>
      </w:divBdr>
      <w:divsChild>
        <w:div w:id="1614021796">
          <w:marLeft w:val="-300"/>
          <w:marRight w:val="-300"/>
          <w:marTop w:val="360"/>
          <w:marBottom w:val="360"/>
          <w:divBdr>
            <w:top w:val="none" w:sz="0" w:space="0" w:color="auto"/>
            <w:left w:val="none" w:sz="0" w:space="0" w:color="auto"/>
            <w:bottom w:val="none" w:sz="0" w:space="0" w:color="auto"/>
            <w:right w:val="none" w:sz="0" w:space="0" w:color="auto"/>
          </w:divBdr>
          <w:divsChild>
            <w:div w:id="32119098">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469321976">
      <w:bodyDiv w:val="1"/>
      <w:marLeft w:val="0"/>
      <w:marRight w:val="0"/>
      <w:marTop w:val="0"/>
      <w:marBottom w:val="0"/>
      <w:divBdr>
        <w:top w:val="none" w:sz="0" w:space="0" w:color="auto"/>
        <w:left w:val="none" w:sz="0" w:space="0" w:color="auto"/>
        <w:bottom w:val="none" w:sz="0" w:space="0" w:color="auto"/>
        <w:right w:val="none" w:sz="0" w:space="0" w:color="auto"/>
      </w:divBdr>
    </w:div>
    <w:div w:id="1525368048">
      <w:bodyDiv w:val="1"/>
      <w:marLeft w:val="0"/>
      <w:marRight w:val="0"/>
      <w:marTop w:val="0"/>
      <w:marBottom w:val="0"/>
      <w:divBdr>
        <w:top w:val="none" w:sz="0" w:space="0" w:color="auto"/>
        <w:left w:val="none" w:sz="0" w:space="0" w:color="auto"/>
        <w:bottom w:val="none" w:sz="0" w:space="0" w:color="auto"/>
        <w:right w:val="none" w:sz="0" w:space="0" w:color="auto"/>
      </w:divBdr>
    </w:div>
    <w:div w:id="1537888521">
      <w:bodyDiv w:val="1"/>
      <w:marLeft w:val="0"/>
      <w:marRight w:val="0"/>
      <w:marTop w:val="0"/>
      <w:marBottom w:val="0"/>
      <w:divBdr>
        <w:top w:val="none" w:sz="0" w:space="0" w:color="auto"/>
        <w:left w:val="none" w:sz="0" w:space="0" w:color="auto"/>
        <w:bottom w:val="none" w:sz="0" w:space="0" w:color="auto"/>
        <w:right w:val="none" w:sz="0" w:space="0" w:color="auto"/>
      </w:divBdr>
    </w:div>
    <w:div w:id="1548108039">
      <w:bodyDiv w:val="1"/>
      <w:marLeft w:val="0"/>
      <w:marRight w:val="0"/>
      <w:marTop w:val="0"/>
      <w:marBottom w:val="0"/>
      <w:divBdr>
        <w:top w:val="none" w:sz="0" w:space="0" w:color="auto"/>
        <w:left w:val="none" w:sz="0" w:space="0" w:color="auto"/>
        <w:bottom w:val="none" w:sz="0" w:space="0" w:color="auto"/>
        <w:right w:val="none" w:sz="0" w:space="0" w:color="auto"/>
      </w:divBdr>
      <w:divsChild>
        <w:div w:id="1527907411">
          <w:marLeft w:val="-300"/>
          <w:marRight w:val="-300"/>
          <w:marTop w:val="360"/>
          <w:marBottom w:val="360"/>
          <w:divBdr>
            <w:top w:val="none" w:sz="0" w:space="0" w:color="auto"/>
            <w:left w:val="none" w:sz="0" w:space="0" w:color="auto"/>
            <w:bottom w:val="none" w:sz="0" w:space="0" w:color="auto"/>
            <w:right w:val="none" w:sz="0" w:space="0" w:color="auto"/>
          </w:divBdr>
          <w:divsChild>
            <w:div w:id="334305060">
              <w:marLeft w:val="0"/>
              <w:marRight w:val="0"/>
              <w:marTop w:val="0"/>
              <w:marBottom w:val="0"/>
              <w:divBdr>
                <w:top w:val="none" w:sz="0" w:space="0" w:color="auto"/>
                <w:left w:val="none" w:sz="0" w:space="0" w:color="auto"/>
                <w:bottom w:val="none" w:sz="0" w:space="0" w:color="auto"/>
                <w:right w:val="none" w:sz="0" w:space="0" w:color="auto"/>
              </w:divBdr>
            </w:div>
          </w:divsChild>
        </w:div>
        <w:div w:id="1852642063">
          <w:marLeft w:val="-300"/>
          <w:marRight w:val="-300"/>
          <w:marTop w:val="360"/>
          <w:marBottom w:val="360"/>
          <w:divBdr>
            <w:top w:val="none" w:sz="0" w:space="0" w:color="auto"/>
            <w:left w:val="none" w:sz="0" w:space="0" w:color="auto"/>
            <w:bottom w:val="none" w:sz="0" w:space="0" w:color="auto"/>
            <w:right w:val="none" w:sz="0" w:space="0" w:color="auto"/>
          </w:divBdr>
          <w:divsChild>
            <w:div w:id="2031177383">
              <w:marLeft w:val="0"/>
              <w:marRight w:val="0"/>
              <w:marTop w:val="0"/>
              <w:marBottom w:val="0"/>
              <w:divBdr>
                <w:top w:val="none" w:sz="0" w:space="0" w:color="auto"/>
                <w:left w:val="single" w:sz="24" w:space="9" w:color="04AA6D"/>
                <w:bottom w:val="none" w:sz="0" w:space="0" w:color="auto"/>
                <w:right w:val="none" w:sz="0" w:space="0" w:color="auto"/>
              </w:divBdr>
            </w:div>
          </w:divsChild>
        </w:div>
        <w:div w:id="621158259">
          <w:marLeft w:val="-480"/>
          <w:marRight w:val="-480"/>
          <w:marTop w:val="360"/>
          <w:marBottom w:val="360"/>
          <w:divBdr>
            <w:top w:val="none" w:sz="0" w:space="0" w:color="auto"/>
            <w:left w:val="none" w:sz="0" w:space="0" w:color="auto"/>
            <w:bottom w:val="none" w:sz="0" w:space="0" w:color="auto"/>
            <w:right w:val="none" w:sz="0" w:space="0" w:color="auto"/>
          </w:divBdr>
        </w:div>
        <w:div w:id="487524541">
          <w:marLeft w:val="-480"/>
          <w:marRight w:val="-480"/>
          <w:marTop w:val="360"/>
          <w:marBottom w:val="360"/>
          <w:divBdr>
            <w:top w:val="none" w:sz="0" w:space="0" w:color="auto"/>
            <w:left w:val="none" w:sz="0" w:space="0" w:color="auto"/>
            <w:bottom w:val="none" w:sz="0" w:space="0" w:color="auto"/>
            <w:right w:val="none" w:sz="0" w:space="0" w:color="auto"/>
          </w:divBdr>
        </w:div>
        <w:div w:id="697512666">
          <w:marLeft w:val="-300"/>
          <w:marRight w:val="-300"/>
          <w:marTop w:val="360"/>
          <w:marBottom w:val="360"/>
          <w:divBdr>
            <w:top w:val="none" w:sz="0" w:space="0" w:color="auto"/>
            <w:left w:val="none" w:sz="0" w:space="0" w:color="auto"/>
            <w:bottom w:val="none" w:sz="0" w:space="0" w:color="auto"/>
            <w:right w:val="none" w:sz="0" w:space="0" w:color="auto"/>
          </w:divBdr>
          <w:divsChild>
            <w:div w:id="980622012">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555504643">
      <w:bodyDiv w:val="1"/>
      <w:marLeft w:val="0"/>
      <w:marRight w:val="0"/>
      <w:marTop w:val="0"/>
      <w:marBottom w:val="0"/>
      <w:divBdr>
        <w:top w:val="none" w:sz="0" w:space="0" w:color="auto"/>
        <w:left w:val="none" w:sz="0" w:space="0" w:color="auto"/>
        <w:bottom w:val="none" w:sz="0" w:space="0" w:color="auto"/>
        <w:right w:val="none" w:sz="0" w:space="0" w:color="auto"/>
      </w:divBdr>
      <w:divsChild>
        <w:div w:id="1033724524">
          <w:marLeft w:val="-300"/>
          <w:marRight w:val="-300"/>
          <w:marTop w:val="360"/>
          <w:marBottom w:val="360"/>
          <w:divBdr>
            <w:top w:val="none" w:sz="0" w:space="0" w:color="auto"/>
            <w:left w:val="none" w:sz="0" w:space="0" w:color="auto"/>
            <w:bottom w:val="none" w:sz="0" w:space="0" w:color="auto"/>
            <w:right w:val="none" w:sz="0" w:space="0" w:color="auto"/>
          </w:divBdr>
          <w:divsChild>
            <w:div w:id="70617813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579628166">
      <w:bodyDiv w:val="1"/>
      <w:marLeft w:val="0"/>
      <w:marRight w:val="0"/>
      <w:marTop w:val="0"/>
      <w:marBottom w:val="0"/>
      <w:divBdr>
        <w:top w:val="none" w:sz="0" w:space="0" w:color="auto"/>
        <w:left w:val="none" w:sz="0" w:space="0" w:color="auto"/>
        <w:bottom w:val="none" w:sz="0" w:space="0" w:color="auto"/>
        <w:right w:val="none" w:sz="0" w:space="0" w:color="auto"/>
      </w:divBdr>
    </w:div>
    <w:div w:id="1600722262">
      <w:bodyDiv w:val="1"/>
      <w:marLeft w:val="0"/>
      <w:marRight w:val="0"/>
      <w:marTop w:val="0"/>
      <w:marBottom w:val="0"/>
      <w:divBdr>
        <w:top w:val="none" w:sz="0" w:space="0" w:color="auto"/>
        <w:left w:val="none" w:sz="0" w:space="0" w:color="auto"/>
        <w:bottom w:val="none" w:sz="0" w:space="0" w:color="auto"/>
        <w:right w:val="none" w:sz="0" w:space="0" w:color="auto"/>
      </w:divBdr>
    </w:div>
    <w:div w:id="1620843554">
      <w:bodyDiv w:val="1"/>
      <w:marLeft w:val="0"/>
      <w:marRight w:val="0"/>
      <w:marTop w:val="0"/>
      <w:marBottom w:val="0"/>
      <w:divBdr>
        <w:top w:val="none" w:sz="0" w:space="0" w:color="auto"/>
        <w:left w:val="none" w:sz="0" w:space="0" w:color="auto"/>
        <w:bottom w:val="none" w:sz="0" w:space="0" w:color="auto"/>
        <w:right w:val="none" w:sz="0" w:space="0" w:color="auto"/>
      </w:divBdr>
    </w:div>
    <w:div w:id="1622179414">
      <w:bodyDiv w:val="1"/>
      <w:marLeft w:val="0"/>
      <w:marRight w:val="0"/>
      <w:marTop w:val="0"/>
      <w:marBottom w:val="0"/>
      <w:divBdr>
        <w:top w:val="none" w:sz="0" w:space="0" w:color="auto"/>
        <w:left w:val="none" w:sz="0" w:space="0" w:color="auto"/>
        <w:bottom w:val="none" w:sz="0" w:space="0" w:color="auto"/>
        <w:right w:val="none" w:sz="0" w:space="0" w:color="auto"/>
      </w:divBdr>
    </w:div>
    <w:div w:id="1655912351">
      <w:bodyDiv w:val="1"/>
      <w:marLeft w:val="0"/>
      <w:marRight w:val="0"/>
      <w:marTop w:val="0"/>
      <w:marBottom w:val="0"/>
      <w:divBdr>
        <w:top w:val="none" w:sz="0" w:space="0" w:color="auto"/>
        <w:left w:val="none" w:sz="0" w:space="0" w:color="auto"/>
        <w:bottom w:val="none" w:sz="0" w:space="0" w:color="auto"/>
        <w:right w:val="none" w:sz="0" w:space="0" w:color="auto"/>
      </w:divBdr>
      <w:divsChild>
        <w:div w:id="775059847">
          <w:marLeft w:val="-300"/>
          <w:marRight w:val="-300"/>
          <w:marTop w:val="360"/>
          <w:marBottom w:val="360"/>
          <w:divBdr>
            <w:top w:val="none" w:sz="0" w:space="0" w:color="auto"/>
            <w:left w:val="none" w:sz="0" w:space="0" w:color="auto"/>
            <w:bottom w:val="none" w:sz="0" w:space="0" w:color="auto"/>
            <w:right w:val="none" w:sz="0" w:space="0" w:color="auto"/>
          </w:divBdr>
          <w:divsChild>
            <w:div w:id="1096483091">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666085849">
      <w:bodyDiv w:val="1"/>
      <w:marLeft w:val="0"/>
      <w:marRight w:val="0"/>
      <w:marTop w:val="0"/>
      <w:marBottom w:val="0"/>
      <w:divBdr>
        <w:top w:val="none" w:sz="0" w:space="0" w:color="auto"/>
        <w:left w:val="none" w:sz="0" w:space="0" w:color="auto"/>
        <w:bottom w:val="none" w:sz="0" w:space="0" w:color="auto"/>
        <w:right w:val="none" w:sz="0" w:space="0" w:color="auto"/>
      </w:divBdr>
      <w:divsChild>
        <w:div w:id="2103913424">
          <w:marLeft w:val="-300"/>
          <w:marRight w:val="-300"/>
          <w:marTop w:val="360"/>
          <w:marBottom w:val="360"/>
          <w:divBdr>
            <w:top w:val="none" w:sz="0" w:space="0" w:color="auto"/>
            <w:left w:val="none" w:sz="0" w:space="0" w:color="auto"/>
            <w:bottom w:val="none" w:sz="0" w:space="0" w:color="auto"/>
            <w:right w:val="none" w:sz="0" w:space="0" w:color="auto"/>
          </w:divBdr>
          <w:divsChild>
            <w:div w:id="1224833558">
              <w:marLeft w:val="0"/>
              <w:marRight w:val="0"/>
              <w:marTop w:val="0"/>
              <w:marBottom w:val="0"/>
              <w:divBdr>
                <w:top w:val="none" w:sz="0" w:space="0" w:color="auto"/>
                <w:left w:val="single" w:sz="24" w:space="9" w:color="04AA6D"/>
                <w:bottom w:val="none" w:sz="0" w:space="0" w:color="auto"/>
                <w:right w:val="none" w:sz="0" w:space="0" w:color="auto"/>
              </w:divBdr>
            </w:div>
            <w:div w:id="1234123330">
              <w:marLeft w:val="0"/>
              <w:marRight w:val="0"/>
              <w:marTop w:val="0"/>
              <w:marBottom w:val="0"/>
              <w:divBdr>
                <w:top w:val="none" w:sz="0" w:space="0" w:color="auto"/>
                <w:left w:val="none" w:sz="0" w:space="0" w:color="auto"/>
                <w:bottom w:val="none" w:sz="0" w:space="0" w:color="auto"/>
                <w:right w:val="none" w:sz="0" w:space="0" w:color="auto"/>
              </w:divBdr>
            </w:div>
          </w:divsChild>
        </w:div>
        <w:div w:id="1247887478">
          <w:marLeft w:val="-240"/>
          <w:marRight w:val="-240"/>
          <w:marTop w:val="0"/>
          <w:marBottom w:val="0"/>
          <w:divBdr>
            <w:top w:val="none" w:sz="0" w:space="0" w:color="auto"/>
            <w:left w:val="none" w:sz="0" w:space="0" w:color="auto"/>
            <w:bottom w:val="none" w:sz="0" w:space="0" w:color="auto"/>
            <w:right w:val="none" w:sz="0" w:space="0" w:color="auto"/>
          </w:divBdr>
          <w:divsChild>
            <w:div w:id="3685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910890">
      <w:bodyDiv w:val="1"/>
      <w:marLeft w:val="0"/>
      <w:marRight w:val="0"/>
      <w:marTop w:val="0"/>
      <w:marBottom w:val="0"/>
      <w:divBdr>
        <w:top w:val="none" w:sz="0" w:space="0" w:color="auto"/>
        <w:left w:val="none" w:sz="0" w:space="0" w:color="auto"/>
        <w:bottom w:val="none" w:sz="0" w:space="0" w:color="auto"/>
        <w:right w:val="none" w:sz="0" w:space="0" w:color="auto"/>
      </w:divBdr>
      <w:divsChild>
        <w:div w:id="9642934">
          <w:marLeft w:val="-300"/>
          <w:marRight w:val="-300"/>
          <w:marTop w:val="360"/>
          <w:marBottom w:val="360"/>
          <w:divBdr>
            <w:top w:val="none" w:sz="0" w:space="0" w:color="auto"/>
            <w:left w:val="none" w:sz="0" w:space="0" w:color="auto"/>
            <w:bottom w:val="none" w:sz="0" w:space="0" w:color="auto"/>
            <w:right w:val="none" w:sz="0" w:space="0" w:color="auto"/>
          </w:divBdr>
          <w:divsChild>
            <w:div w:id="2070155512">
              <w:marLeft w:val="0"/>
              <w:marRight w:val="0"/>
              <w:marTop w:val="0"/>
              <w:marBottom w:val="0"/>
              <w:divBdr>
                <w:top w:val="none" w:sz="0" w:space="0" w:color="auto"/>
                <w:left w:val="single" w:sz="24" w:space="9" w:color="04AA6D"/>
                <w:bottom w:val="none" w:sz="0" w:space="0" w:color="auto"/>
                <w:right w:val="none" w:sz="0" w:space="0" w:color="auto"/>
              </w:divBdr>
            </w:div>
          </w:divsChild>
        </w:div>
        <w:div w:id="431634492">
          <w:marLeft w:val="-300"/>
          <w:marRight w:val="-300"/>
          <w:marTop w:val="360"/>
          <w:marBottom w:val="360"/>
          <w:divBdr>
            <w:top w:val="none" w:sz="0" w:space="0" w:color="auto"/>
            <w:left w:val="none" w:sz="0" w:space="0" w:color="auto"/>
            <w:bottom w:val="none" w:sz="0" w:space="0" w:color="auto"/>
            <w:right w:val="none" w:sz="0" w:space="0" w:color="auto"/>
          </w:divBdr>
          <w:divsChild>
            <w:div w:id="500434024">
              <w:marLeft w:val="0"/>
              <w:marRight w:val="0"/>
              <w:marTop w:val="0"/>
              <w:marBottom w:val="0"/>
              <w:divBdr>
                <w:top w:val="none" w:sz="0" w:space="0" w:color="auto"/>
                <w:left w:val="single" w:sz="24" w:space="9" w:color="04AA6D"/>
                <w:bottom w:val="none" w:sz="0" w:space="0" w:color="auto"/>
                <w:right w:val="none" w:sz="0" w:space="0" w:color="auto"/>
              </w:divBdr>
            </w:div>
          </w:divsChild>
        </w:div>
        <w:div w:id="1091121078">
          <w:marLeft w:val="-300"/>
          <w:marRight w:val="-300"/>
          <w:marTop w:val="360"/>
          <w:marBottom w:val="360"/>
          <w:divBdr>
            <w:top w:val="none" w:sz="0" w:space="0" w:color="auto"/>
            <w:left w:val="none" w:sz="0" w:space="0" w:color="auto"/>
            <w:bottom w:val="none" w:sz="0" w:space="0" w:color="auto"/>
            <w:right w:val="none" w:sz="0" w:space="0" w:color="auto"/>
          </w:divBdr>
          <w:divsChild>
            <w:div w:id="1798523384">
              <w:marLeft w:val="0"/>
              <w:marRight w:val="0"/>
              <w:marTop w:val="0"/>
              <w:marBottom w:val="0"/>
              <w:divBdr>
                <w:top w:val="none" w:sz="0" w:space="0" w:color="auto"/>
                <w:left w:val="single" w:sz="24" w:space="9" w:color="04AA6D"/>
                <w:bottom w:val="none" w:sz="0" w:space="0" w:color="auto"/>
                <w:right w:val="none" w:sz="0" w:space="0" w:color="auto"/>
              </w:divBdr>
            </w:div>
          </w:divsChild>
        </w:div>
        <w:div w:id="1218124687">
          <w:marLeft w:val="-240"/>
          <w:marRight w:val="-240"/>
          <w:marTop w:val="0"/>
          <w:marBottom w:val="0"/>
          <w:divBdr>
            <w:top w:val="none" w:sz="0" w:space="0" w:color="auto"/>
            <w:left w:val="none" w:sz="0" w:space="0" w:color="auto"/>
            <w:bottom w:val="none" w:sz="0" w:space="0" w:color="auto"/>
            <w:right w:val="none" w:sz="0" w:space="0" w:color="auto"/>
          </w:divBdr>
          <w:divsChild>
            <w:div w:id="2120489020">
              <w:marLeft w:val="0"/>
              <w:marRight w:val="0"/>
              <w:marTop w:val="0"/>
              <w:marBottom w:val="0"/>
              <w:divBdr>
                <w:top w:val="none" w:sz="0" w:space="0" w:color="auto"/>
                <w:left w:val="none" w:sz="0" w:space="0" w:color="auto"/>
                <w:bottom w:val="none" w:sz="0" w:space="0" w:color="auto"/>
                <w:right w:val="none" w:sz="0" w:space="0" w:color="auto"/>
              </w:divBdr>
            </w:div>
          </w:divsChild>
        </w:div>
        <w:div w:id="1016537247">
          <w:marLeft w:val="-300"/>
          <w:marRight w:val="-300"/>
          <w:marTop w:val="360"/>
          <w:marBottom w:val="360"/>
          <w:divBdr>
            <w:top w:val="none" w:sz="0" w:space="0" w:color="auto"/>
            <w:left w:val="none" w:sz="0" w:space="0" w:color="auto"/>
            <w:bottom w:val="none" w:sz="0" w:space="0" w:color="auto"/>
            <w:right w:val="none" w:sz="0" w:space="0" w:color="auto"/>
          </w:divBdr>
          <w:divsChild>
            <w:div w:id="1221744678">
              <w:marLeft w:val="0"/>
              <w:marRight w:val="0"/>
              <w:marTop w:val="0"/>
              <w:marBottom w:val="0"/>
              <w:divBdr>
                <w:top w:val="none" w:sz="0" w:space="0" w:color="auto"/>
                <w:left w:val="single" w:sz="24" w:space="9" w:color="04AA6D"/>
                <w:bottom w:val="none" w:sz="0" w:space="0" w:color="auto"/>
                <w:right w:val="none" w:sz="0" w:space="0" w:color="auto"/>
              </w:divBdr>
            </w:div>
          </w:divsChild>
        </w:div>
        <w:div w:id="1438670499">
          <w:marLeft w:val="-300"/>
          <w:marRight w:val="-300"/>
          <w:marTop w:val="360"/>
          <w:marBottom w:val="360"/>
          <w:divBdr>
            <w:top w:val="none" w:sz="0" w:space="0" w:color="auto"/>
            <w:left w:val="none" w:sz="0" w:space="0" w:color="auto"/>
            <w:bottom w:val="none" w:sz="0" w:space="0" w:color="auto"/>
            <w:right w:val="none" w:sz="0" w:space="0" w:color="auto"/>
          </w:divBdr>
          <w:divsChild>
            <w:div w:id="59983792">
              <w:marLeft w:val="0"/>
              <w:marRight w:val="0"/>
              <w:marTop w:val="0"/>
              <w:marBottom w:val="0"/>
              <w:divBdr>
                <w:top w:val="none" w:sz="0" w:space="0" w:color="auto"/>
                <w:left w:val="single" w:sz="24" w:space="9" w:color="04AA6D"/>
                <w:bottom w:val="none" w:sz="0" w:space="0" w:color="auto"/>
                <w:right w:val="none" w:sz="0" w:space="0" w:color="auto"/>
              </w:divBdr>
            </w:div>
          </w:divsChild>
        </w:div>
        <w:div w:id="450517901">
          <w:marLeft w:val="-300"/>
          <w:marRight w:val="-300"/>
          <w:marTop w:val="360"/>
          <w:marBottom w:val="360"/>
          <w:divBdr>
            <w:top w:val="none" w:sz="0" w:space="0" w:color="auto"/>
            <w:left w:val="none" w:sz="0" w:space="0" w:color="auto"/>
            <w:bottom w:val="none" w:sz="0" w:space="0" w:color="auto"/>
            <w:right w:val="none" w:sz="0" w:space="0" w:color="auto"/>
          </w:divBdr>
          <w:divsChild>
            <w:div w:id="104930117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693844115">
      <w:bodyDiv w:val="1"/>
      <w:marLeft w:val="0"/>
      <w:marRight w:val="0"/>
      <w:marTop w:val="0"/>
      <w:marBottom w:val="0"/>
      <w:divBdr>
        <w:top w:val="none" w:sz="0" w:space="0" w:color="auto"/>
        <w:left w:val="none" w:sz="0" w:space="0" w:color="auto"/>
        <w:bottom w:val="none" w:sz="0" w:space="0" w:color="auto"/>
        <w:right w:val="none" w:sz="0" w:space="0" w:color="auto"/>
      </w:divBdr>
      <w:divsChild>
        <w:div w:id="385227750">
          <w:marLeft w:val="-300"/>
          <w:marRight w:val="-300"/>
          <w:marTop w:val="360"/>
          <w:marBottom w:val="360"/>
          <w:divBdr>
            <w:top w:val="none" w:sz="0" w:space="0" w:color="auto"/>
            <w:left w:val="none" w:sz="0" w:space="0" w:color="auto"/>
            <w:bottom w:val="none" w:sz="0" w:space="0" w:color="auto"/>
            <w:right w:val="none" w:sz="0" w:space="0" w:color="auto"/>
          </w:divBdr>
          <w:divsChild>
            <w:div w:id="52417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517106">
      <w:bodyDiv w:val="1"/>
      <w:marLeft w:val="0"/>
      <w:marRight w:val="0"/>
      <w:marTop w:val="0"/>
      <w:marBottom w:val="0"/>
      <w:divBdr>
        <w:top w:val="none" w:sz="0" w:space="0" w:color="auto"/>
        <w:left w:val="none" w:sz="0" w:space="0" w:color="auto"/>
        <w:bottom w:val="none" w:sz="0" w:space="0" w:color="auto"/>
        <w:right w:val="none" w:sz="0" w:space="0" w:color="auto"/>
      </w:divBdr>
      <w:divsChild>
        <w:div w:id="1798181448">
          <w:marLeft w:val="-300"/>
          <w:marRight w:val="-300"/>
          <w:marTop w:val="360"/>
          <w:marBottom w:val="360"/>
          <w:divBdr>
            <w:top w:val="none" w:sz="0" w:space="0" w:color="auto"/>
            <w:left w:val="none" w:sz="0" w:space="0" w:color="auto"/>
            <w:bottom w:val="none" w:sz="0" w:space="0" w:color="auto"/>
            <w:right w:val="none" w:sz="0" w:space="0" w:color="auto"/>
          </w:divBdr>
          <w:divsChild>
            <w:div w:id="605893385">
              <w:marLeft w:val="0"/>
              <w:marRight w:val="0"/>
              <w:marTop w:val="0"/>
              <w:marBottom w:val="0"/>
              <w:divBdr>
                <w:top w:val="none" w:sz="0" w:space="0" w:color="auto"/>
                <w:left w:val="single" w:sz="24" w:space="9" w:color="04AA6D"/>
                <w:bottom w:val="none" w:sz="0" w:space="0" w:color="auto"/>
                <w:right w:val="none" w:sz="0" w:space="0" w:color="auto"/>
              </w:divBdr>
            </w:div>
          </w:divsChild>
        </w:div>
        <w:div w:id="1854493188">
          <w:marLeft w:val="-480"/>
          <w:marRight w:val="-480"/>
          <w:marTop w:val="360"/>
          <w:marBottom w:val="360"/>
          <w:divBdr>
            <w:top w:val="none" w:sz="0" w:space="0" w:color="auto"/>
            <w:left w:val="none" w:sz="0" w:space="0" w:color="auto"/>
            <w:bottom w:val="none" w:sz="0" w:space="0" w:color="auto"/>
            <w:right w:val="none" w:sz="0" w:space="0" w:color="auto"/>
          </w:divBdr>
        </w:div>
        <w:div w:id="1870950243">
          <w:marLeft w:val="-480"/>
          <w:marRight w:val="-480"/>
          <w:marTop w:val="360"/>
          <w:marBottom w:val="360"/>
          <w:divBdr>
            <w:top w:val="none" w:sz="0" w:space="0" w:color="auto"/>
            <w:left w:val="none" w:sz="0" w:space="0" w:color="auto"/>
            <w:bottom w:val="none" w:sz="0" w:space="0" w:color="auto"/>
            <w:right w:val="none" w:sz="0" w:space="0" w:color="auto"/>
          </w:divBdr>
        </w:div>
        <w:div w:id="974797091">
          <w:marLeft w:val="-240"/>
          <w:marRight w:val="-240"/>
          <w:marTop w:val="0"/>
          <w:marBottom w:val="0"/>
          <w:divBdr>
            <w:top w:val="none" w:sz="0" w:space="0" w:color="auto"/>
            <w:left w:val="none" w:sz="0" w:space="0" w:color="auto"/>
            <w:bottom w:val="none" w:sz="0" w:space="0" w:color="auto"/>
            <w:right w:val="none" w:sz="0" w:space="0" w:color="auto"/>
          </w:divBdr>
          <w:divsChild>
            <w:div w:id="1150370305">
              <w:marLeft w:val="0"/>
              <w:marRight w:val="0"/>
              <w:marTop w:val="0"/>
              <w:marBottom w:val="0"/>
              <w:divBdr>
                <w:top w:val="none" w:sz="0" w:space="0" w:color="auto"/>
                <w:left w:val="none" w:sz="0" w:space="0" w:color="auto"/>
                <w:bottom w:val="none" w:sz="0" w:space="0" w:color="auto"/>
                <w:right w:val="none" w:sz="0" w:space="0" w:color="auto"/>
              </w:divBdr>
            </w:div>
          </w:divsChild>
        </w:div>
        <w:div w:id="1833907994">
          <w:marLeft w:val="-480"/>
          <w:marRight w:val="-480"/>
          <w:marTop w:val="360"/>
          <w:marBottom w:val="360"/>
          <w:divBdr>
            <w:top w:val="none" w:sz="0" w:space="0" w:color="auto"/>
            <w:left w:val="none" w:sz="0" w:space="0" w:color="auto"/>
            <w:bottom w:val="none" w:sz="0" w:space="0" w:color="auto"/>
            <w:right w:val="none" w:sz="0" w:space="0" w:color="auto"/>
          </w:divBdr>
        </w:div>
      </w:divsChild>
    </w:div>
    <w:div w:id="1717701848">
      <w:bodyDiv w:val="1"/>
      <w:marLeft w:val="0"/>
      <w:marRight w:val="0"/>
      <w:marTop w:val="0"/>
      <w:marBottom w:val="0"/>
      <w:divBdr>
        <w:top w:val="none" w:sz="0" w:space="0" w:color="auto"/>
        <w:left w:val="none" w:sz="0" w:space="0" w:color="auto"/>
        <w:bottom w:val="none" w:sz="0" w:space="0" w:color="auto"/>
        <w:right w:val="none" w:sz="0" w:space="0" w:color="auto"/>
      </w:divBdr>
      <w:divsChild>
        <w:div w:id="326787451">
          <w:marLeft w:val="-300"/>
          <w:marRight w:val="-300"/>
          <w:marTop w:val="360"/>
          <w:marBottom w:val="360"/>
          <w:divBdr>
            <w:top w:val="none" w:sz="0" w:space="0" w:color="auto"/>
            <w:left w:val="none" w:sz="0" w:space="0" w:color="auto"/>
            <w:bottom w:val="none" w:sz="0" w:space="0" w:color="auto"/>
            <w:right w:val="none" w:sz="0" w:space="0" w:color="auto"/>
          </w:divBdr>
          <w:divsChild>
            <w:div w:id="513763562">
              <w:marLeft w:val="0"/>
              <w:marRight w:val="0"/>
              <w:marTop w:val="0"/>
              <w:marBottom w:val="0"/>
              <w:divBdr>
                <w:top w:val="none" w:sz="0" w:space="0" w:color="auto"/>
                <w:left w:val="single" w:sz="24" w:space="9" w:color="04AA6D"/>
                <w:bottom w:val="none" w:sz="0" w:space="0" w:color="auto"/>
                <w:right w:val="none" w:sz="0" w:space="0" w:color="auto"/>
              </w:divBdr>
            </w:div>
          </w:divsChild>
        </w:div>
        <w:div w:id="1714236345">
          <w:marLeft w:val="-300"/>
          <w:marRight w:val="-300"/>
          <w:marTop w:val="360"/>
          <w:marBottom w:val="360"/>
          <w:divBdr>
            <w:top w:val="none" w:sz="0" w:space="0" w:color="auto"/>
            <w:left w:val="none" w:sz="0" w:space="0" w:color="auto"/>
            <w:bottom w:val="none" w:sz="0" w:space="0" w:color="auto"/>
            <w:right w:val="none" w:sz="0" w:space="0" w:color="auto"/>
          </w:divBdr>
          <w:divsChild>
            <w:div w:id="1117719722">
              <w:marLeft w:val="0"/>
              <w:marRight w:val="0"/>
              <w:marTop w:val="0"/>
              <w:marBottom w:val="0"/>
              <w:divBdr>
                <w:top w:val="none" w:sz="0" w:space="0" w:color="auto"/>
                <w:left w:val="single" w:sz="24" w:space="9" w:color="04AA6D"/>
                <w:bottom w:val="none" w:sz="0" w:space="0" w:color="auto"/>
                <w:right w:val="none" w:sz="0" w:space="0" w:color="auto"/>
              </w:divBdr>
            </w:div>
          </w:divsChild>
        </w:div>
        <w:div w:id="580917341">
          <w:marLeft w:val="-240"/>
          <w:marRight w:val="-240"/>
          <w:marTop w:val="0"/>
          <w:marBottom w:val="0"/>
          <w:divBdr>
            <w:top w:val="none" w:sz="0" w:space="0" w:color="auto"/>
            <w:left w:val="none" w:sz="0" w:space="0" w:color="auto"/>
            <w:bottom w:val="none" w:sz="0" w:space="0" w:color="auto"/>
            <w:right w:val="none" w:sz="0" w:space="0" w:color="auto"/>
          </w:divBdr>
          <w:divsChild>
            <w:div w:id="1739401123">
              <w:marLeft w:val="0"/>
              <w:marRight w:val="0"/>
              <w:marTop w:val="0"/>
              <w:marBottom w:val="0"/>
              <w:divBdr>
                <w:top w:val="none" w:sz="0" w:space="0" w:color="auto"/>
                <w:left w:val="none" w:sz="0" w:space="0" w:color="auto"/>
                <w:bottom w:val="none" w:sz="0" w:space="0" w:color="auto"/>
                <w:right w:val="none" w:sz="0" w:space="0" w:color="auto"/>
              </w:divBdr>
            </w:div>
          </w:divsChild>
        </w:div>
        <w:div w:id="1027440305">
          <w:marLeft w:val="-300"/>
          <w:marRight w:val="-300"/>
          <w:marTop w:val="360"/>
          <w:marBottom w:val="360"/>
          <w:divBdr>
            <w:top w:val="none" w:sz="0" w:space="0" w:color="auto"/>
            <w:left w:val="none" w:sz="0" w:space="0" w:color="auto"/>
            <w:bottom w:val="none" w:sz="0" w:space="0" w:color="auto"/>
            <w:right w:val="none" w:sz="0" w:space="0" w:color="auto"/>
          </w:divBdr>
          <w:divsChild>
            <w:div w:id="1121221228">
              <w:marLeft w:val="0"/>
              <w:marRight w:val="0"/>
              <w:marTop w:val="0"/>
              <w:marBottom w:val="0"/>
              <w:divBdr>
                <w:top w:val="none" w:sz="0" w:space="0" w:color="auto"/>
                <w:left w:val="single" w:sz="24" w:space="9" w:color="04AA6D"/>
                <w:bottom w:val="none" w:sz="0" w:space="0" w:color="auto"/>
                <w:right w:val="none" w:sz="0" w:space="0" w:color="auto"/>
              </w:divBdr>
            </w:div>
          </w:divsChild>
        </w:div>
        <w:div w:id="448354466">
          <w:marLeft w:val="-300"/>
          <w:marRight w:val="-300"/>
          <w:marTop w:val="360"/>
          <w:marBottom w:val="360"/>
          <w:divBdr>
            <w:top w:val="none" w:sz="0" w:space="0" w:color="auto"/>
            <w:left w:val="none" w:sz="0" w:space="0" w:color="auto"/>
            <w:bottom w:val="none" w:sz="0" w:space="0" w:color="auto"/>
            <w:right w:val="none" w:sz="0" w:space="0" w:color="auto"/>
          </w:divBdr>
          <w:divsChild>
            <w:div w:id="1801613257">
              <w:marLeft w:val="0"/>
              <w:marRight w:val="0"/>
              <w:marTop w:val="0"/>
              <w:marBottom w:val="0"/>
              <w:divBdr>
                <w:top w:val="none" w:sz="0" w:space="0" w:color="auto"/>
                <w:left w:val="single" w:sz="24" w:space="9" w:color="04AA6D"/>
                <w:bottom w:val="none" w:sz="0" w:space="0" w:color="auto"/>
                <w:right w:val="none" w:sz="0" w:space="0" w:color="auto"/>
              </w:divBdr>
            </w:div>
          </w:divsChild>
        </w:div>
        <w:div w:id="1465007876">
          <w:marLeft w:val="-480"/>
          <w:marRight w:val="-480"/>
          <w:marTop w:val="360"/>
          <w:marBottom w:val="360"/>
          <w:divBdr>
            <w:top w:val="none" w:sz="0" w:space="0" w:color="auto"/>
            <w:left w:val="none" w:sz="0" w:space="0" w:color="auto"/>
            <w:bottom w:val="none" w:sz="0" w:space="0" w:color="auto"/>
            <w:right w:val="none" w:sz="0" w:space="0" w:color="auto"/>
          </w:divBdr>
        </w:div>
        <w:div w:id="1580942380">
          <w:marLeft w:val="-300"/>
          <w:marRight w:val="-300"/>
          <w:marTop w:val="360"/>
          <w:marBottom w:val="360"/>
          <w:divBdr>
            <w:top w:val="none" w:sz="0" w:space="0" w:color="auto"/>
            <w:left w:val="none" w:sz="0" w:space="0" w:color="auto"/>
            <w:bottom w:val="none" w:sz="0" w:space="0" w:color="auto"/>
            <w:right w:val="none" w:sz="0" w:space="0" w:color="auto"/>
          </w:divBdr>
          <w:divsChild>
            <w:div w:id="573509105">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742563009">
      <w:bodyDiv w:val="1"/>
      <w:marLeft w:val="0"/>
      <w:marRight w:val="0"/>
      <w:marTop w:val="0"/>
      <w:marBottom w:val="0"/>
      <w:divBdr>
        <w:top w:val="none" w:sz="0" w:space="0" w:color="auto"/>
        <w:left w:val="none" w:sz="0" w:space="0" w:color="auto"/>
        <w:bottom w:val="none" w:sz="0" w:space="0" w:color="auto"/>
        <w:right w:val="none" w:sz="0" w:space="0" w:color="auto"/>
      </w:divBdr>
      <w:divsChild>
        <w:div w:id="349962853">
          <w:marLeft w:val="0"/>
          <w:marRight w:val="0"/>
          <w:marTop w:val="0"/>
          <w:marBottom w:val="0"/>
          <w:divBdr>
            <w:top w:val="none" w:sz="0" w:space="0" w:color="auto"/>
            <w:left w:val="none" w:sz="0" w:space="0" w:color="auto"/>
            <w:bottom w:val="none" w:sz="0" w:space="0" w:color="auto"/>
            <w:right w:val="none" w:sz="0" w:space="0" w:color="auto"/>
          </w:divBdr>
          <w:divsChild>
            <w:div w:id="1620717767">
              <w:marLeft w:val="300"/>
              <w:marRight w:val="300"/>
              <w:marTop w:val="300"/>
              <w:marBottom w:val="300"/>
              <w:divBdr>
                <w:top w:val="none" w:sz="0" w:space="0" w:color="auto"/>
                <w:left w:val="none" w:sz="0" w:space="0" w:color="auto"/>
                <w:bottom w:val="none" w:sz="0" w:space="0" w:color="auto"/>
                <w:right w:val="none" w:sz="0" w:space="0" w:color="auto"/>
              </w:divBdr>
              <w:divsChild>
                <w:div w:id="1730954144">
                  <w:marLeft w:val="300"/>
                  <w:marRight w:val="300"/>
                  <w:marTop w:val="300"/>
                  <w:marBottom w:val="300"/>
                  <w:divBdr>
                    <w:top w:val="none" w:sz="0" w:space="0" w:color="auto"/>
                    <w:left w:val="none" w:sz="0" w:space="0" w:color="auto"/>
                    <w:bottom w:val="none" w:sz="0" w:space="0" w:color="auto"/>
                    <w:right w:val="none" w:sz="0" w:space="0" w:color="auto"/>
                  </w:divBdr>
                </w:div>
              </w:divsChild>
            </w:div>
            <w:div w:id="398945778">
              <w:marLeft w:val="300"/>
              <w:marRight w:val="300"/>
              <w:marTop w:val="300"/>
              <w:marBottom w:val="300"/>
              <w:divBdr>
                <w:top w:val="none" w:sz="0" w:space="0" w:color="auto"/>
                <w:left w:val="none" w:sz="0" w:space="0" w:color="auto"/>
                <w:bottom w:val="none" w:sz="0" w:space="0" w:color="auto"/>
                <w:right w:val="none" w:sz="0" w:space="0" w:color="auto"/>
              </w:divBdr>
              <w:divsChild>
                <w:div w:id="1647394994">
                  <w:marLeft w:val="300"/>
                  <w:marRight w:val="300"/>
                  <w:marTop w:val="300"/>
                  <w:marBottom w:val="300"/>
                  <w:divBdr>
                    <w:top w:val="none" w:sz="0" w:space="0" w:color="auto"/>
                    <w:left w:val="none" w:sz="0" w:space="0" w:color="auto"/>
                    <w:bottom w:val="none" w:sz="0" w:space="0" w:color="auto"/>
                    <w:right w:val="none" w:sz="0" w:space="0" w:color="auto"/>
                  </w:divBdr>
                  <w:divsChild>
                    <w:div w:id="1464423852">
                      <w:marLeft w:val="300"/>
                      <w:marRight w:val="300"/>
                      <w:marTop w:val="300"/>
                      <w:marBottom w:val="300"/>
                      <w:divBdr>
                        <w:top w:val="none" w:sz="0" w:space="0" w:color="auto"/>
                        <w:left w:val="none" w:sz="0" w:space="0" w:color="auto"/>
                        <w:bottom w:val="none" w:sz="0" w:space="0" w:color="auto"/>
                        <w:right w:val="none" w:sz="0" w:space="0" w:color="auto"/>
                      </w:divBdr>
                    </w:div>
                    <w:div w:id="1043795763">
                      <w:marLeft w:val="300"/>
                      <w:marRight w:val="300"/>
                      <w:marTop w:val="300"/>
                      <w:marBottom w:val="300"/>
                      <w:divBdr>
                        <w:top w:val="none" w:sz="0" w:space="0" w:color="auto"/>
                        <w:left w:val="none" w:sz="0" w:space="0" w:color="auto"/>
                        <w:bottom w:val="none" w:sz="0" w:space="0" w:color="auto"/>
                        <w:right w:val="none" w:sz="0" w:space="0" w:color="auto"/>
                      </w:divBdr>
                    </w:div>
                    <w:div w:id="540704002">
                      <w:marLeft w:val="300"/>
                      <w:marRight w:val="300"/>
                      <w:marTop w:val="300"/>
                      <w:marBottom w:val="300"/>
                      <w:divBdr>
                        <w:top w:val="none" w:sz="0" w:space="0" w:color="auto"/>
                        <w:left w:val="none" w:sz="0" w:space="0" w:color="auto"/>
                        <w:bottom w:val="none" w:sz="0" w:space="0" w:color="auto"/>
                        <w:right w:val="none" w:sz="0" w:space="0" w:color="auto"/>
                      </w:divBdr>
                    </w:div>
                  </w:divsChild>
                </w:div>
              </w:divsChild>
            </w:div>
          </w:divsChild>
        </w:div>
        <w:div w:id="1588616562">
          <w:marLeft w:val="-480"/>
          <w:marRight w:val="-480"/>
          <w:marTop w:val="360"/>
          <w:marBottom w:val="360"/>
          <w:divBdr>
            <w:top w:val="none" w:sz="0" w:space="0" w:color="auto"/>
            <w:left w:val="none" w:sz="0" w:space="0" w:color="auto"/>
            <w:bottom w:val="none" w:sz="0" w:space="0" w:color="auto"/>
            <w:right w:val="none" w:sz="0" w:space="0" w:color="auto"/>
          </w:divBdr>
        </w:div>
        <w:div w:id="2058580139">
          <w:marLeft w:val="-480"/>
          <w:marRight w:val="-480"/>
          <w:marTop w:val="360"/>
          <w:marBottom w:val="360"/>
          <w:divBdr>
            <w:top w:val="none" w:sz="0" w:space="0" w:color="auto"/>
            <w:left w:val="none" w:sz="0" w:space="0" w:color="auto"/>
            <w:bottom w:val="none" w:sz="0" w:space="0" w:color="auto"/>
            <w:right w:val="none" w:sz="0" w:space="0" w:color="auto"/>
          </w:divBdr>
        </w:div>
      </w:divsChild>
    </w:div>
    <w:div w:id="1751806215">
      <w:bodyDiv w:val="1"/>
      <w:marLeft w:val="0"/>
      <w:marRight w:val="0"/>
      <w:marTop w:val="0"/>
      <w:marBottom w:val="0"/>
      <w:divBdr>
        <w:top w:val="none" w:sz="0" w:space="0" w:color="auto"/>
        <w:left w:val="none" w:sz="0" w:space="0" w:color="auto"/>
        <w:bottom w:val="none" w:sz="0" w:space="0" w:color="auto"/>
        <w:right w:val="none" w:sz="0" w:space="0" w:color="auto"/>
      </w:divBdr>
      <w:divsChild>
        <w:div w:id="2018342583">
          <w:marLeft w:val="0"/>
          <w:marRight w:val="0"/>
          <w:marTop w:val="0"/>
          <w:marBottom w:val="0"/>
          <w:divBdr>
            <w:top w:val="none" w:sz="0" w:space="0" w:color="auto"/>
            <w:left w:val="single" w:sz="24" w:space="9" w:color="04AA6D"/>
            <w:bottom w:val="none" w:sz="0" w:space="0" w:color="auto"/>
            <w:right w:val="none" w:sz="0" w:space="0" w:color="auto"/>
          </w:divBdr>
        </w:div>
      </w:divsChild>
    </w:div>
    <w:div w:id="1755200935">
      <w:bodyDiv w:val="1"/>
      <w:marLeft w:val="0"/>
      <w:marRight w:val="0"/>
      <w:marTop w:val="0"/>
      <w:marBottom w:val="0"/>
      <w:divBdr>
        <w:top w:val="none" w:sz="0" w:space="0" w:color="auto"/>
        <w:left w:val="none" w:sz="0" w:space="0" w:color="auto"/>
        <w:bottom w:val="none" w:sz="0" w:space="0" w:color="auto"/>
        <w:right w:val="none" w:sz="0" w:space="0" w:color="auto"/>
      </w:divBdr>
      <w:divsChild>
        <w:div w:id="612248675">
          <w:marLeft w:val="-480"/>
          <w:marRight w:val="-480"/>
          <w:marTop w:val="360"/>
          <w:marBottom w:val="360"/>
          <w:divBdr>
            <w:top w:val="none" w:sz="0" w:space="0" w:color="auto"/>
            <w:left w:val="none" w:sz="0" w:space="0" w:color="auto"/>
            <w:bottom w:val="none" w:sz="0" w:space="0" w:color="auto"/>
            <w:right w:val="none" w:sz="0" w:space="0" w:color="auto"/>
          </w:divBdr>
        </w:div>
        <w:div w:id="1096512573">
          <w:marLeft w:val="-300"/>
          <w:marRight w:val="-300"/>
          <w:marTop w:val="360"/>
          <w:marBottom w:val="360"/>
          <w:divBdr>
            <w:top w:val="none" w:sz="0" w:space="0" w:color="auto"/>
            <w:left w:val="none" w:sz="0" w:space="0" w:color="auto"/>
            <w:bottom w:val="none" w:sz="0" w:space="0" w:color="auto"/>
            <w:right w:val="none" w:sz="0" w:space="0" w:color="auto"/>
          </w:divBdr>
          <w:divsChild>
            <w:div w:id="2012487717">
              <w:marLeft w:val="0"/>
              <w:marRight w:val="0"/>
              <w:marTop w:val="0"/>
              <w:marBottom w:val="0"/>
              <w:divBdr>
                <w:top w:val="none" w:sz="0" w:space="0" w:color="auto"/>
                <w:left w:val="single" w:sz="24" w:space="9" w:color="04AA6D"/>
                <w:bottom w:val="none" w:sz="0" w:space="0" w:color="auto"/>
                <w:right w:val="none" w:sz="0" w:space="0" w:color="auto"/>
              </w:divBdr>
            </w:div>
          </w:divsChild>
        </w:div>
        <w:div w:id="1932200701">
          <w:marLeft w:val="-480"/>
          <w:marRight w:val="-480"/>
          <w:marTop w:val="360"/>
          <w:marBottom w:val="360"/>
          <w:divBdr>
            <w:top w:val="none" w:sz="0" w:space="0" w:color="auto"/>
            <w:left w:val="none" w:sz="0" w:space="0" w:color="auto"/>
            <w:bottom w:val="none" w:sz="0" w:space="0" w:color="auto"/>
            <w:right w:val="none" w:sz="0" w:space="0" w:color="auto"/>
          </w:divBdr>
        </w:div>
        <w:div w:id="506865250">
          <w:marLeft w:val="-300"/>
          <w:marRight w:val="-300"/>
          <w:marTop w:val="360"/>
          <w:marBottom w:val="360"/>
          <w:divBdr>
            <w:top w:val="none" w:sz="0" w:space="0" w:color="auto"/>
            <w:left w:val="none" w:sz="0" w:space="0" w:color="auto"/>
            <w:bottom w:val="none" w:sz="0" w:space="0" w:color="auto"/>
            <w:right w:val="none" w:sz="0" w:space="0" w:color="auto"/>
          </w:divBdr>
          <w:divsChild>
            <w:div w:id="526069447">
              <w:marLeft w:val="0"/>
              <w:marRight w:val="0"/>
              <w:marTop w:val="0"/>
              <w:marBottom w:val="0"/>
              <w:divBdr>
                <w:top w:val="none" w:sz="0" w:space="0" w:color="auto"/>
                <w:left w:val="single" w:sz="24" w:space="9" w:color="04AA6D"/>
                <w:bottom w:val="none" w:sz="0" w:space="0" w:color="auto"/>
                <w:right w:val="none" w:sz="0" w:space="0" w:color="auto"/>
              </w:divBdr>
            </w:div>
          </w:divsChild>
        </w:div>
        <w:div w:id="207183451">
          <w:marLeft w:val="-300"/>
          <w:marRight w:val="-300"/>
          <w:marTop w:val="360"/>
          <w:marBottom w:val="360"/>
          <w:divBdr>
            <w:top w:val="none" w:sz="0" w:space="0" w:color="auto"/>
            <w:left w:val="none" w:sz="0" w:space="0" w:color="auto"/>
            <w:bottom w:val="none" w:sz="0" w:space="0" w:color="auto"/>
            <w:right w:val="none" w:sz="0" w:space="0" w:color="auto"/>
          </w:divBdr>
          <w:divsChild>
            <w:div w:id="484129169">
              <w:marLeft w:val="0"/>
              <w:marRight w:val="0"/>
              <w:marTop w:val="0"/>
              <w:marBottom w:val="0"/>
              <w:divBdr>
                <w:top w:val="none" w:sz="0" w:space="0" w:color="auto"/>
                <w:left w:val="single" w:sz="24" w:space="9" w:color="04AA6D"/>
                <w:bottom w:val="none" w:sz="0" w:space="0" w:color="auto"/>
                <w:right w:val="none" w:sz="0" w:space="0" w:color="auto"/>
              </w:divBdr>
            </w:div>
          </w:divsChild>
        </w:div>
        <w:div w:id="1762212229">
          <w:marLeft w:val="-300"/>
          <w:marRight w:val="-300"/>
          <w:marTop w:val="360"/>
          <w:marBottom w:val="360"/>
          <w:divBdr>
            <w:top w:val="none" w:sz="0" w:space="0" w:color="auto"/>
            <w:left w:val="none" w:sz="0" w:space="0" w:color="auto"/>
            <w:bottom w:val="none" w:sz="0" w:space="0" w:color="auto"/>
            <w:right w:val="none" w:sz="0" w:space="0" w:color="auto"/>
          </w:divBdr>
          <w:divsChild>
            <w:div w:id="1558010282">
              <w:marLeft w:val="0"/>
              <w:marRight w:val="0"/>
              <w:marTop w:val="0"/>
              <w:marBottom w:val="0"/>
              <w:divBdr>
                <w:top w:val="none" w:sz="0" w:space="0" w:color="auto"/>
                <w:left w:val="single" w:sz="24" w:space="9" w:color="04AA6D"/>
                <w:bottom w:val="none" w:sz="0" w:space="0" w:color="auto"/>
                <w:right w:val="none" w:sz="0" w:space="0" w:color="auto"/>
              </w:divBdr>
            </w:div>
          </w:divsChild>
        </w:div>
        <w:div w:id="208953732">
          <w:marLeft w:val="-240"/>
          <w:marRight w:val="-240"/>
          <w:marTop w:val="0"/>
          <w:marBottom w:val="0"/>
          <w:divBdr>
            <w:top w:val="none" w:sz="0" w:space="0" w:color="auto"/>
            <w:left w:val="none" w:sz="0" w:space="0" w:color="auto"/>
            <w:bottom w:val="none" w:sz="0" w:space="0" w:color="auto"/>
            <w:right w:val="none" w:sz="0" w:space="0" w:color="auto"/>
          </w:divBdr>
          <w:divsChild>
            <w:div w:id="828330580">
              <w:marLeft w:val="0"/>
              <w:marRight w:val="0"/>
              <w:marTop w:val="0"/>
              <w:marBottom w:val="0"/>
              <w:divBdr>
                <w:top w:val="none" w:sz="0" w:space="0" w:color="auto"/>
                <w:left w:val="none" w:sz="0" w:space="0" w:color="auto"/>
                <w:bottom w:val="none" w:sz="0" w:space="0" w:color="auto"/>
                <w:right w:val="none" w:sz="0" w:space="0" w:color="auto"/>
              </w:divBdr>
            </w:div>
          </w:divsChild>
        </w:div>
        <w:div w:id="1900553722">
          <w:marLeft w:val="0"/>
          <w:marRight w:val="0"/>
          <w:marTop w:val="0"/>
          <w:marBottom w:val="0"/>
          <w:divBdr>
            <w:top w:val="none" w:sz="0" w:space="0" w:color="auto"/>
            <w:left w:val="none" w:sz="0" w:space="0" w:color="auto"/>
            <w:bottom w:val="none" w:sz="0" w:space="0" w:color="auto"/>
            <w:right w:val="none" w:sz="0" w:space="0" w:color="auto"/>
          </w:divBdr>
        </w:div>
      </w:divsChild>
    </w:div>
    <w:div w:id="1766344205">
      <w:bodyDiv w:val="1"/>
      <w:marLeft w:val="0"/>
      <w:marRight w:val="0"/>
      <w:marTop w:val="0"/>
      <w:marBottom w:val="0"/>
      <w:divBdr>
        <w:top w:val="none" w:sz="0" w:space="0" w:color="auto"/>
        <w:left w:val="none" w:sz="0" w:space="0" w:color="auto"/>
        <w:bottom w:val="none" w:sz="0" w:space="0" w:color="auto"/>
        <w:right w:val="none" w:sz="0" w:space="0" w:color="auto"/>
      </w:divBdr>
      <w:divsChild>
        <w:div w:id="2076316729">
          <w:marLeft w:val="-300"/>
          <w:marRight w:val="-300"/>
          <w:marTop w:val="360"/>
          <w:marBottom w:val="360"/>
          <w:divBdr>
            <w:top w:val="none" w:sz="0" w:space="0" w:color="auto"/>
            <w:left w:val="none" w:sz="0" w:space="0" w:color="auto"/>
            <w:bottom w:val="none" w:sz="0" w:space="0" w:color="auto"/>
            <w:right w:val="none" w:sz="0" w:space="0" w:color="auto"/>
          </w:divBdr>
          <w:divsChild>
            <w:div w:id="593132336">
              <w:marLeft w:val="0"/>
              <w:marRight w:val="0"/>
              <w:marTop w:val="0"/>
              <w:marBottom w:val="0"/>
              <w:divBdr>
                <w:top w:val="none" w:sz="0" w:space="0" w:color="auto"/>
                <w:left w:val="single" w:sz="24" w:space="9" w:color="04AA6D"/>
                <w:bottom w:val="none" w:sz="0" w:space="0" w:color="auto"/>
                <w:right w:val="none" w:sz="0" w:space="0" w:color="auto"/>
              </w:divBdr>
            </w:div>
          </w:divsChild>
        </w:div>
        <w:div w:id="1782067966">
          <w:marLeft w:val="-300"/>
          <w:marRight w:val="-300"/>
          <w:marTop w:val="360"/>
          <w:marBottom w:val="360"/>
          <w:divBdr>
            <w:top w:val="none" w:sz="0" w:space="0" w:color="auto"/>
            <w:left w:val="none" w:sz="0" w:space="0" w:color="auto"/>
            <w:bottom w:val="none" w:sz="0" w:space="0" w:color="auto"/>
            <w:right w:val="none" w:sz="0" w:space="0" w:color="auto"/>
          </w:divBdr>
          <w:divsChild>
            <w:div w:id="1863738745">
              <w:marLeft w:val="0"/>
              <w:marRight w:val="0"/>
              <w:marTop w:val="0"/>
              <w:marBottom w:val="0"/>
              <w:divBdr>
                <w:top w:val="none" w:sz="0" w:space="0" w:color="auto"/>
                <w:left w:val="single" w:sz="24" w:space="9" w:color="04AA6D"/>
                <w:bottom w:val="none" w:sz="0" w:space="0" w:color="auto"/>
                <w:right w:val="none" w:sz="0" w:space="0" w:color="auto"/>
              </w:divBdr>
            </w:div>
          </w:divsChild>
        </w:div>
        <w:div w:id="654533118">
          <w:marLeft w:val="-300"/>
          <w:marRight w:val="-300"/>
          <w:marTop w:val="360"/>
          <w:marBottom w:val="360"/>
          <w:divBdr>
            <w:top w:val="none" w:sz="0" w:space="0" w:color="auto"/>
            <w:left w:val="none" w:sz="0" w:space="0" w:color="auto"/>
            <w:bottom w:val="none" w:sz="0" w:space="0" w:color="auto"/>
            <w:right w:val="none" w:sz="0" w:space="0" w:color="auto"/>
          </w:divBdr>
          <w:divsChild>
            <w:div w:id="1172064569">
              <w:marLeft w:val="0"/>
              <w:marRight w:val="0"/>
              <w:marTop w:val="0"/>
              <w:marBottom w:val="0"/>
              <w:divBdr>
                <w:top w:val="none" w:sz="0" w:space="0" w:color="auto"/>
                <w:left w:val="single" w:sz="24" w:space="9" w:color="04AA6D"/>
                <w:bottom w:val="none" w:sz="0" w:space="0" w:color="auto"/>
                <w:right w:val="none" w:sz="0" w:space="0" w:color="auto"/>
              </w:divBdr>
            </w:div>
          </w:divsChild>
        </w:div>
        <w:div w:id="1798647145">
          <w:marLeft w:val="-300"/>
          <w:marRight w:val="-300"/>
          <w:marTop w:val="360"/>
          <w:marBottom w:val="360"/>
          <w:divBdr>
            <w:top w:val="none" w:sz="0" w:space="0" w:color="auto"/>
            <w:left w:val="none" w:sz="0" w:space="0" w:color="auto"/>
            <w:bottom w:val="none" w:sz="0" w:space="0" w:color="auto"/>
            <w:right w:val="none" w:sz="0" w:space="0" w:color="auto"/>
          </w:divBdr>
          <w:divsChild>
            <w:div w:id="2074812468">
              <w:marLeft w:val="0"/>
              <w:marRight w:val="0"/>
              <w:marTop w:val="0"/>
              <w:marBottom w:val="0"/>
              <w:divBdr>
                <w:top w:val="none" w:sz="0" w:space="0" w:color="auto"/>
                <w:left w:val="single" w:sz="24" w:space="9" w:color="04AA6D"/>
                <w:bottom w:val="none" w:sz="0" w:space="0" w:color="auto"/>
                <w:right w:val="none" w:sz="0" w:space="0" w:color="auto"/>
              </w:divBdr>
            </w:div>
          </w:divsChild>
        </w:div>
        <w:div w:id="134224195">
          <w:marLeft w:val="-300"/>
          <w:marRight w:val="-300"/>
          <w:marTop w:val="360"/>
          <w:marBottom w:val="360"/>
          <w:divBdr>
            <w:top w:val="none" w:sz="0" w:space="0" w:color="auto"/>
            <w:left w:val="none" w:sz="0" w:space="0" w:color="auto"/>
            <w:bottom w:val="none" w:sz="0" w:space="0" w:color="auto"/>
            <w:right w:val="none" w:sz="0" w:space="0" w:color="auto"/>
          </w:divBdr>
          <w:divsChild>
            <w:div w:id="1034229138">
              <w:marLeft w:val="0"/>
              <w:marRight w:val="0"/>
              <w:marTop w:val="0"/>
              <w:marBottom w:val="0"/>
              <w:divBdr>
                <w:top w:val="none" w:sz="0" w:space="0" w:color="auto"/>
                <w:left w:val="single" w:sz="24" w:space="9" w:color="04AA6D"/>
                <w:bottom w:val="none" w:sz="0" w:space="0" w:color="auto"/>
                <w:right w:val="none" w:sz="0" w:space="0" w:color="auto"/>
              </w:divBdr>
            </w:div>
          </w:divsChild>
        </w:div>
        <w:div w:id="1487280216">
          <w:marLeft w:val="-240"/>
          <w:marRight w:val="-240"/>
          <w:marTop w:val="0"/>
          <w:marBottom w:val="0"/>
          <w:divBdr>
            <w:top w:val="none" w:sz="0" w:space="0" w:color="auto"/>
            <w:left w:val="none" w:sz="0" w:space="0" w:color="auto"/>
            <w:bottom w:val="none" w:sz="0" w:space="0" w:color="auto"/>
            <w:right w:val="none" w:sz="0" w:space="0" w:color="auto"/>
          </w:divBdr>
          <w:divsChild>
            <w:div w:id="665783272">
              <w:marLeft w:val="0"/>
              <w:marRight w:val="0"/>
              <w:marTop w:val="0"/>
              <w:marBottom w:val="0"/>
              <w:divBdr>
                <w:top w:val="none" w:sz="0" w:space="0" w:color="auto"/>
                <w:left w:val="none" w:sz="0" w:space="0" w:color="auto"/>
                <w:bottom w:val="none" w:sz="0" w:space="0" w:color="auto"/>
                <w:right w:val="none" w:sz="0" w:space="0" w:color="auto"/>
              </w:divBdr>
            </w:div>
          </w:divsChild>
        </w:div>
        <w:div w:id="1003585352">
          <w:marLeft w:val="-300"/>
          <w:marRight w:val="-300"/>
          <w:marTop w:val="360"/>
          <w:marBottom w:val="360"/>
          <w:divBdr>
            <w:top w:val="none" w:sz="0" w:space="0" w:color="auto"/>
            <w:left w:val="none" w:sz="0" w:space="0" w:color="auto"/>
            <w:bottom w:val="none" w:sz="0" w:space="0" w:color="auto"/>
            <w:right w:val="none" w:sz="0" w:space="0" w:color="auto"/>
          </w:divBdr>
          <w:divsChild>
            <w:div w:id="64765227">
              <w:marLeft w:val="0"/>
              <w:marRight w:val="0"/>
              <w:marTop w:val="0"/>
              <w:marBottom w:val="0"/>
              <w:divBdr>
                <w:top w:val="none" w:sz="0" w:space="0" w:color="auto"/>
                <w:left w:val="single" w:sz="24" w:space="9" w:color="04AA6D"/>
                <w:bottom w:val="none" w:sz="0" w:space="0" w:color="auto"/>
                <w:right w:val="none" w:sz="0" w:space="0" w:color="auto"/>
              </w:divBdr>
            </w:div>
          </w:divsChild>
        </w:div>
        <w:div w:id="1323006104">
          <w:marLeft w:val="-300"/>
          <w:marRight w:val="-300"/>
          <w:marTop w:val="360"/>
          <w:marBottom w:val="360"/>
          <w:divBdr>
            <w:top w:val="none" w:sz="0" w:space="0" w:color="auto"/>
            <w:left w:val="none" w:sz="0" w:space="0" w:color="auto"/>
            <w:bottom w:val="none" w:sz="0" w:space="0" w:color="auto"/>
            <w:right w:val="none" w:sz="0" w:space="0" w:color="auto"/>
          </w:divBdr>
          <w:divsChild>
            <w:div w:id="320351264">
              <w:marLeft w:val="0"/>
              <w:marRight w:val="0"/>
              <w:marTop w:val="0"/>
              <w:marBottom w:val="0"/>
              <w:divBdr>
                <w:top w:val="none" w:sz="0" w:space="0" w:color="auto"/>
                <w:left w:val="single" w:sz="24" w:space="9" w:color="04AA6D"/>
                <w:bottom w:val="none" w:sz="0" w:space="0" w:color="auto"/>
                <w:right w:val="none" w:sz="0" w:space="0" w:color="auto"/>
              </w:divBdr>
            </w:div>
          </w:divsChild>
        </w:div>
        <w:div w:id="1477919568">
          <w:marLeft w:val="-300"/>
          <w:marRight w:val="-300"/>
          <w:marTop w:val="360"/>
          <w:marBottom w:val="360"/>
          <w:divBdr>
            <w:top w:val="none" w:sz="0" w:space="0" w:color="auto"/>
            <w:left w:val="none" w:sz="0" w:space="0" w:color="auto"/>
            <w:bottom w:val="none" w:sz="0" w:space="0" w:color="auto"/>
            <w:right w:val="none" w:sz="0" w:space="0" w:color="auto"/>
          </w:divBdr>
          <w:divsChild>
            <w:div w:id="2057272798">
              <w:marLeft w:val="0"/>
              <w:marRight w:val="0"/>
              <w:marTop w:val="0"/>
              <w:marBottom w:val="0"/>
              <w:divBdr>
                <w:top w:val="none" w:sz="0" w:space="0" w:color="auto"/>
                <w:left w:val="single" w:sz="24" w:space="9" w:color="04AA6D"/>
                <w:bottom w:val="none" w:sz="0" w:space="0" w:color="auto"/>
                <w:right w:val="none" w:sz="0" w:space="0" w:color="auto"/>
              </w:divBdr>
            </w:div>
          </w:divsChild>
        </w:div>
        <w:div w:id="1908682260">
          <w:marLeft w:val="-300"/>
          <w:marRight w:val="-300"/>
          <w:marTop w:val="360"/>
          <w:marBottom w:val="360"/>
          <w:divBdr>
            <w:top w:val="none" w:sz="0" w:space="0" w:color="auto"/>
            <w:left w:val="none" w:sz="0" w:space="0" w:color="auto"/>
            <w:bottom w:val="none" w:sz="0" w:space="0" w:color="auto"/>
            <w:right w:val="none" w:sz="0" w:space="0" w:color="auto"/>
          </w:divBdr>
          <w:divsChild>
            <w:div w:id="1803884141">
              <w:marLeft w:val="0"/>
              <w:marRight w:val="0"/>
              <w:marTop w:val="0"/>
              <w:marBottom w:val="0"/>
              <w:divBdr>
                <w:top w:val="none" w:sz="0" w:space="0" w:color="auto"/>
                <w:left w:val="single" w:sz="24" w:space="9" w:color="04AA6D"/>
                <w:bottom w:val="none" w:sz="0" w:space="0" w:color="auto"/>
                <w:right w:val="none" w:sz="0" w:space="0" w:color="auto"/>
              </w:divBdr>
            </w:div>
          </w:divsChild>
        </w:div>
        <w:div w:id="1200630001">
          <w:marLeft w:val="-480"/>
          <w:marRight w:val="-480"/>
          <w:marTop w:val="360"/>
          <w:marBottom w:val="360"/>
          <w:divBdr>
            <w:top w:val="none" w:sz="0" w:space="0" w:color="auto"/>
            <w:left w:val="none" w:sz="0" w:space="0" w:color="auto"/>
            <w:bottom w:val="none" w:sz="0" w:space="0" w:color="auto"/>
            <w:right w:val="none" w:sz="0" w:space="0" w:color="auto"/>
          </w:divBdr>
        </w:div>
        <w:div w:id="1560282605">
          <w:marLeft w:val="-300"/>
          <w:marRight w:val="-300"/>
          <w:marTop w:val="360"/>
          <w:marBottom w:val="360"/>
          <w:divBdr>
            <w:top w:val="none" w:sz="0" w:space="0" w:color="auto"/>
            <w:left w:val="none" w:sz="0" w:space="0" w:color="auto"/>
            <w:bottom w:val="none" w:sz="0" w:space="0" w:color="auto"/>
            <w:right w:val="none" w:sz="0" w:space="0" w:color="auto"/>
          </w:divBdr>
          <w:divsChild>
            <w:div w:id="744566489">
              <w:marLeft w:val="0"/>
              <w:marRight w:val="0"/>
              <w:marTop w:val="0"/>
              <w:marBottom w:val="0"/>
              <w:divBdr>
                <w:top w:val="none" w:sz="0" w:space="0" w:color="auto"/>
                <w:left w:val="single" w:sz="24" w:space="9" w:color="04AA6D"/>
                <w:bottom w:val="none" w:sz="0" w:space="0" w:color="auto"/>
                <w:right w:val="none" w:sz="0" w:space="0" w:color="auto"/>
              </w:divBdr>
            </w:div>
          </w:divsChild>
        </w:div>
        <w:div w:id="16857608">
          <w:marLeft w:val="-300"/>
          <w:marRight w:val="-300"/>
          <w:marTop w:val="360"/>
          <w:marBottom w:val="360"/>
          <w:divBdr>
            <w:top w:val="none" w:sz="0" w:space="0" w:color="auto"/>
            <w:left w:val="none" w:sz="0" w:space="0" w:color="auto"/>
            <w:bottom w:val="none" w:sz="0" w:space="0" w:color="auto"/>
            <w:right w:val="none" w:sz="0" w:space="0" w:color="auto"/>
          </w:divBdr>
          <w:divsChild>
            <w:div w:id="1769079758">
              <w:marLeft w:val="0"/>
              <w:marRight w:val="0"/>
              <w:marTop w:val="0"/>
              <w:marBottom w:val="0"/>
              <w:divBdr>
                <w:top w:val="none" w:sz="0" w:space="0" w:color="auto"/>
                <w:left w:val="single" w:sz="24" w:space="9" w:color="04AA6D"/>
                <w:bottom w:val="none" w:sz="0" w:space="0" w:color="auto"/>
                <w:right w:val="none" w:sz="0" w:space="0" w:color="auto"/>
              </w:divBdr>
            </w:div>
          </w:divsChild>
        </w:div>
        <w:div w:id="1887376756">
          <w:marLeft w:val="-300"/>
          <w:marRight w:val="-300"/>
          <w:marTop w:val="360"/>
          <w:marBottom w:val="360"/>
          <w:divBdr>
            <w:top w:val="none" w:sz="0" w:space="0" w:color="auto"/>
            <w:left w:val="none" w:sz="0" w:space="0" w:color="auto"/>
            <w:bottom w:val="none" w:sz="0" w:space="0" w:color="auto"/>
            <w:right w:val="none" w:sz="0" w:space="0" w:color="auto"/>
          </w:divBdr>
          <w:divsChild>
            <w:div w:id="1781871686">
              <w:marLeft w:val="0"/>
              <w:marRight w:val="0"/>
              <w:marTop w:val="0"/>
              <w:marBottom w:val="0"/>
              <w:divBdr>
                <w:top w:val="none" w:sz="0" w:space="0" w:color="auto"/>
                <w:left w:val="single" w:sz="24" w:space="9" w:color="04AA6D"/>
                <w:bottom w:val="none" w:sz="0" w:space="0" w:color="auto"/>
                <w:right w:val="none" w:sz="0" w:space="0" w:color="auto"/>
              </w:divBdr>
            </w:div>
          </w:divsChild>
        </w:div>
        <w:div w:id="416488128">
          <w:marLeft w:val="-480"/>
          <w:marRight w:val="-480"/>
          <w:marTop w:val="360"/>
          <w:marBottom w:val="360"/>
          <w:divBdr>
            <w:top w:val="none" w:sz="0" w:space="0" w:color="auto"/>
            <w:left w:val="none" w:sz="0" w:space="0" w:color="auto"/>
            <w:bottom w:val="none" w:sz="0" w:space="0" w:color="auto"/>
            <w:right w:val="none" w:sz="0" w:space="0" w:color="auto"/>
          </w:divBdr>
        </w:div>
        <w:div w:id="609362503">
          <w:marLeft w:val="-300"/>
          <w:marRight w:val="-300"/>
          <w:marTop w:val="360"/>
          <w:marBottom w:val="360"/>
          <w:divBdr>
            <w:top w:val="none" w:sz="0" w:space="0" w:color="auto"/>
            <w:left w:val="none" w:sz="0" w:space="0" w:color="auto"/>
            <w:bottom w:val="none" w:sz="0" w:space="0" w:color="auto"/>
            <w:right w:val="none" w:sz="0" w:space="0" w:color="auto"/>
          </w:divBdr>
          <w:divsChild>
            <w:div w:id="1249927022">
              <w:marLeft w:val="0"/>
              <w:marRight w:val="0"/>
              <w:marTop w:val="0"/>
              <w:marBottom w:val="0"/>
              <w:divBdr>
                <w:top w:val="none" w:sz="0" w:space="0" w:color="auto"/>
                <w:left w:val="single" w:sz="24" w:space="9" w:color="04AA6D"/>
                <w:bottom w:val="none" w:sz="0" w:space="0" w:color="auto"/>
                <w:right w:val="none" w:sz="0" w:space="0" w:color="auto"/>
              </w:divBdr>
            </w:div>
          </w:divsChild>
        </w:div>
        <w:div w:id="349458137">
          <w:marLeft w:val="-300"/>
          <w:marRight w:val="-300"/>
          <w:marTop w:val="360"/>
          <w:marBottom w:val="360"/>
          <w:divBdr>
            <w:top w:val="none" w:sz="0" w:space="0" w:color="auto"/>
            <w:left w:val="none" w:sz="0" w:space="0" w:color="auto"/>
            <w:bottom w:val="none" w:sz="0" w:space="0" w:color="auto"/>
            <w:right w:val="none" w:sz="0" w:space="0" w:color="auto"/>
          </w:divBdr>
          <w:divsChild>
            <w:div w:id="318274309">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771123444">
      <w:bodyDiv w:val="1"/>
      <w:marLeft w:val="0"/>
      <w:marRight w:val="0"/>
      <w:marTop w:val="0"/>
      <w:marBottom w:val="0"/>
      <w:divBdr>
        <w:top w:val="none" w:sz="0" w:space="0" w:color="auto"/>
        <w:left w:val="none" w:sz="0" w:space="0" w:color="auto"/>
        <w:bottom w:val="none" w:sz="0" w:space="0" w:color="auto"/>
        <w:right w:val="none" w:sz="0" w:space="0" w:color="auto"/>
      </w:divBdr>
    </w:div>
    <w:div w:id="1779376474">
      <w:bodyDiv w:val="1"/>
      <w:marLeft w:val="0"/>
      <w:marRight w:val="0"/>
      <w:marTop w:val="0"/>
      <w:marBottom w:val="0"/>
      <w:divBdr>
        <w:top w:val="none" w:sz="0" w:space="0" w:color="auto"/>
        <w:left w:val="none" w:sz="0" w:space="0" w:color="auto"/>
        <w:bottom w:val="none" w:sz="0" w:space="0" w:color="auto"/>
        <w:right w:val="none" w:sz="0" w:space="0" w:color="auto"/>
      </w:divBdr>
    </w:div>
    <w:div w:id="1829708676">
      <w:bodyDiv w:val="1"/>
      <w:marLeft w:val="0"/>
      <w:marRight w:val="0"/>
      <w:marTop w:val="0"/>
      <w:marBottom w:val="0"/>
      <w:divBdr>
        <w:top w:val="none" w:sz="0" w:space="0" w:color="auto"/>
        <w:left w:val="none" w:sz="0" w:space="0" w:color="auto"/>
        <w:bottom w:val="none" w:sz="0" w:space="0" w:color="auto"/>
        <w:right w:val="none" w:sz="0" w:space="0" w:color="auto"/>
      </w:divBdr>
    </w:div>
    <w:div w:id="1832407924">
      <w:bodyDiv w:val="1"/>
      <w:marLeft w:val="0"/>
      <w:marRight w:val="0"/>
      <w:marTop w:val="0"/>
      <w:marBottom w:val="0"/>
      <w:divBdr>
        <w:top w:val="none" w:sz="0" w:space="0" w:color="auto"/>
        <w:left w:val="none" w:sz="0" w:space="0" w:color="auto"/>
        <w:bottom w:val="none" w:sz="0" w:space="0" w:color="auto"/>
        <w:right w:val="none" w:sz="0" w:space="0" w:color="auto"/>
      </w:divBdr>
    </w:div>
    <w:div w:id="1852797856">
      <w:bodyDiv w:val="1"/>
      <w:marLeft w:val="0"/>
      <w:marRight w:val="0"/>
      <w:marTop w:val="0"/>
      <w:marBottom w:val="0"/>
      <w:divBdr>
        <w:top w:val="none" w:sz="0" w:space="0" w:color="auto"/>
        <w:left w:val="none" w:sz="0" w:space="0" w:color="auto"/>
        <w:bottom w:val="none" w:sz="0" w:space="0" w:color="auto"/>
        <w:right w:val="none" w:sz="0" w:space="0" w:color="auto"/>
      </w:divBdr>
    </w:div>
    <w:div w:id="1860310768">
      <w:bodyDiv w:val="1"/>
      <w:marLeft w:val="0"/>
      <w:marRight w:val="0"/>
      <w:marTop w:val="0"/>
      <w:marBottom w:val="0"/>
      <w:divBdr>
        <w:top w:val="none" w:sz="0" w:space="0" w:color="auto"/>
        <w:left w:val="none" w:sz="0" w:space="0" w:color="auto"/>
        <w:bottom w:val="none" w:sz="0" w:space="0" w:color="auto"/>
        <w:right w:val="none" w:sz="0" w:space="0" w:color="auto"/>
      </w:divBdr>
    </w:div>
    <w:div w:id="1912303022">
      <w:bodyDiv w:val="1"/>
      <w:marLeft w:val="0"/>
      <w:marRight w:val="0"/>
      <w:marTop w:val="0"/>
      <w:marBottom w:val="0"/>
      <w:divBdr>
        <w:top w:val="none" w:sz="0" w:space="0" w:color="auto"/>
        <w:left w:val="none" w:sz="0" w:space="0" w:color="auto"/>
        <w:bottom w:val="none" w:sz="0" w:space="0" w:color="auto"/>
        <w:right w:val="none" w:sz="0" w:space="0" w:color="auto"/>
      </w:divBdr>
    </w:div>
    <w:div w:id="1912889924">
      <w:bodyDiv w:val="1"/>
      <w:marLeft w:val="0"/>
      <w:marRight w:val="0"/>
      <w:marTop w:val="0"/>
      <w:marBottom w:val="0"/>
      <w:divBdr>
        <w:top w:val="none" w:sz="0" w:space="0" w:color="auto"/>
        <w:left w:val="none" w:sz="0" w:space="0" w:color="auto"/>
        <w:bottom w:val="none" w:sz="0" w:space="0" w:color="auto"/>
        <w:right w:val="none" w:sz="0" w:space="0" w:color="auto"/>
      </w:divBdr>
      <w:divsChild>
        <w:div w:id="1447044074">
          <w:marLeft w:val="-300"/>
          <w:marRight w:val="-300"/>
          <w:marTop w:val="360"/>
          <w:marBottom w:val="360"/>
          <w:divBdr>
            <w:top w:val="none" w:sz="0" w:space="0" w:color="auto"/>
            <w:left w:val="none" w:sz="0" w:space="0" w:color="auto"/>
            <w:bottom w:val="none" w:sz="0" w:space="0" w:color="auto"/>
            <w:right w:val="none" w:sz="0" w:space="0" w:color="auto"/>
          </w:divBdr>
          <w:divsChild>
            <w:div w:id="89590046">
              <w:marLeft w:val="0"/>
              <w:marRight w:val="0"/>
              <w:marTop w:val="0"/>
              <w:marBottom w:val="0"/>
              <w:divBdr>
                <w:top w:val="none" w:sz="0" w:space="0" w:color="auto"/>
                <w:left w:val="single" w:sz="24" w:space="9" w:color="04AA6D"/>
                <w:bottom w:val="none" w:sz="0" w:space="0" w:color="auto"/>
                <w:right w:val="none" w:sz="0" w:space="0" w:color="auto"/>
              </w:divBdr>
            </w:div>
          </w:divsChild>
        </w:div>
        <w:div w:id="294414375">
          <w:marLeft w:val="-300"/>
          <w:marRight w:val="-300"/>
          <w:marTop w:val="360"/>
          <w:marBottom w:val="360"/>
          <w:divBdr>
            <w:top w:val="none" w:sz="0" w:space="0" w:color="auto"/>
            <w:left w:val="none" w:sz="0" w:space="0" w:color="auto"/>
            <w:bottom w:val="none" w:sz="0" w:space="0" w:color="auto"/>
            <w:right w:val="none" w:sz="0" w:space="0" w:color="auto"/>
          </w:divBdr>
          <w:divsChild>
            <w:div w:id="1634405254">
              <w:marLeft w:val="0"/>
              <w:marRight w:val="0"/>
              <w:marTop w:val="0"/>
              <w:marBottom w:val="0"/>
              <w:divBdr>
                <w:top w:val="none" w:sz="0" w:space="0" w:color="auto"/>
                <w:left w:val="single" w:sz="24" w:space="9" w:color="04AA6D"/>
                <w:bottom w:val="none" w:sz="0" w:space="0" w:color="auto"/>
                <w:right w:val="none" w:sz="0" w:space="0" w:color="auto"/>
              </w:divBdr>
            </w:div>
          </w:divsChild>
        </w:div>
        <w:div w:id="757753769">
          <w:marLeft w:val="-300"/>
          <w:marRight w:val="-300"/>
          <w:marTop w:val="360"/>
          <w:marBottom w:val="360"/>
          <w:divBdr>
            <w:top w:val="none" w:sz="0" w:space="0" w:color="auto"/>
            <w:left w:val="none" w:sz="0" w:space="0" w:color="auto"/>
            <w:bottom w:val="none" w:sz="0" w:space="0" w:color="auto"/>
            <w:right w:val="none" w:sz="0" w:space="0" w:color="auto"/>
          </w:divBdr>
          <w:divsChild>
            <w:div w:id="1137185908">
              <w:marLeft w:val="0"/>
              <w:marRight w:val="0"/>
              <w:marTop w:val="0"/>
              <w:marBottom w:val="0"/>
              <w:divBdr>
                <w:top w:val="none" w:sz="0" w:space="0" w:color="auto"/>
                <w:left w:val="single" w:sz="24" w:space="9" w:color="04AA6D"/>
                <w:bottom w:val="none" w:sz="0" w:space="0" w:color="auto"/>
                <w:right w:val="none" w:sz="0" w:space="0" w:color="auto"/>
              </w:divBdr>
            </w:div>
          </w:divsChild>
        </w:div>
        <w:div w:id="889852066">
          <w:marLeft w:val="-300"/>
          <w:marRight w:val="-300"/>
          <w:marTop w:val="360"/>
          <w:marBottom w:val="360"/>
          <w:divBdr>
            <w:top w:val="none" w:sz="0" w:space="0" w:color="auto"/>
            <w:left w:val="none" w:sz="0" w:space="0" w:color="auto"/>
            <w:bottom w:val="none" w:sz="0" w:space="0" w:color="auto"/>
            <w:right w:val="none" w:sz="0" w:space="0" w:color="auto"/>
          </w:divBdr>
          <w:divsChild>
            <w:div w:id="1404333779">
              <w:marLeft w:val="0"/>
              <w:marRight w:val="0"/>
              <w:marTop w:val="0"/>
              <w:marBottom w:val="0"/>
              <w:divBdr>
                <w:top w:val="none" w:sz="0" w:space="0" w:color="auto"/>
                <w:left w:val="single" w:sz="24" w:space="9" w:color="04AA6D"/>
                <w:bottom w:val="none" w:sz="0" w:space="0" w:color="auto"/>
                <w:right w:val="none" w:sz="0" w:space="0" w:color="auto"/>
              </w:divBdr>
            </w:div>
          </w:divsChild>
        </w:div>
        <w:div w:id="1103069159">
          <w:marLeft w:val="-300"/>
          <w:marRight w:val="-300"/>
          <w:marTop w:val="360"/>
          <w:marBottom w:val="360"/>
          <w:divBdr>
            <w:top w:val="none" w:sz="0" w:space="0" w:color="auto"/>
            <w:left w:val="none" w:sz="0" w:space="0" w:color="auto"/>
            <w:bottom w:val="none" w:sz="0" w:space="0" w:color="auto"/>
            <w:right w:val="none" w:sz="0" w:space="0" w:color="auto"/>
          </w:divBdr>
          <w:divsChild>
            <w:div w:id="770315621">
              <w:marLeft w:val="0"/>
              <w:marRight w:val="0"/>
              <w:marTop w:val="0"/>
              <w:marBottom w:val="0"/>
              <w:divBdr>
                <w:top w:val="none" w:sz="0" w:space="0" w:color="auto"/>
                <w:left w:val="single" w:sz="24" w:space="9" w:color="04AA6D"/>
                <w:bottom w:val="none" w:sz="0" w:space="0" w:color="auto"/>
                <w:right w:val="none" w:sz="0" w:space="0" w:color="auto"/>
              </w:divBdr>
            </w:div>
          </w:divsChild>
        </w:div>
        <w:div w:id="772088736">
          <w:marLeft w:val="-300"/>
          <w:marRight w:val="-300"/>
          <w:marTop w:val="360"/>
          <w:marBottom w:val="360"/>
          <w:divBdr>
            <w:top w:val="none" w:sz="0" w:space="0" w:color="auto"/>
            <w:left w:val="none" w:sz="0" w:space="0" w:color="auto"/>
            <w:bottom w:val="none" w:sz="0" w:space="0" w:color="auto"/>
            <w:right w:val="none" w:sz="0" w:space="0" w:color="auto"/>
          </w:divBdr>
          <w:divsChild>
            <w:div w:id="2013027679">
              <w:marLeft w:val="0"/>
              <w:marRight w:val="0"/>
              <w:marTop w:val="0"/>
              <w:marBottom w:val="0"/>
              <w:divBdr>
                <w:top w:val="none" w:sz="0" w:space="0" w:color="auto"/>
                <w:left w:val="single" w:sz="24" w:space="9" w:color="04AA6D"/>
                <w:bottom w:val="none" w:sz="0" w:space="0" w:color="auto"/>
                <w:right w:val="none" w:sz="0" w:space="0" w:color="auto"/>
              </w:divBdr>
            </w:div>
          </w:divsChild>
        </w:div>
        <w:div w:id="1094597663">
          <w:marLeft w:val="-480"/>
          <w:marRight w:val="-480"/>
          <w:marTop w:val="360"/>
          <w:marBottom w:val="360"/>
          <w:divBdr>
            <w:top w:val="none" w:sz="0" w:space="0" w:color="auto"/>
            <w:left w:val="none" w:sz="0" w:space="0" w:color="auto"/>
            <w:bottom w:val="none" w:sz="0" w:space="0" w:color="auto"/>
            <w:right w:val="none" w:sz="0" w:space="0" w:color="auto"/>
          </w:divBdr>
        </w:div>
        <w:div w:id="1512377334">
          <w:marLeft w:val="-480"/>
          <w:marRight w:val="-480"/>
          <w:marTop w:val="360"/>
          <w:marBottom w:val="360"/>
          <w:divBdr>
            <w:top w:val="none" w:sz="0" w:space="0" w:color="auto"/>
            <w:left w:val="none" w:sz="0" w:space="0" w:color="auto"/>
            <w:bottom w:val="none" w:sz="0" w:space="0" w:color="auto"/>
            <w:right w:val="none" w:sz="0" w:space="0" w:color="auto"/>
          </w:divBdr>
        </w:div>
      </w:divsChild>
    </w:div>
    <w:div w:id="1945307026">
      <w:bodyDiv w:val="1"/>
      <w:marLeft w:val="0"/>
      <w:marRight w:val="0"/>
      <w:marTop w:val="0"/>
      <w:marBottom w:val="0"/>
      <w:divBdr>
        <w:top w:val="none" w:sz="0" w:space="0" w:color="auto"/>
        <w:left w:val="none" w:sz="0" w:space="0" w:color="auto"/>
        <w:bottom w:val="none" w:sz="0" w:space="0" w:color="auto"/>
        <w:right w:val="none" w:sz="0" w:space="0" w:color="auto"/>
      </w:divBdr>
    </w:div>
    <w:div w:id="2005693857">
      <w:bodyDiv w:val="1"/>
      <w:marLeft w:val="0"/>
      <w:marRight w:val="0"/>
      <w:marTop w:val="0"/>
      <w:marBottom w:val="0"/>
      <w:divBdr>
        <w:top w:val="none" w:sz="0" w:space="0" w:color="auto"/>
        <w:left w:val="none" w:sz="0" w:space="0" w:color="auto"/>
        <w:bottom w:val="none" w:sz="0" w:space="0" w:color="auto"/>
        <w:right w:val="none" w:sz="0" w:space="0" w:color="auto"/>
      </w:divBdr>
    </w:div>
    <w:div w:id="2063091822">
      <w:bodyDiv w:val="1"/>
      <w:marLeft w:val="0"/>
      <w:marRight w:val="0"/>
      <w:marTop w:val="0"/>
      <w:marBottom w:val="0"/>
      <w:divBdr>
        <w:top w:val="none" w:sz="0" w:space="0" w:color="auto"/>
        <w:left w:val="none" w:sz="0" w:space="0" w:color="auto"/>
        <w:bottom w:val="none" w:sz="0" w:space="0" w:color="auto"/>
        <w:right w:val="none" w:sz="0" w:space="0" w:color="auto"/>
      </w:divBdr>
      <w:divsChild>
        <w:div w:id="1605725975">
          <w:marLeft w:val="-300"/>
          <w:marRight w:val="-300"/>
          <w:marTop w:val="360"/>
          <w:marBottom w:val="360"/>
          <w:divBdr>
            <w:top w:val="none" w:sz="0" w:space="0" w:color="auto"/>
            <w:left w:val="none" w:sz="0" w:space="0" w:color="auto"/>
            <w:bottom w:val="none" w:sz="0" w:space="0" w:color="auto"/>
            <w:right w:val="none" w:sz="0" w:space="0" w:color="auto"/>
          </w:divBdr>
          <w:divsChild>
            <w:div w:id="1577280842">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097627051">
      <w:bodyDiv w:val="1"/>
      <w:marLeft w:val="0"/>
      <w:marRight w:val="0"/>
      <w:marTop w:val="0"/>
      <w:marBottom w:val="0"/>
      <w:divBdr>
        <w:top w:val="none" w:sz="0" w:space="0" w:color="auto"/>
        <w:left w:val="none" w:sz="0" w:space="0" w:color="auto"/>
        <w:bottom w:val="none" w:sz="0" w:space="0" w:color="auto"/>
        <w:right w:val="none" w:sz="0" w:space="0" w:color="auto"/>
      </w:divBdr>
    </w:div>
    <w:div w:id="2119133363">
      <w:bodyDiv w:val="1"/>
      <w:marLeft w:val="0"/>
      <w:marRight w:val="0"/>
      <w:marTop w:val="0"/>
      <w:marBottom w:val="0"/>
      <w:divBdr>
        <w:top w:val="none" w:sz="0" w:space="0" w:color="auto"/>
        <w:left w:val="none" w:sz="0" w:space="0" w:color="auto"/>
        <w:bottom w:val="none" w:sz="0" w:space="0" w:color="auto"/>
        <w:right w:val="none" w:sz="0" w:space="0" w:color="auto"/>
      </w:divBdr>
      <w:divsChild>
        <w:div w:id="1669139910">
          <w:marLeft w:val="-300"/>
          <w:marRight w:val="-300"/>
          <w:marTop w:val="360"/>
          <w:marBottom w:val="360"/>
          <w:divBdr>
            <w:top w:val="none" w:sz="0" w:space="0" w:color="auto"/>
            <w:left w:val="none" w:sz="0" w:space="0" w:color="auto"/>
            <w:bottom w:val="none" w:sz="0" w:space="0" w:color="auto"/>
            <w:right w:val="none" w:sz="0" w:space="0" w:color="auto"/>
          </w:divBdr>
          <w:divsChild>
            <w:div w:id="623005958">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130389173">
      <w:bodyDiv w:val="1"/>
      <w:marLeft w:val="0"/>
      <w:marRight w:val="0"/>
      <w:marTop w:val="0"/>
      <w:marBottom w:val="0"/>
      <w:divBdr>
        <w:top w:val="none" w:sz="0" w:space="0" w:color="auto"/>
        <w:left w:val="none" w:sz="0" w:space="0" w:color="auto"/>
        <w:bottom w:val="none" w:sz="0" w:space="0" w:color="auto"/>
        <w:right w:val="none" w:sz="0" w:space="0" w:color="auto"/>
      </w:divBdr>
      <w:divsChild>
        <w:div w:id="2119448530">
          <w:marLeft w:val="-300"/>
          <w:marRight w:val="-300"/>
          <w:marTop w:val="360"/>
          <w:marBottom w:val="360"/>
          <w:divBdr>
            <w:top w:val="none" w:sz="0" w:space="0" w:color="auto"/>
            <w:left w:val="none" w:sz="0" w:space="0" w:color="auto"/>
            <w:bottom w:val="none" w:sz="0" w:space="0" w:color="auto"/>
            <w:right w:val="none" w:sz="0" w:space="0" w:color="auto"/>
          </w:divBdr>
          <w:divsChild>
            <w:div w:id="1503083080">
              <w:marLeft w:val="0"/>
              <w:marRight w:val="0"/>
              <w:marTop w:val="0"/>
              <w:marBottom w:val="0"/>
              <w:divBdr>
                <w:top w:val="none" w:sz="0" w:space="0" w:color="auto"/>
                <w:left w:val="none" w:sz="0" w:space="0" w:color="auto"/>
                <w:bottom w:val="none" w:sz="0" w:space="0" w:color="auto"/>
                <w:right w:val="none" w:sz="0" w:space="0" w:color="auto"/>
              </w:divBdr>
            </w:div>
          </w:divsChild>
        </w:div>
        <w:div w:id="488793441">
          <w:marLeft w:val="-300"/>
          <w:marRight w:val="-300"/>
          <w:marTop w:val="360"/>
          <w:marBottom w:val="360"/>
          <w:divBdr>
            <w:top w:val="none" w:sz="0" w:space="0" w:color="auto"/>
            <w:left w:val="none" w:sz="0" w:space="0" w:color="auto"/>
            <w:bottom w:val="none" w:sz="0" w:space="0" w:color="auto"/>
            <w:right w:val="none" w:sz="0" w:space="0" w:color="auto"/>
          </w:divBdr>
          <w:divsChild>
            <w:div w:id="2055037282">
              <w:marLeft w:val="0"/>
              <w:marRight w:val="0"/>
              <w:marTop w:val="0"/>
              <w:marBottom w:val="0"/>
              <w:divBdr>
                <w:top w:val="none" w:sz="0" w:space="0" w:color="auto"/>
                <w:left w:val="single" w:sz="24" w:space="9" w:color="04AA6D"/>
                <w:bottom w:val="none" w:sz="0" w:space="0" w:color="auto"/>
                <w:right w:val="none" w:sz="0" w:space="0" w:color="auto"/>
              </w:divBdr>
            </w:div>
          </w:divsChild>
        </w:div>
        <w:div w:id="1444419723">
          <w:marLeft w:val="-480"/>
          <w:marRight w:val="-480"/>
          <w:marTop w:val="360"/>
          <w:marBottom w:val="360"/>
          <w:divBdr>
            <w:top w:val="none" w:sz="0" w:space="0" w:color="auto"/>
            <w:left w:val="none" w:sz="0" w:space="0" w:color="auto"/>
            <w:bottom w:val="none" w:sz="0" w:space="0" w:color="auto"/>
            <w:right w:val="none" w:sz="0" w:space="0" w:color="auto"/>
          </w:divBdr>
        </w:div>
        <w:div w:id="382489082">
          <w:marLeft w:val="-480"/>
          <w:marRight w:val="-480"/>
          <w:marTop w:val="360"/>
          <w:marBottom w:val="360"/>
          <w:divBdr>
            <w:top w:val="none" w:sz="0" w:space="0" w:color="auto"/>
            <w:left w:val="none" w:sz="0" w:space="0" w:color="auto"/>
            <w:bottom w:val="none" w:sz="0" w:space="0" w:color="auto"/>
            <w:right w:val="none" w:sz="0" w:space="0" w:color="auto"/>
          </w:divBdr>
        </w:div>
        <w:div w:id="1047677664">
          <w:marLeft w:val="-300"/>
          <w:marRight w:val="-300"/>
          <w:marTop w:val="360"/>
          <w:marBottom w:val="360"/>
          <w:divBdr>
            <w:top w:val="none" w:sz="0" w:space="0" w:color="auto"/>
            <w:left w:val="none" w:sz="0" w:space="0" w:color="auto"/>
            <w:bottom w:val="none" w:sz="0" w:space="0" w:color="auto"/>
            <w:right w:val="none" w:sz="0" w:space="0" w:color="auto"/>
          </w:divBdr>
          <w:divsChild>
            <w:div w:id="2086293328">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138864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w3schools.com/html/tryit.asp?filename=tryhtml_symbol_ni" TargetMode="External"/><Relationship Id="rId21" Type="http://schemas.openxmlformats.org/officeDocument/2006/relationships/hyperlink" Target="https://www.w3schools.com/html/html_links.asp" TargetMode="External"/><Relationship Id="rId42" Type="http://schemas.openxmlformats.org/officeDocument/2006/relationships/hyperlink" Target="https://www.w3schools.com/htmL/tryit.asp?filename=tryhtml_styles_font-size" TargetMode="External"/><Relationship Id="rId47" Type="http://schemas.openxmlformats.org/officeDocument/2006/relationships/hyperlink" Target="https://www.w3schools.com/html/tryit.asp?filename=tryhtml_formatting_del" TargetMode="External"/><Relationship Id="rId63" Type="http://schemas.openxmlformats.org/officeDocument/2006/relationships/hyperlink" Target="https://www.w3schools.com/tags/tag_colgroup.asp" TargetMode="External"/><Relationship Id="rId68" Type="http://schemas.openxmlformats.org/officeDocument/2006/relationships/hyperlink" Target="https://www.w3schools.com/htmL/tryit.asp?filename=tryhtml_images_girl" TargetMode="External"/><Relationship Id="rId84" Type="http://schemas.openxmlformats.org/officeDocument/2006/relationships/hyperlink" Target="https://www.w3schools.com/html/tryit.asp?filename=tryhtml_links" TargetMode="External"/><Relationship Id="rId89" Type="http://schemas.openxmlformats.org/officeDocument/2006/relationships/hyperlink" Target="https://www.w3schools.com/html/tryit.asp?filename=tryhtml_links_title" TargetMode="External"/><Relationship Id="rId112" Type="http://schemas.openxmlformats.org/officeDocument/2006/relationships/hyperlink" Target="https://www.w3schools.com/html/tryit.asp?filename=tryhtml_symbol_exist" TargetMode="External"/><Relationship Id="rId133" Type="http://schemas.openxmlformats.org/officeDocument/2006/relationships/hyperlink" Target="https://www.w3schools.com/html/tryit.asp?filename=tryhtml_symbol_uarr" TargetMode="External"/><Relationship Id="rId138" Type="http://schemas.openxmlformats.org/officeDocument/2006/relationships/hyperlink" Target="https://www.w3schools.com/html/tryit.asp?filename=tryhtml_symbol_hearts" TargetMode="External"/><Relationship Id="rId154" Type="http://schemas.openxmlformats.org/officeDocument/2006/relationships/hyperlink" Target="https://www.w3schools.com/html/tryit.asp?filename=tryhtml_emoji_128514" TargetMode="External"/><Relationship Id="rId159" Type="http://schemas.openxmlformats.org/officeDocument/2006/relationships/image" Target="media/image5.wmf"/><Relationship Id="rId175" Type="http://schemas.openxmlformats.org/officeDocument/2006/relationships/control" Target="activeX/activeX7.xml"/><Relationship Id="rId170" Type="http://schemas.openxmlformats.org/officeDocument/2006/relationships/control" Target="activeX/activeX4.xml"/><Relationship Id="rId191" Type="http://schemas.openxmlformats.org/officeDocument/2006/relationships/control" Target="activeX/activeX16.xml"/><Relationship Id="rId196" Type="http://schemas.openxmlformats.org/officeDocument/2006/relationships/header" Target="header1.xml"/><Relationship Id="rId16" Type="http://schemas.openxmlformats.org/officeDocument/2006/relationships/image" Target="media/image4.png"/><Relationship Id="rId107" Type="http://schemas.openxmlformats.org/officeDocument/2006/relationships/hyperlink" Target="https://www.w3schools.com/html/tryit.asp?filename=tryhtml_ent_copy" TargetMode="External"/><Relationship Id="rId11" Type="http://schemas.openxmlformats.org/officeDocument/2006/relationships/hyperlink" Target="http://whatwg.org/html/" TargetMode="External"/><Relationship Id="rId32" Type="http://schemas.openxmlformats.org/officeDocument/2006/relationships/hyperlink" Target="https://www.w3schools.com/htmL/tryit.asp?filename=tryhtml_paragraphs2" TargetMode="External"/><Relationship Id="rId37" Type="http://schemas.openxmlformats.org/officeDocument/2006/relationships/hyperlink" Target="https://www.w3schools.com/htmL/tryit.asp?filename=tryhtml_styles_intro" TargetMode="External"/><Relationship Id="rId53" Type="http://schemas.openxmlformats.org/officeDocument/2006/relationships/hyperlink" Target="https://www.w3schools.com/tags/tag_sub.asp" TargetMode="External"/><Relationship Id="rId58" Type="http://schemas.openxmlformats.org/officeDocument/2006/relationships/hyperlink" Target="https://www.w3schools.com/tags/tag_table.asp" TargetMode="External"/><Relationship Id="rId74" Type="http://schemas.openxmlformats.org/officeDocument/2006/relationships/hyperlink" Target="https://www.w3schools.com/htmL/tryit.asp?filename=tryhtml_images_attributes" TargetMode="External"/><Relationship Id="rId79" Type="http://schemas.openxmlformats.org/officeDocument/2006/relationships/hyperlink" Target="https://www.w3schools.com/htmL/tryit.asp?filename=tryhtml_images_link" TargetMode="External"/><Relationship Id="rId102" Type="http://schemas.openxmlformats.org/officeDocument/2006/relationships/hyperlink" Target="https://www.w3schools.com/html/tryit.asp?filename=tryhtml_ent_apos" TargetMode="External"/><Relationship Id="rId123" Type="http://schemas.openxmlformats.org/officeDocument/2006/relationships/hyperlink" Target="https://www.w3schools.com/html/tryit.asp?filename=tryhtml_symbol_gamma" TargetMode="External"/><Relationship Id="rId128" Type="http://schemas.openxmlformats.org/officeDocument/2006/relationships/hyperlink" Target="https://www.w3schools.com/html/tryit.asp?filename=tryhtml_symbol_copy" TargetMode="External"/><Relationship Id="rId144" Type="http://schemas.openxmlformats.org/officeDocument/2006/relationships/hyperlink" Target="https://www.w3schools.com/html/tryit.asp?filename=tryhtml_emojis_utf8" TargetMode="External"/><Relationship Id="rId149" Type="http://schemas.openxmlformats.org/officeDocument/2006/relationships/hyperlink" Target="https://www.w3schools.com/html/tryit.asp?filename=tryhtml_emoji_128509" TargetMode="External"/><Relationship Id="rId5" Type="http://schemas.openxmlformats.org/officeDocument/2006/relationships/settings" Target="settings.xml"/><Relationship Id="rId90" Type="http://schemas.openxmlformats.org/officeDocument/2006/relationships/hyperlink" Target="https://www.w3schools.com/html/tryit.asp?filename=tryhtml_links_external_url" TargetMode="External"/><Relationship Id="rId95" Type="http://schemas.openxmlformats.org/officeDocument/2006/relationships/hyperlink" Target="https://www.w3schools.com/tags/default.asp" TargetMode="External"/><Relationship Id="rId160" Type="http://schemas.openxmlformats.org/officeDocument/2006/relationships/control" Target="activeX/activeX1.xml"/><Relationship Id="rId165" Type="http://schemas.openxmlformats.org/officeDocument/2006/relationships/hyperlink" Target="https://www.w3schools.com/html/tryit.asp?filename=tryhtml_form_submit" TargetMode="External"/><Relationship Id="rId181" Type="http://schemas.openxmlformats.org/officeDocument/2006/relationships/control" Target="activeX/activeX11.xml"/><Relationship Id="rId186" Type="http://schemas.openxmlformats.org/officeDocument/2006/relationships/image" Target="media/image11.wmf"/><Relationship Id="rId22" Type="http://schemas.openxmlformats.org/officeDocument/2006/relationships/hyperlink" Target="https://www.w3schools.com/html/tryit.asp?filename=tryhtml_attributes_img_src" TargetMode="External"/><Relationship Id="rId27" Type="http://schemas.openxmlformats.org/officeDocument/2006/relationships/hyperlink" Target="https://www.w3schools.com/html/tryit.asp?filename=tryhtml_attributes_style" TargetMode="External"/><Relationship Id="rId43" Type="http://schemas.openxmlformats.org/officeDocument/2006/relationships/hyperlink" Target="https://www.w3schools.com/htmL/tryit.asp?filename=tryhtml_styles_text-align" TargetMode="External"/><Relationship Id="rId48" Type="http://schemas.openxmlformats.org/officeDocument/2006/relationships/hyperlink" Target="https://www.w3schools.com/tags/tag_b.asp" TargetMode="External"/><Relationship Id="rId64" Type="http://schemas.openxmlformats.org/officeDocument/2006/relationships/hyperlink" Target="https://www.w3schools.com/tags/tag_col.asp" TargetMode="External"/><Relationship Id="rId69" Type="http://schemas.openxmlformats.org/officeDocument/2006/relationships/hyperlink" Target="https://www.w3schools.com/htmL/tryit.asp?filename=tryhtml_images_girl" TargetMode="External"/><Relationship Id="rId113" Type="http://schemas.openxmlformats.org/officeDocument/2006/relationships/hyperlink" Target="https://www.w3schools.com/html/tryit.asp?filename=tryhtml_symbol_empty" TargetMode="External"/><Relationship Id="rId118" Type="http://schemas.openxmlformats.org/officeDocument/2006/relationships/hyperlink" Target="https://www.w3schools.com/html/tryit.asp?filename=tryhtml_symbol_prod" TargetMode="External"/><Relationship Id="rId134" Type="http://schemas.openxmlformats.org/officeDocument/2006/relationships/hyperlink" Target="https://www.w3schools.com/html/tryit.asp?filename=tryhtml_symbol_rarr" TargetMode="External"/><Relationship Id="rId139" Type="http://schemas.openxmlformats.org/officeDocument/2006/relationships/hyperlink" Target="https://www.w3schools.com/html/tryit.asp?filename=tryhtml_symbol_diams" TargetMode="External"/><Relationship Id="rId80" Type="http://schemas.openxmlformats.org/officeDocument/2006/relationships/hyperlink" Target="https://www.w3schools.com/htmL/tryit.asp?filename=tryhtml_images_float" TargetMode="External"/><Relationship Id="rId85" Type="http://schemas.openxmlformats.org/officeDocument/2006/relationships/hyperlink" Target="https://www.w3schools.com/html/tryit.asp?filename=tryhtml_links_image" TargetMode="External"/><Relationship Id="rId150" Type="http://schemas.openxmlformats.org/officeDocument/2006/relationships/hyperlink" Target="https://www.w3schools.com/html/tryit.asp?filename=tryhtml_emoji_128510" TargetMode="External"/><Relationship Id="rId155" Type="http://schemas.openxmlformats.org/officeDocument/2006/relationships/hyperlink" Target="https://www.w3schools.com/html/tryit.asp?filename=tryhtml_emoji_128515" TargetMode="External"/><Relationship Id="rId171" Type="http://schemas.openxmlformats.org/officeDocument/2006/relationships/control" Target="activeX/activeX5.xml"/><Relationship Id="rId176" Type="http://schemas.openxmlformats.org/officeDocument/2006/relationships/control" Target="activeX/activeX8.xml"/><Relationship Id="rId192" Type="http://schemas.openxmlformats.org/officeDocument/2006/relationships/hyperlink" Target="https://www.w3schools.com/html/tryit.asp?filename=tryhtml_form_submit_id" TargetMode="External"/><Relationship Id="rId197" Type="http://schemas.openxmlformats.org/officeDocument/2006/relationships/fontTable" Target="fontTable.xml"/><Relationship Id="rId12" Type="http://schemas.openxmlformats.org/officeDocument/2006/relationships/hyperlink" Target="http://www.w3.org/TR/html5/" TargetMode="External"/><Relationship Id="rId17" Type="http://schemas.openxmlformats.org/officeDocument/2006/relationships/hyperlink" Target="https://www.facebook.com/login.php/" TargetMode="External"/><Relationship Id="rId33" Type="http://schemas.openxmlformats.org/officeDocument/2006/relationships/hyperlink" Target="https://www.w3schools.com/htmL/tryit.asp?filename=tryhtml_headings_hr" TargetMode="External"/><Relationship Id="rId38" Type="http://schemas.openxmlformats.org/officeDocument/2006/relationships/hyperlink" Target="https://www.w3schools.com/htmL/tryit.asp?filename=tryhtml_styles_background-color" TargetMode="External"/><Relationship Id="rId59" Type="http://schemas.openxmlformats.org/officeDocument/2006/relationships/hyperlink" Target="https://www.w3schools.com/tags/tag_th.asp" TargetMode="External"/><Relationship Id="rId103" Type="http://schemas.openxmlformats.org/officeDocument/2006/relationships/hyperlink" Target="https://www.w3schools.com/html/tryit.asp?filename=tryhtml_ent_cent" TargetMode="External"/><Relationship Id="rId108" Type="http://schemas.openxmlformats.org/officeDocument/2006/relationships/hyperlink" Target="https://www.w3schools.com/html/tryit.asp?filename=tryhtml_ent_reg" TargetMode="External"/><Relationship Id="rId124" Type="http://schemas.openxmlformats.org/officeDocument/2006/relationships/hyperlink" Target="https://www.w3schools.com/html/tryit.asp?filename=tryhtml_symbol_delta" TargetMode="External"/><Relationship Id="rId129" Type="http://schemas.openxmlformats.org/officeDocument/2006/relationships/hyperlink" Target="https://www.w3schools.com/html/tryit.asp?filename=tryhtml_symbol_reg" TargetMode="External"/><Relationship Id="rId54" Type="http://schemas.openxmlformats.org/officeDocument/2006/relationships/hyperlink" Target="https://www.w3schools.com/tags/tag_sup.asp" TargetMode="External"/><Relationship Id="rId70" Type="http://schemas.openxmlformats.org/officeDocument/2006/relationships/hyperlink" Target="https://www.w3schools.com/htmL/tryit.asp?filename=tryhtml_images_alt_chania" TargetMode="External"/><Relationship Id="rId75" Type="http://schemas.openxmlformats.org/officeDocument/2006/relationships/hyperlink" Target="https://www.w3schools.com/htmL/tryit.asp?filename=tryhtml_images_style" TargetMode="External"/><Relationship Id="rId91" Type="http://schemas.openxmlformats.org/officeDocument/2006/relationships/hyperlink" Target="https://www.w3schools.com/html/tryit.asp?filename=tryhtml_links_external_relative" TargetMode="External"/><Relationship Id="rId96" Type="http://schemas.openxmlformats.org/officeDocument/2006/relationships/hyperlink" Target="https://www.w3schools.com/charsets/ref_utf_punctuation.asp" TargetMode="External"/><Relationship Id="rId140" Type="http://schemas.openxmlformats.org/officeDocument/2006/relationships/hyperlink" Target="https://www.w3schools.com/charsets/ref_utf_currency.asp" TargetMode="External"/><Relationship Id="rId145" Type="http://schemas.openxmlformats.org/officeDocument/2006/relationships/hyperlink" Target="https://www.w3schools.com/html/tryit.asp?filename=tryhtml_emojis" TargetMode="External"/><Relationship Id="rId161" Type="http://schemas.openxmlformats.org/officeDocument/2006/relationships/image" Target="media/image6.wmf"/><Relationship Id="rId166" Type="http://schemas.openxmlformats.org/officeDocument/2006/relationships/hyperlink" Target="https://www.w3schools.com/html/html_form_elements.asp" TargetMode="External"/><Relationship Id="rId182" Type="http://schemas.openxmlformats.org/officeDocument/2006/relationships/hyperlink" Target="https://www.w3schools.com/html/tryit.asp?filename=tryhtml_input_password" TargetMode="External"/><Relationship Id="rId187" Type="http://schemas.openxmlformats.org/officeDocument/2006/relationships/control" Target="activeX/activeX14.xml"/><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hyperlink" Target="https://www.w3schools.com/html/tryit.asp?filename=tryhtml_attributes_img" TargetMode="External"/><Relationship Id="rId28" Type="http://schemas.openxmlformats.org/officeDocument/2006/relationships/hyperlink" Target="https://www.w3schools.com/html/html_styles.asp" TargetMode="External"/><Relationship Id="rId49" Type="http://schemas.openxmlformats.org/officeDocument/2006/relationships/hyperlink" Target="https://www.w3schools.com/tags/tag_em.asp" TargetMode="External"/><Relationship Id="rId114" Type="http://schemas.openxmlformats.org/officeDocument/2006/relationships/hyperlink" Target="https://www.w3schools.com/html/tryit.asp?filename=tryhtml_symbol_nabla" TargetMode="External"/><Relationship Id="rId119" Type="http://schemas.openxmlformats.org/officeDocument/2006/relationships/hyperlink" Target="https://www.w3schools.com/html/tryit.asp?filename=tryhtml_symbol_sum" TargetMode="External"/><Relationship Id="rId44" Type="http://schemas.openxmlformats.org/officeDocument/2006/relationships/hyperlink" Target="https://www.w3schools.com/html/tryit.asp?filename=tryhtml_formatting_b" TargetMode="External"/><Relationship Id="rId60" Type="http://schemas.openxmlformats.org/officeDocument/2006/relationships/hyperlink" Target="https://www.w3schools.com/tags/tag_tr.asp" TargetMode="External"/><Relationship Id="rId65" Type="http://schemas.openxmlformats.org/officeDocument/2006/relationships/hyperlink" Target="https://www.w3schools.com/tags/tag_thead.asp" TargetMode="External"/><Relationship Id="rId81" Type="http://schemas.openxmlformats.org/officeDocument/2006/relationships/hyperlink" Target="https://www.w3schools.com/css/css_float.asp" TargetMode="External"/><Relationship Id="rId86" Type="http://schemas.openxmlformats.org/officeDocument/2006/relationships/hyperlink" Target="https://www.w3schools.com/html/tryit.asp?filename=tryhtml_links_email" TargetMode="External"/><Relationship Id="rId130" Type="http://schemas.openxmlformats.org/officeDocument/2006/relationships/hyperlink" Target="https://www.w3schools.com/html/tryit.asp?filename=tryhtml_symbol_euro" TargetMode="External"/><Relationship Id="rId135" Type="http://schemas.openxmlformats.org/officeDocument/2006/relationships/hyperlink" Target="https://www.w3schools.com/html/tryit.asp?filename=tryhtml_symbol_darr" TargetMode="External"/><Relationship Id="rId151" Type="http://schemas.openxmlformats.org/officeDocument/2006/relationships/hyperlink" Target="https://www.w3schools.com/html/tryit.asp?filename=tryhtml_emoji_128511" TargetMode="External"/><Relationship Id="rId156" Type="http://schemas.openxmlformats.org/officeDocument/2006/relationships/hyperlink" Target="https://www.w3schools.com/html/tryit.asp?filename=tryhtml_emoji_128516" TargetMode="External"/><Relationship Id="rId177" Type="http://schemas.openxmlformats.org/officeDocument/2006/relationships/hyperlink" Target="https://www.w3schools.com/html/tryit.asp?filename=tryhtml_input_checkbox" TargetMode="External"/><Relationship Id="rId198" Type="http://schemas.openxmlformats.org/officeDocument/2006/relationships/theme" Target="theme/theme1.xml"/><Relationship Id="rId172" Type="http://schemas.openxmlformats.org/officeDocument/2006/relationships/hyperlink" Target="https://www.w3schools.com/html/tryit.asp?filename=tryhtml_form_radio" TargetMode="External"/><Relationship Id="rId193" Type="http://schemas.openxmlformats.org/officeDocument/2006/relationships/hyperlink" Target="https://www.w3schools.com/html/tryit.asp?filename=tryhtml_form_attributes_submit" TargetMode="External"/><Relationship Id="rId13" Type="http://schemas.openxmlformats.org/officeDocument/2006/relationships/hyperlink" Target="http://www.w3.org/TR/html51/" TargetMode="External"/><Relationship Id="rId18" Type="http://schemas.openxmlformats.org/officeDocument/2006/relationships/hyperlink" Target="https://www.w3schools.com/tags/tag_html.asp" TargetMode="External"/><Relationship Id="rId39" Type="http://schemas.openxmlformats.org/officeDocument/2006/relationships/hyperlink" Target="https://www.w3schools.com/htmL/tryit.asp?filename=tryhtml_styles_background-color2" TargetMode="External"/><Relationship Id="rId109" Type="http://schemas.openxmlformats.org/officeDocument/2006/relationships/hyperlink" Target="https://www.w3schools.com/html/tryit.asp?filename=tryhtml_utf_euro" TargetMode="External"/><Relationship Id="rId34" Type="http://schemas.openxmlformats.org/officeDocument/2006/relationships/hyperlink" Target="https://www.w3schools.com/htmL/tryit.asp?filename=tryhtml_paragraphs" TargetMode="External"/><Relationship Id="rId50" Type="http://schemas.openxmlformats.org/officeDocument/2006/relationships/hyperlink" Target="https://www.w3schools.com/tags/tag_i.asp" TargetMode="External"/><Relationship Id="rId55" Type="http://schemas.openxmlformats.org/officeDocument/2006/relationships/hyperlink" Target="https://www.w3schools.com/tags/tag_ins.asp" TargetMode="External"/><Relationship Id="rId76" Type="http://schemas.openxmlformats.org/officeDocument/2006/relationships/hyperlink" Target="https://www.w3schools.com/htmL/tryit.asp?filename=tryhtml_images_folder" TargetMode="External"/><Relationship Id="rId97" Type="http://schemas.openxmlformats.org/officeDocument/2006/relationships/hyperlink" Target="https://www.w3schools.com/html/tryit.asp?filename=tryhtml_ent_nbsp" TargetMode="External"/><Relationship Id="rId104" Type="http://schemas.openxmlformats.org/officeDocument/2006/relationships/hyperlink" Target="https://www.w3schools.com/html/tryit.asp?filename=tryhtml_ent_pound" TargetMode="External"/><Relationship Id="rId120" Type="http://schemas.openxmlformats.org/officeDocument/2006/relationships/hyperlink" Target="https://www.w3schools.com/charsets/ref_utf_math.asp" TargetMode="External"/><Relationship Id="rId125" Type="http://schemas.openxmlformats.org/officeDocument/2006/relationships/hyperlink" Target="https://www.w3schools.com/html/tryit.asp?filename=tryhtml_symbol_epsilon" TargetMode="External"/><Relationship Id="rId141" Type="http://schemas.openxmlformats.org/officeDocument/2006/relationships/hyperlink" Target="https://www.w3schools.com/charsets/ref_utf_arrows.asp" TargetMode="External"/><Relationship Id="rId146" Type="http://schemas.openxmlformats.org/officeDocument/2006/relationships/hyperlink" Target="https://www.w3schools.com/html/tryit.asp?filename=tryhtml_emojis_size" TargetMode="External"/><Relationship Id="rId167" Type="http://schemas.openxmlformats.org/officeDocument/2006/relationships/hyperlink" Target="https://www.w3schools.com/html/html_form_input_types.asp" TargetMode="External"/><Relationship Id="rId188" Type="http://schemas.openxmlformats.org/officeDocument/2006/relationships/image" Target="media/image12.wmf"/><Relationship Id="rId7" Type="http://schemas.openxmlformats.org/officeDocument/2006/relationships/footnotes" Target="footnotes.xml"/><Relationship Id="rId71" Type="http://schemas.openxmlformats.org/officeDocument/2006/relationships/hyperlink" Target="https://www.w3schools.com/htmL/tryit.asp?filename=tryhtml_images_alt_chania" TargetMode="External"/><Relationship Id="rId92" Type="http://schemas.openxmlformats.org/officeDocument/2006/relationships/hyperlink" Target="https://www.w3schools.com/html/tryit.asp?filename=tryhtml_links_external" TargetMode="External"/><Relationship Id="rId162" Type="http://schemas.openxmlformats.org/officeDocument/2006/relationships/control" Target="activeX/activeX2.xml"/><Relationship Id="rId183" Type="http://schemas.openxmlformats.org/officeDocument/2006/relationships/control" Target="activeX/activeX12.xml"/><Relationship Id="rId2" Type="http://schemas.openxmlformats.org/officeDocument/2006/relationships/numbering" Target="numbering.xml"/><Relationship Id="rId29" Type="http://schemas.openxmlformats.org/officeDocument/2006/relationships/hyperlink" Target="https://www.w3schools.com/tags/ref_language_codes.asp" TargetMode="External"/><Relationship Id="rId24" Type="http://schemas.openxmlformats.org/officeDocument/2006/relationships/hyperlink" Target="https://www.w3schools.com/html/tryit.asp?filename=tryhtml_attributes_alt" TargetMode="External"/><Relationship Id="rId40" Type="http://schemas.openxmlformats.org/officeDocument/2006/relationships/hyperlink" Target="https://www.w3schools.com/htmL/tryit.asp?filename=tryhtml_styles_color" TargetMode="External"/><Relationship Id="rId45" Type="http://schemas.openxmlformats.org/officeDocument/2006/relationships/hyperlink" Target="https://www.w3schools.com/html/tryit.asp?filename=tryhtml_formatting_small" TargetMode="External"/><Relationship Id="rId66" Type="http://schemas.openxmlformats.org/officeDocument/2006/relationships/hyperlink" Target="https://www.w3schools.com/tags/tag_tbody.asp" TargetMode="External"/><Relationship Id="rId87" Type="http://schemas.openxmlformats.org/officeDocument/2006/relationships/hyperlink" Target="https://www.w3schools.com/html/tryit.asp?filename=tryhtml_links_button_element" TargetMode="External"/><Relationship Id="rId110" Type="http://schemas.openxmlformats.org/officeDocument/2006/relationships/hyperlink" Target="https://www.w3schools.com/html/tryit.asp?filename=tryhtml_symbol_forall" TargetMode="External"/><Relationship Id="rId115" Type="http://schemas.openxmlformats.org/officeDocument/2006/relationships/hyperlink" Target="https://www.w3schools.com/html/tryit.asp?filename=tryhtml_symbol_isin" TargetMode="External"/><Relationship Id="rId131" Type="http://schemas.openxmlformats.org/officeDocument/2006/relationships/hyperlink" Target="https://www.w3schools.com/html/tryit.asp?filename=tryhtml_symbol_trade" TargetMode="External"/><Relationship Id="rId136" Type="http://schemas.openxmlformats.org/officeDocument/2006/relationships/hyperlink" Target="https://www.w3schools.com/html/tryit.asp?filename=tryhtml_symbol_spades" TargetMode="External"/><Relationship Id="rId157" Type="http://schemas.openxmlformats.org/officeDocument/2006/relationships/hyperlink" Target="https://www.w3schools.com/html/tryit.asp?filename=tryhtml_emoji_128517" TargetMode="External"/><Relationship Id="rId178" Type="http://schemas.openxmlformats.org/officeDocument/2006/relationships/image" Target="media/image10.wmf"/><Relationship Id="rId61" Type="http://schemas.openxmlformats.org/officeDocument/2006/relationships/hyperlink" Target="https://www.w3schools.com/tags/tag_td.asp" TargetMode="External"/><Relationship Id="rId82" Type="http://schemas.openxmlformats.org/officeDocument/2006/relationships/hyperlink" Target="https://www.w3schools.com/html/tryit.asp?filename=tryhtml_links_w3schools" TargetMode="External"/><Relationship Id="rId152" Type="http://schemas.openxmlformats.org/officeDocument/2006/relationships/hyperlink" Target="https://www.w3schools.com/html/tryit.asp?filename=tryhtml_emoji_128512" TargetMode="External"/><Relationship Id="rId173" Type="http://schemas.openxmlformats.org/officeDocument/2006/relationships/image" Target="media/image9.wmf"/><Relationship Id="rId194" Type="http://schemas.openxmlformats.org/officeDocument/2006/relationships/hyperlink" Target="https://www.w3schools.com/html/tryit.asp?filename=tryhtml_form_target" TargetMode="External"/><Relationship Id="rId19" Type="http://schemas.openxmlformats.org/officeDocument/2006/relationships/hyperlink" Target="https://www.w3schools.com/tags/tag_body.asp" TargetMode="External"/><Relationship Id="rId14" Type="http://schemas.openxmlformats.org/officeDocument/2006/relationships/hyperlink" Target="http://www.w3.org/TR/html52/" TargetMode="External"/><Relationship Id="rId30" Type="http://schemas.openxmlformats.org/officeDocument/2006/relationships/hyperlink" Target="https://www.w3schools.com/html/tryit.asp?filename=tryhtml_attributes_title" TargetMode="External"/><Relationship Id="rId35" Type="http://schemas.openxmlformats.org/officeDocument/2006/relationships/hyperlink" Target="https://www.w3schools.com/htmL/tryit.asp?filename=tryhtml_poem" TargetMode="External"/><Relationship Id="rId56" Type="http://schemas.openxmlformats.org/officeDocument/2006/relationships/hyperlink" Target="https://www.w3schools.com/tags/tag_del.asp" TargetMode="External"/><Relationship Id="rId77" Type="http://schemas.openxmlformats.org/officeDocument/2006/relationships/hyperlink" Target="https://www.w3schools.com/htmL/tryit.asp?filename=tryhtml_images_w3schools" TargetMode="External"/><Relationship Id="rId100" Type="http://schemas.openxmlformats.org/officeDocument/2006/relationships/hyperlink" Target="https://www.w3schools.com/html/tryit.asp?filename=tryhtml_ent_amp" TargetMode="External"/><Relationship Id="rId105" Type="http://schemas.openxmlformats.org/officeDocument/2006/relationships/hyperlink" Target="https://www.w3schools.com/html/tryit.asp?filename=tryhtml_ent_yen" TargetMode="External"/><Relationship Id="rId126" Type="http://schemas.openxmlformats.org/officeDocument/2006/relationships/hyperlink" Target="https://www.w3schools.com/html/tryit.asp?filename=tryhtml_symbol_zeta" TargetMode="External"/><Relationship Id="rId147" Type="http://schemas.openxmlformats.org/officeDocument/2006/relationships/hyperlink" Target="https://www.w3schools.com/html/tryit.asp?filename=tryhtml_emoji_128507" TargetMode="External"/><Relationship Id="rId168" Type="http://schemas.openxmlformats.org/officeDocument/2006/relationships/hyperlink" Target="https://www.w3schools.com/html/tryit.asp?filename=tryhtml_form_text" TargetMode="External"/><Relationship Id="rId8" Type="http://schemas.openxmlformats.org/officeDocument/2006/relationships/endnotes" Target="endnotes.xml"/><Relationship Id="rId51" Type="http://schemas.openxmlformats.org/officeDocument/2006/relationships/hyperlink" Target="https://www.w3schools.com/tags/tag_small.asp" TargetMode="External"/><Relationship Id="rId72" Type="http://schemas.openxmlformats.org/officeDocument/2006/relationships/hyperlink" Target="https://www.w3schools.com/htmL/tryit.asp?filename=tryhtml_images_wrongname" TargetMode="External"/><Relationship Id="rId93" Type="http://schemas.openxmlformats.org/officeDocument/2006/relationships/hyperlink" Target="https://www.w3schools.com/html/html_filepaths.asp" TargetMode="External"/><Relationship Id="rId98" Type="http://schemas.openxmlformats.org/officeDocument/2006/relationships/hyperlink" Target="https://www.w3schools.com/html/tryit.asp?filename=tryhtml_ent_lt" TargetMode="External"/><Relationship Id="rId121" Type="http://schemas.openxmlformats.org/officeDocument/2006/relationships/hyperlink" Target="https://www.w3schools.com/html/tryit.asp?filename=tryhtml_symbol_alpha" TargetMode="External"/><Relationship Id="rId142" Type="http://schemas.openxmlformats.org/officeDocument/2006/relationships/hyperlink" Target="https://www.w3schools.com/charsets/ref_utf_symbols.asp" TargetMode="External"/><Relationship Id="rId163" Type="http://schemas.openxmlformats.org/officeDocument/2006/relationships/image" Target="media/image7.wmf"/><Relationship Id="rId184" Type="http://schemas.openxmlformats.org/officeDocument/2006/relationships/control" Target="activeX/activeX13.xml"/><Relationship Id="rId189" Type="http://schemas.openxmlformats.org/officeDocument/2006/relationships/control" Target="activeX/activeX15.xml"/><Relationship Id="rId3" Type="http://schemas.openxmlformats.org/officeDocument/2006/relationships/styles" Target="styles.xml"/><Relationship Id="rId25" Type="http://schemas.openxmlformats.org/officeDocument/2006/relationships/hyperlink" Target="https://www.w3schools.com/html/tryit.asp?filename=tryhtml_attributes_alt_error" TargetMode="External"/><Relationship Id="rId46" Type="http://schemas.openxmlformats.org/officeDocument/2006/relationships/hyperlink" Target="https://www.w3schools.com/html/tryit.asp?filename=tryhtml_formatting_mark" TargetMode="External"/><Relationship Id="rId67" Type="http://schemas.openxmlformats.org/officeDocument/2006/relationships/hyperlink" Target="https://www.w3schools.com/tags/tag_tfoot.asp" TargetMode="External"/><Relationship Id="rId116" Type="http://schemas.openxmlformats.org/officeDocument/2006/relationships/hyperlink" Target="https://www.w3schools.com/html/tryit.asp?filename=tryhtml_symbol_notin" TargetMode="External"/><Relationship Id="rId137" Type="http://schemas.openxmlformats.org/officeDocument/2006/relationships/hyperlink" Target="https://www.w3schools.com/html/tryit.asp?filename=tryhtml_symbol_clubs" TargetMode="External"/><Relationship Id="rId158" Type="http://schemas.openxmlformats.org/officeDocument/2006/relationships/hyperlink" Target="https://www.w3schools.com/charsets/ref_emoji.asp" TargetMode="External"/><Relationship Id="rId20" Type="http://schemas.openxmlformats.org/officeDocument/2006/relationships/hyperlink" Target="https://www.w3schools.com/tags/tag_hn.asp" TargetMode="External"/><Relationship Id="rId41" Type="http://schemas.openxmlformats.org/officeDocument/2006/relationships/hyperlink" Target="https://www.w3schools.com/htmL/tryit.asp?filename=tryhtml_styles_font-family" TargetMode="External"/><Relationship Id="rId62" Type="http://schemas.openxmlformats.org/officeDocument/2006/relationships/hyperlink" Target="https://www.w3schools.com/tags/tag_caption.asp" TargetMode="External"/><Relationship Id="rId83" Type="http://schemas.openxmlformats.org/officeDocument/2006/relationships/hyperlink" Target="https://www.w3schools.com/html/tryit.asp?filename=tryhtml_links_target" TargetMode="External"/><Relationship Id="rId88" Type="http://schemas.openxmlformats.org/officeDocument/2006/relationships/hyperlink" Target="https://www.w3schools.com/js/default.asp" TargetMode="External"/><Relationship Id="rId111" Type="http://schemas.openxmlformats.org/officeDocument/2006/relationships/hyperlink" Target="https://www.w3schools.com/html/tryit.asp?filename=tryhtml_symbol_part" TargetMode="External"/><Relationship Id="rId132" Type="http://schemas.openxmlformats.org/officeDocument/2006/relationships/hyperlink" Target="https://www.w3schools.com/html/tryit.asp?filename=tryhtml_symbol_larr" TargetMode="External"/><Relationship Id="rId153" Type="http://schemas.openxmlformats.org/officeDocument/2006/relationships/hyperlink" Target="https://www.w3schools.com/html/tryit.asp?filename=tryhtml_emoji_128513" TargetMode="External"/><Relationship Id="rId174" Type="http://schemas.openxmlformats.org/officeDocument/2006/relationships/control" Target="activeX/activeX6.xml"/><Relationship Id="rId179" Type="http://schemas.openxmlformats.org/officeDocument/2006/relationships/control" Target="activeX/activeX9.xml"/><Relationship Id="rId195" Type="http://schemas.openxmlformats.org/officeDocument/2006/relationships/image" Target="media/image14.png"/><Relationship Id="rId190" Type="http://schemas.openxmlformats.org/officeDocument/2006/relationships/image" Target="media/image13.wmf"/><Relationship Id="rId15" Type="http://schemas.openxmlformats.org/officeDocument/2006/relationships/image" Target="media/image3.png"/><Relationship Id="rId36" Type="http://schemas.openxmlformats.org/officeDocument/2006/relationships/hyperlink" Target="https://www.w3schools.com/htmL/tryit.asp?filename=tryhtml_pre" TargetMode="External"/><Relationship Id="rId57" Type="http://schemas.openxmlformats.org/officeDocument/2006/relationships/hyperlink" Target="https://www.w3schools.com/tags/tag_mark.asp" TargetMode="External"/><Relationship Id="rId106" Type="http://schemas.openxmlformats.org/officeDocument/2006/relationships/hyperlink" Target="https://www.w3schools.com/html/tryit.asp?filename=tryhtml_ent_euro" TargetMode="External"/><Relationship Id="rId127" Type="http://schemas.openxmlformats.org/officeDocument/2006/relationships/hyperlink" Target="https://www.w3schools.com/charsets/ref_utf_greek.asp" TargetMode="External"/><Relationship Id="rId10" Type="http://schemas.openxmlformats.org/officeDocument/2006/relationships/image" Target="media/image2.png"/><Relationship Id="rId31" Type="http://schemas.openxmlformats.org/officeDocument/2006/relationships/hyperlink" Target="https://www.w3schools.com/htmL/tryit.asp?filename=tryhtml_paragraphs1" TargetMode="External"/><Relationship Id="rId52" Type="http://schemas.openxmlformats.org/officeDocument/2006/relationships/hyperlink" Target="https://www.w3schools.com/tags/tag_strong.asp" TargetMode="External"/><Relationship Id="rId73" Type="http://schemas.openxmlformats.org/officeDocument/2006/relationships/hyperlink" Target="https://www.w3schools.com/htmL/tryit.asp?filename=tryhtml_images_size" TargetMode="External"/><Relationship Id="rId78" Type="http://schemas.openxmlformats.org/officeDocument/2006/relationships/hyperlink" Target="https://www.w3schools.com/htmL/tryit.asp?filename=tryhtml_images_hackman" TargetMode="External"/><Relationship Id="rId94" Type="http://schemas.openxmlformats.org/officeDocument/2006/relationships/hyperlink" Target="https://www.w3schools.com/tags/tag_a.asp" TargetMode="External"/><Relationship Id="rId99" Type="http://schemas.openxmlformats.org/officeDocument/2006/relationships/hyperlink" Target="https://www.w3schools.com/html/tryit.asp?filename=tryhtml_ent_gt" TargetMode="External"/><Relationship Id="rId101" Type="http://schemas.openxmlformats.org/officeDocument/2006/relationships/hyperlink" Target="https://www.w3schools.com/html/tryit.asp?filename=tryhtml_ent_quot" TargetMode="External"/><Relationship Id="rId122" Type="http://schemas.openxmlformats.org/officeDocument/2006/relationships/hyperlink" Target="https://www.w3schools.com/html/tryit.asp?filename=tryhtml_symbol_beta" TargetMode="External"/><Relationship Id="rId143" Type="http://schemas.openxmlformats.org/officeDocument/2006/relationships/hyperlink" Target="https://www.w3schools.com/html/html_emojis.asp" TargetMode="External"/><Relationship Id="rId148" Type="http://schemas.openxmlformats.org/officeDocument/2006/relationships/hyperlink" Target="https://www.w3schools.com/html/tryit.asp?filename=tryhtml_emoji_128508" TargetMode="External"/><Relationship Id="rId164" Type="http://schemas.openxmlformats.org/officeDocument/2006/relationships/control" Target="activeX/activeX3.xml"/><Relationship Id="rId169" Type="http://schemas.openxmlformats.org/officeDocument/2006/relationships/image" Target="media/image8.wmf"/><Relationship Id="rId185" Type="http://schemas.openxmlformats.org/officeDocument/2006/relationships/hyperlink" Target="https://www.w3schools.com/html/tryit.asp?filename=tryhtml_form_submit" TargetMode="External"/><Relationship Id="rId4" Type="http://schemas.microsoft.com/office/2007/relationships/stylesWithEffects" Target="stylesWithEffects.xml"/><Relationship Id="rId9" Type="http://schemas.openxmlformats.org/officeDocument/2006/relationships/image" Target="media/image1.png"/><Relationship Id="rId180" Type="http://schemas.openxmlformats.org/officeDocument/2006/relationships/control" Target="activeX/activeX10.xml"/><Relationship Id="rId26" Type="http://schemas.openxmlformats.org/officeDocument/2006/relationships/hyperlink" Target="https://www.w3schools.com/html/html_images.asp"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A-5CC6-11CF-8D67-00AA00BDCE1D}" ax:persistence="persistStream" r:id="rId1"/>
</file>

<file path=word/activeX/activeX13.xml><?xml version="1.0" encoding="utf-8"?>
<ax:ocx xmlns:ax="http://schemas.microsoft.com/office/2006/activeX" xmlns:r="http://schemas.openxmlformats.org/officeDocument/2006/relationships" ax:classid="{5512D11E-5CC6-11CF-8D67-00AA00BDCE1D}" ax:persistence="persistStream" r:id="rId1"/>
</file>

<file path=word/activeX/activeX14.xml><?xml version="1.0" encoding="utf-8"?>
<ax:ocx xmlns:ax="http://schemas.microsoft.com/office/2006/activeX" xmlns:r="http://schemas.openxmlformats.org/officeDocument/2006/relationships" ax:classid="{5512D11A-5CC6-11CF-8D67-00AA00BDCE1D}" ax:persistence="persistStream" r:id="rId1"/>
</file>

<file path=word/activeX/activeX15.xml><?xml version="1.0" encoding="utf-8"?>
<ax:ocx xmlns:ax="http://schemas.microsoft.com/office/2006/activeX" xmlns:r="http://schemas.openxmlformats.org/officeDocument/2006/relationships" ax:classid="{5512D11A-5CC6-11CF-8D67-00AA00BDCE1D}" ax:persistence="persistStream" r:id="rId1"/>
</file>

<file path=word/activeX/activeX16.xml><?xml version="1.0" encoding="utf-8"?>
<ax:ocx xmlns:ax="http://schemas.microsoft.com/office/2006/activeX" xmlns:r="http://schemas.openxmlformats.org/officeDocument/2006/relationships" ax:classid="{5512D110-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0-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069A34-83D1-41B6-9A79-F3D368CD0D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407</TotalTime>
  <Pages>100</Pages>
  <Words>15545</Words>
  <Characters>88611</Characters>
  <Application>Microsoft Office Word</Application>
  <DocSecurity>0</DocSecurity>
  <Lines>738</Lines>
  <Paragraphs>207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saif</dc:creator>
  <cp:lastModifiedBy>saif</cp:lastModifiedBy>
  <cp:revision>35</cp:revision>
  <dcterms:created xsi:type="dcterms:W3CDTF">2023-03-14T17:59:00Z</dcterms:created>
  <dcterms:modified xsi:type="dcterms:W3CDTF">2023-03-15T08:07:00Z</dcterms:modified>
</cp:coreProperties>
</file>